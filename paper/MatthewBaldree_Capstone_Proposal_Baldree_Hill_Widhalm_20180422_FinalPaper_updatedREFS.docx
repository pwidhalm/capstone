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511347EA" w:rsidR="00B0532B" w:rsidRDefault="00FC64F4" w:rsidP="00E4627C">
      <w:pPr>
        <w:pStyle w:val="email"/>
        <w:spacing w:after="220"/>
        <w:ind w:left="1080" w:right="792" w:firstLine="0"/>
        <w:rPr>
          <w:sz w:val="20"/>
          <w:lang w:val="de-DE"/>
        </w:rPr>
      </w:pPr>
      <w:r>
        <w:rPr>
          <w:sz w:val="20"/>
          <w:lang w:val="de-DE"/>
        </w:rPr>
        <w:t>Matteo Ortisi</w:t>
      </w:r>
    </w:p>
    <w:p w14:paraId="0E69A3E0" w14:textId="262C2FF4" w:rsidR="0029543D" w:rsidRPr="009A3755" w:rsidRDefault="0029543D" w:rsidP="0029543D">
      <w:pPr>
        <w:pStyle w:val="authorinfo"/>
        <w:rPr>
          <w:lang w:val="de-DE"/>
        </w:rPr>
      </w:pPr>
      <w:r w:rsidRPr="0029543D">
        <w:rPr>
          <w:lang w:val="de-DE"/>
        </w:rPr>
        <w:t>Master of Science in Data Science, Southern Methodist University 6425 Boaz Lane, Dallas, TX 75205</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031AACE1"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w:t>
      </w:r>
      <w:ins w:id="0" w:author="Paul W" w:date="2018-04-26T12:45:00Z">
        <w:r w:rsidR="00C51F74">
          <w:t>2</w:t>
        </w:r>
      </w:ins>
      <w:del w:id="1" w:author="Paul W" w:date="2018-04-26T12:45:00Z">
        <w:r w:rsidR="00757CD7" w:rsidDel="00C51F74">
          <w:delText>4</w:delText>
        </w:r>
      </w:del>
      <w:r w:rsidR="00757CD7">
        <w:t>]</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w:t>
      </w:r>
      <w:ins w:id="2" w:author="Paul W" w:date="2018-04-26T12:45:00Z">
        <w:r w:rsidR="00C51F74">
          <w:t>2</w:t>
        </w:r>
      </w:ins>
      <w:del w:id="3" w:author="Paul W" w:date="2018-04-26T12:45:00Z">
        <w:r w:rsidR="00757CD7" w:rsidDel="00C51F74">
          <w:delText>4</w:delText>
        </w:r>
      </w:del>
      <w:r w:rsidR="00757CD7">
        <w:t>]</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70132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w:t>
      </w:r>
      <w:r w:rsidR="001C135D">
        <w:lastRenderedPageBreak/>
        <w:t xml:space="preserve">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w:t>
      </w:r>
      <w:ins w:id="4" w:author="Paul W" w:date="2018-04-26T12:48:00Z">
        <w:r w:rsidR="00C51F74">
          <w:t>3</w:t>
        </w:r>
      </w:ins>
      <w:del w:id="5" w:author="Paul W" w:date="2018-04-26T12:48:00Z">
        <w:r w:rsidR="00FA12D8" w:rsidDel="00C51F74">
          <w:delText>5</w:delText>
        </w:r>
      </w:del>
      <w:r w:rsidR="001C135D">
        <w:t>].</w:t>
      </w:r>
      <w:r w:rsidR="00AB527D" w:rsidRPr="00DA6153">
        <w:t xml:space="preserve"> </w:t>
      </w:r>
    </w:p>
    <w:p w14:paraId="46CBC5D1" w14:textId="291D740A" w:rsidR="00F62CF2" w:rsidRDefault="001C135D" w:rsidP="00153C07">
      <w:pPr>
        <w:ind w:firstLine="270"/>
      </w:pPr>
      <w:r>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w:t>
      </w:r>
      <w:ins w:id="6" w:author="Paul W" w:date="2018-04-26T12:48:00Z">
        <w:r w:rsidR="00C51F74">
          <w:t>3</w:t>
        </w:r>
      </w:ins>
      <w:del w:id="7" w:author="Paul W" w:date="2018-04-26T12:48:00Z">
        <w:r w:rsidR="00F62CF2" w:rsidRPr="00F62CF2" w:rsidDel="00C51F74">
          <w:delText>5</w:delText>
        </w:r>
      </w:del>
      <w:r w:rsidR="00F62CF2" w:rsidRPr="00F62CF2">
        <w:t>].</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08401D">
        <w:rPr>
          <w:i/>
        </w:rPr>
        <w:t>Cryptovisor</w:t>
      </w:r>
      <w:proofErr w:type="spellEnd"/>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w:t>
      </w:r>
      <w:r w:rsidR="00AC04CA">
        <w:lastRenderedPageBreak/>
        <w:t>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8" w:name="_Hlk496549710"/>
    </w:p>
    <w:bookmarkEnd w:id="8"/>
    <w:p w14:paraId="63C93383" w14:textId="0416515D" w:rsidR="007C07C1" w:rsidRDefault="00AF3319" w:rsidP="00AC04CA">
      <w:pPr>
        <w:pStyle w:val="Heading1"/>
      </w:pPr>
      <w:r>
        <w:t>2</w:t>
      </w:r>
      <w:r w:rsidR="009727AF">
        <w:t xml:space="preserve">   </w:t>
      </w:r>
      <w:r w:rsidR="007C07C1">
        <w:t>Crypto</w:t>
      </w:r>
      <w:r w:rsidR="00A52897">
        <w:t>c</w:t>
      </w:r>
      <w:r w:rsidR="007C07C1">
        <w:t>urrency</w:t>
      </w:r>
    </w:p>
    <w:p w14:paraId="38CA13F6" w14:textId="422BAD39"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w:t>
      </w:r>
      <w:ins w:id="9" w:author="Paul W" w:date="2018-04-26T12:46:00Z">
        <w:r w:rsidR="00C51F74">
          <w:t>7</w:t>
        </w:r>
      </w:ins>
      <w:del w:id="10" w:author="Paul W" w:date="2018-04-26T12:46:00Z">
        <w:r w:rsidR="003004AE" w:rsidDel="00C51F74">
          <w:delText>8</w:delText>
        </w:r>
      </w:del>
      <w:r w:rsidR="003004AE">
        <w:t>]</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xml:space="preserve">,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6F82251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ins w:id="11" w:author="Paul W" w:date="2018-04-26T12:44:00Z">
        <w:r w:rsidR="00C51F74">
          <w:t>1</w:t>
        </w:r>
      </w:ins>
      <w:del w:id="12" w:author="Paul W" w:date="2018-04-26T12:44:00Z">
        <w:r w:rsidR="0021551D" w:rsidDel="00C51F74">
          <w:delText>3</w:delText>
        </w:r>
      </w:del>
      <w:r w:rsidR="00807DF6">
        <w:t>]</w:t>
      </w:r>
      <w:r w:rsidR="00232087">
        <w:t>.</w:t>
      </w:r>
    </w:p>
    <w:p w14:paraId="52AA75A8" w14:textId="6ED71629"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w:t>
      </w:r>
      <w:ins w:id="13" w:author="Paul W" w:date="2018-04-26T12:44:00Z">
        <w:r w:rsidR="00C51F74">
          <w:t>2</w:t>
        </w:r>
      </w:ins>
      <w:del w:id="14" w:author="Paul W" w:date="2018-04-26T12:44:00Z">
        <w:r w:rsidR="00E17AC3" w:rsidDel="00C51F74">
          <w:delText>4</w:delText>
        </w:r>
      </w:del>
      <w:r w:rsidR="00E17AC3">
        <w:t>]</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 xml:space="preserve">blockchain. </w:t>
      </w:r>
      <w:r>
        <w:lastRenderedPageBreak/>
        <w:t>Incentivizing</w:t>
      </w:r>
      <w:r w:rsidR="00777049">
        <w:t>,</w:t>
      </w:r>
      <w:r>
        <w:t xml:space="preserve"> miners to be honest</w:t>
      </w:r>
      <w:r w:rsidR="00777049">
        <w:t>,</w:t>
      </w:r>
      <w:r>
        <w:t xml:space="preserve"> keeps the network secured and introduces coins to the marketplace. </w:t>
      </w:r>
      <w:r w:rsidR="00CC4EBE">
        <w:t>With Bitcoin, a maximum of 21 million coins will be minted. The network also rewards miners with fees which offset lack of coin rewards. Rewarded 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4C7A257E"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w:t>
      </w:r>
      <w:ins w:id="15" w:author="Paul W" w:date="2018-04-26T12:44:00Z">
        <w:r w:rsidR="00C51F74">
          <w:t>2</w:t>
        </w:r>
      </w:ins>
      <w:del w:id="16" w:author="Paul W" w:date="2018-04-26T12:44:00Z">
        <w:r w:rsidR="0021551D" w:rsidDel="00C51F74">
          <w:delText>4</w:delText>
        </w:r>
      </w:del>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239C1A88"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xml:space="preserve">. A market order authorizes the exchange to </w:t>
      </w:r>
      <w:r w:rsidR="00854770">
        <w:lastRenderedPageBreak/>
        <w:t>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w:t>
      </w:r>
      <w:ins w:id="17" w:author="Paul W" w:date="2018-04-26T12:45:00Z">
        <w:r w:rsidR="00C51F74">
          <w:t>3</w:t>
        </w:r>
      </w:ins>
      <w:del w:id="18" w:author="Paul W" w:date="2018-04-26T12:45:00Z">
        <w:r w:rsidR="00776A0D" w:rsidDel="00C51F74">
          <w:delText>5</w:delText>
        </w:r>
      </w:del>
      <w:r w:rsidR="00776A0D">
        <w:t>].</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w:t>
      </w:r>
      <w:r>
        <w:lastRenderedPageBreak/>
        <w:t>Although individuals do use Bitcoin as a currency, on a larger scale it is being used as a hedge asset.</w:t>
      </w:r>
    </w:p>
    <w:p w14:paraId="5F325705" w14:textId="7C982960" w:rsidR="003D360E" w:rsidRDefault="00832EE9" w:rsidP="00E57365">
      <w:pPr>
        <w:spacing w:after="160"/>
        <w:ind w:firstLine="274"/>
      </w:pPr>
      <w:r>
        <w:t>Bitcoin has not yet proven that it can store value, but it is used for exchange of goods or services and is also used as a measure to compare goods. Bitcoin has met two of the 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74E2F707"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w:t>
      </w:r>
      <w:ins w:id="19" w:author="Paul W" w:date="2018-04-26T12:46:00Z">
        <w:r w:rsidR="00C51F74">
          <w:t>6</w:t>
        </w:r>
      </w:ins>
      <w:del w:id="20" w:author="Paul W" w:date="2018-04-26T12:46:00Z">
        <w:r w:rsidDel="00C51F74">
          <w:delText>7</w:delText>
        </w:r>
      </w:del>
      <w:r>
        <w:t>].</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 xml:space="preserve">data requirements of the research. At his point in the maturity process </w:t>
      </w:r>
      <w:r>
        <w:lastRenderedPageBreak/>
        <w:t>one can utilize the change in overall traffic at any point in time as an indicator of sentiment change. This is what we consider to be a simple sentiment measure.</w:t>
      </w:r>
    </w:p>
    <w:p w14:paraId="7E08E67B" w14:textId="625A15FE" w:rsidR="007F22A2" w:rsidRDefault="007F22A2" w:rsidP="007F22A2">
      <w:pPr>
        <w:ind w:firstLine="270"/>
      </w:pPr>
      <w:r>
        <w:t xml:space="preserve">Third, comes the identification of opinion and weighting of each sentiment instance within the social traffic. </w:t>
      </w:r>
      <w:r w:rsidR="00D82CEE">
        <w:t>T</w:t>
      </w:r>
      <w:r>
        <w: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w:t>
      </w:r>
      <w:ins w:id="21" w:author="Paul W" w:date="2018-04-26T12:46:00Z">
        <w:r w:rsidR="00C51F74">
          <w:t>5</w:t>
        </w:r>
      </w:ins>
      <w:del w:id="22" w:author="Paul W" w:date="2018-04-26T12:46:00Z">
        <w:r w:rsidDel="00C51F74">
          <w:delText>6</w:delText>
        </w:r>
      </w:del>
      <w:r>
        <w:t xml:space="preserve">].”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proofErr w:type="spellStart"/>
      <w:r w:rsidR="009B4837" w:rsidRPr="00395FA1">
        <w:rPr>
          <w:i/>
        </w:rPr>
        <w:t>sentimentor</w:t>
      </w:r>
      <w:proofErr w:type="spellEnd"/>
      <w:r w:rsidR="009B4837">
        <w:t xml:space="preserve"> is left as a future work item.</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067EE4FB" w14:textId="110B59B8"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w:t>
      </w:r>
      <w:proofErr w:type="spellStart"/>
      <w:r>
        <w:rPr>
          <w:sz w:val="18"/>
        </w:rPr>
        <w:t>Sentimentor</w:t>
      </w:r>
      <w:proofErr w:type="spellEnd"/>
      <w:r>
        <w:rPr>
          <w:sz w:val="18"/>
        </w:rPr>
        <w:t xml:space="preserve"> diagram: </w:t>
      </w:r>
      <w:proofErr w:type="spellStart"/>
      <w:r>
        <w:rPr>
          <w:sz w:val="18"/>
        </w:rPr>
        <w:t>CryptoCompare’s</w:t>
      </w:r>
      <w:proofErr w:type="spellEnd"/>
      <w:r>
        <w:rPr>
          <w:sz w:val="18"/>
        </w:rPr>
        <w:t xml:space="preserve"> Social Analysis</w:t>
      </w:r>
    </w:p>
    <w:p w14:paraId="447B83F1" w14:textId="0648ADA9" w:rsidR="00DC2919" w:rsidRDefault="00AC04CA" w:rsidP="009E01A9">
      <w:pPr>
        <w:pStyle w:val="Heading1"/>
      </w:pPr>
      <w:r>
        <w:t>5</w:t>
      </w:r>
      <w:r w:rsidR="009727AF">
        <w:t xml:space="preserve">   </w:t>
      </w:r>
      <w:proofErr w:type="spellStart"/>
      <w:r w:rsidR="00A31866">
        <w:t>Cryptovisor</w:t>
      </w:r>
      <w:proofErr w:type="spellEnd"/>
      <w:r w:rsidR="00A31866">
        <w:t xml:space="preserve"> – A Cryptocurrency Advisory Tool</w:t>
      </w:r>
    </w:p>
    <w:p w14:paraId="058C4F57" w14:textId="69F96A96"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w:t>
      </w:r>
      <w:ins w:id="23" w:author="Paul W" w:date="2018-04-26T12:48:00Z">
        <w:r w:rsidR="00C51F74">
          <w:t>4</w:t>
        </w:r>
      </w:ins>
      <w:del w:id="24" w:author="Paul W" w:date="2018-04-26T12:48:00Z">
        <w:r w:rsidR="007F5A6D" w:rsidDel="00C51F74">
          <w:delText>6</w:delText>
        </w:r>
      </w:del>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w:t>
      </w:r>
      <w:r>
        <w:lastRenderedPageBreak/>
        <w:t xml:space="preserve">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proofErr w:type="spellStart"/>
      <w:r w:rsidR="006C7735" w:rsidRPr="0008401D">
        <w:rPr>
          <w:i/>
        </w:rPr>
        <w:t>Cryptovisor</w:t>
      </w:r>
      <w:proofErr w:type="spellEnd"/>
      <w:r w:rsidR="006C7735">
        <w:t>.</w:t>
      </w:r>
    </w:p>
    <w:p w14:paraId="2C17F08D" w14:textId="163FC7D2" w:rsidR="00E51C26" w:rsidRDefault="001B372D" w:rsidP="0008401D">
      <w:pPr>
        <w:ind w:firstLine="270"/>
      </w:pPr>
      <w:proofErr w:type="spellStart"/>
      <w:r w:rsidRPr="006C7735">
        <w:t>Cryptovisor</w:t>
      </w:r>
      <w:proofErr w:type="spellEnd"/>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5BB2BA35" w:rsidR="001B372D" w:rsidRDefault="00E51C26" w:rsidP="007D0FE9">
      <w:pPr>
        <w:ind w:firstLine="270"/>
      </w:pPr>
      <w:r w:rsidRPr="00E51C26">
        <w:t>A technical indicator is any class of metrics whose value is derived from generic price</w:t>
      </w:r>
      <w:r>
        <w:t xml:space="preserve"> activity in a stock or asset [</w:t>
      </w:r>
      <w:ins w:id="25" w:author="Paul W" w:date="2018-04-26T12:47:00Z">
        <w:r w:rsidR="00C51F74">
          <w:t>19</w:t>
        </w:r>
      </w:ins>
      <w:del w:id="26" w:author="Paul W" w:date="2018-04-26T12:47:00Z">
        <w:r w:rsidDel="00C51F74">
          <w:delText>20</w:delText>
        </w:r>
      </w:del>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w:t>
      </w:r>
      <w:ins w:id="27" w:author="Paul W" w:date="2018-04-26T12:47:00Z">
        <w:r w:rsidR="00C51F74">
          <w:t>0</w:t>
        </w:r>
      </w:ins>
      <w:del w:id="28" w:author="Paul W" w:date="2018-04-26T12:47:00Z">
        <w:r w:rsidDel="00C51F74">
          <w:delText>1</w:delText>
        </w:r>
      </w:del>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4544620"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used to train a stochastic gradient boosting machine learning algorithm [2</w:t>
      </w:r>
      <w:ins w:id="29" w:author="Paul W" w:date="2018-04-26T12:47:00Z">
        <w:r w:rsidR="00C51F74">
          <w:t>1</w:t>
        </w:r>
      </w:ins>
      <w:del w:id="30" w:author="Paul W" w:date="2018-04-26T12:47:00Z">
        <w:r w:rsidDel="00C51F74">
          <w:delText>2</w:delText>
        </w:r>
      </w:del>
      <w:r>
        <w:t xml:space="preserve">] to predict buy, sell, or hold strategy based on </w:t>
      </w:r>
      <w:r w:rsidR="00F66437">
        <w:t xml:space="preserve">the </w:t>
      </w:r>
      <w:r>
        <w:t>time series closing price and volume plus derived data. In addition, a feature ranking and example decision tree plots are provided for deeper understanding [2</w:t>
      </w:r>
      <w:ins w:id="31" w:author="Paul W" w:date="2018-04-26T12:47:00Z">
        <w:r w:rsidR="00C51F74">
          <w:t>2</w:t>
        </w:r>
      </w:ins>
      <w:del w:id="32" w:author="Paul W" w:date="2018-04-26T12:47:00Z">
        <w:r w:rsidDel="00C51F74">
          <w:delText>3</w:delText>
        </w:r>
      </w:del>
      <w:r>
        <w:t>].</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proofErr w:type="spellStart"/>
      <w:r w:rsidRPr="002B7564">
        <w:rPr>
          <w:i/>
        </w:rPr>
        <w:t>Cryptovisor</w:t>
      </w:r>
      <w:proofErr w:type="spellEnd"/>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EC1E48"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w:t>
      </w:r>
      <w:r w:rsidR="00650ADE">
        <w:lastRenderedPageBreak/>
        <w:t xml:space="preserve">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20A129EB"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w:t>
      </w:r>
      <w:ins w:id="33" w:author="Paul W" w:date="2018-04-26T12:47:00Z">
        <w:r w:rsidR="00C51F74">
          <w:t>8</w:t>
        </w:r>
      </w:ins>
      <w:del w:id="34" w:author="Paul W" w:date="2018-04-26T12:47:00Z">
        <w:r w:rsidR="00C86BEA" w:rsidDel="00C51F74">
          <w:delText>9</w:delText>
        </w:r>
      </w:del>
      <w:r w:rsidR="00C86BEA">
        <w:t xml:space="preserve">].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0224AD">
        <w:rPr>
          <w:i/>
          <w:lang w:val="en-GB"/>
        </w:rPr>
        <w:t>l</w:t>
      </w:r>
      <w:r w:rsidR="005455A6" w:rsidRPr="00372C1E">
        <w:rPr>
          <w:i/>
          <w:lang w:val="en-GB"/>
        </w:rPr>
        <w:t>abeler</w:t>
      </w:r>
      <w:proofErr w:type="spellEnd"/>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proofErr w:type="spellStart"/>
      <w:r w:rsidR="00A81055">
        <w:rPr>
          <w:i/>
          <w:lang w:val="en-GB"/>
        </w:rPr>
        <w:t>l</w:t>
      </w:r>
      <w:r w:rsidR="0064564C" w:rsidRPr="00372C1E">
        <w:rPr>
          <w:i/>
          <w:lang w:val="en-GB"/>
        </w:rPr>
        <w:t>abeler</w:t>
      </w:r>
      <w:proofErr w:type="spellEnd"/>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lastRenderedPageBreak/>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7A3823A8">
                <wp:simplePos x="0" y="0"/>
                <wp:positionH relativeFrom="column">
                  <wp:posOffset>1940560</wp:posOffset>
                </wp:positionH>
                <wp:positionV relativeFrom="paragraph">
                  <wp:posOffset>607060</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0FAF1" id="Rectangle 19" o:spid="_x0000_s1026" style="position:absolute;margin-left:152.8pt;margin-top:47.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 xml:space="preserve">Bear market signal results from </w:t>
      </w:r>
      <w:proofErr w:type="spellStart"/>
      <w:r w:rsidR="00A3096A">
        <w:rPr>
          <w:lang w:val="en-GB"/>
        </w:rPr>
        <w:t>l</w:t>
      </w:r>
      <w:r>
        <w:rPr>
          <w:lang w:val="en-GB"/>
        </w:rPr>
        <w:t>abeler</w:t>
      </w:r>
      <w:proofErr w:type="spellEnd"/>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proofErr w:type="spellStart"/>
      <w:r w:rsidR="0096381F">
        <w:rPr>
          <w:lang w:val="en-GB"/>
        </w:rPr>
        <w:t>labe</w:t>
      </w:r>
      <w:r w:rsidR="00A3096A">
        <w:rPr>
          <w:lang w:val="en-GB"/>
        </w:rPr>
        <w:t>ler</w:t>
      </w:r>
      <w:proofErr w:type="spellEnd"/>
      <w:r w:rsidR="00A3096A">
        <w:rPr>
          <w:lang w:val="en-GB"/>
        </w:rPr>
        <w:t xml:space="preserve">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611A1250" w14:textId="7FABE74C" w:rsidR="0073344B" w:rsidRDefault="0073344B" w:rsidP="0073344B">
      <w:r>
        <w:rPr>
          <w:noProof/>
        </w:rPr>
        <w:lastRenderedPageBreak/>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4D97E3A9" w14:textId="559384D4" w:rsidR="0073344B" w:rsidRDefault="0073344B" w:rsidP="0073344B">
      <w:r>
        <w:rPr>
          <w:noProof/>
        </w:rPr>
        <w:lastRenderedPageBreak/>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02CABC6"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w:t>
      </w:r>
      <w:ins w:id="35" w:author="Paul W" w:date="2018-04-26T12:43:00Z">
        <w:r w:rsidR="00DB7068">
          <w:t>7</w:t>
        </w:r>
      </w:ins>
      <w:del w:id="36" w:author="Paul W" w:date="2018-04-26T12:43:00Z">
        <w:r w:rsidDel="00DB7068">
          <w:delText>9</w:delText>
        </w:r>
      </w:del>
      <w:r>
        <w:t xml:space="preserve">]."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0294963E"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ecommendations are recognized as the global anti-money laundering (AML) and counter-terrorist financing (CFT) standard [</w:t>
      </w:r>
      <w:ins w:id="37" w:author="Paul W" w:date="2018-04-26T12:43:00Z">
        <w:r w:rsidR="00C51F74">
          <w:t>8</w:t>
        </w:r>
      </w:ins>
      <w:del w:id="38" w:author="Paul W" w:date="2018-04-26T12:43:00Z">
        <w:r w:rsidDel="00C51F74">
          <w:delText>10</w:delText>
        </w:r>
      </w:del>
      <w:r>
        <w:t>]. FATF published its first report in 2013 providing an initial guidance to online alternative currencies. In the report, the organization notes that “given the developing nature of alternate online currencies, the FATF may consider further work in this area in the future [</w:t>
      </w:r>
      <w:ins w:id="39" w:author="Paul W" w:date="2018-04-26T12:43:00Z">
        <w:r w:rsidR="00C51F74">
          <w:t>8</w:t>
        </w:r>
      </w:ins>
      <w:del w:id="40" w:author="Paul W" w:date="2018-04-26T12:43:00Z">
        <w:r w:rsidDel="00C51F74">
          <w:delText>10</w:delText>
        </w:r>
      </w:del>
      <w:r>
        <w:t>].”</w:t>
      </w:r>
    </w:p>
    <w:p w14:paraId="13720AA6" w14:textId="43078092" w:rsidR="00F20AE7" w:rsidRDefault="00F20AE7" w:rsidP="00F20AE7">
      <w:pPr>
        <w:pStyle w:val="Heading2"/>
      </w:pPr>
      <w:r>
        <w:lastRenderedPageBreak/>
        <w:t>9.2</w:t>
      </w:r>
      <w:r w:rsidR="009727AF">
        <w:t xml:space="preserve">   </w:t>
      </w:r>
      <w:r>
        <w:t>Open</w:t>
      </w:r>
    </w:p>
    <w:p w14:paraId="190F4405" w14:textId="36B285D5" w:rsidR="00F20AE7" w:rsidRDefault="00F20AE7" w:rsidP="00080DB5">
      <w:pPr>
        <w:ind w:firstLine="0"/>
      </w:pPr>
      <w:r>
        <w:t>Cryptocurrencies are “open” because of their public, decentralized ledgers. “Because the blockchain is massively replicated by mutually-distrustful peers, the information it contains is public [1</w:t>
      </w:r>
      <w:ins w:id="41" w:author="Paul W" w:date="2018-04-26T12:44:00Z">
        <w:r w:rsidR="00C51F74">
          <w:t>0</w:t>
        </w:r>
      </w:ins>
      <w:del w:id="42" w:author="Paul W" w:date="2018-04-26T12:44:00Z">
        <w:r w:rsidDel="00C51F74">
          <w:delText>2</w:delText>
        </w:r>
      </w:del>
      <w:r>
        <w:t xml:space="preserve">].” The source code for these currencies are open source meaning they are readily available to the public and the ledgers themselves are maintained by public miners. “No one can hide a transaction, and that makes </w:t>
      </w:r>
      <w:r w:rsidR="008678D2">
        <w:t>B</w:t>
      </w:r>
      <w:r>
        <w:t>itcoin more traceable than cash [1</w:t>
      </w:r>
      <w:ins w:id="43" w:author="Paul W" w:date="2018-04-26T12:45:00Z">
        <w:r w:rsidR="00C51F74">
          <w:t>4</w:t>
        </w:r>
      </w:ins>
      <w:del w:id="44" w:author="Paul W" w:date="2018-04-26T12:45:00Z">
        <w:r w:rsidDel="00C51F74">
          <w:delText>5</w:delText>
        </w:r>
      </w:del>
      <w:r>
        <w:t>].”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350AA830"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w:t>
      </w:r>
      <w:ins w:id="45" w:author="Paul W" w:date="2018-04-26T12:46:00Z">
        <w:r w:rsidR="00C51F74">
          <w:t>5</w:t>
        </w:r>
      </w:ins>
      <w:del w:id="46" w:author="Paul W" w:date="2018-04-26T12:46:00Z">
        <w:r w:rsidR="008678D2" w:rsidDel="00C51F74">
          <w:delText>6</w:delText>
        </w:r>
      </w:del>
      <w:r w:rsidR="008678D2">
        <w:t>]</w:t>
      </w:r>
      <w:r>
        <w:t>. With cryptocurrencies, criminals just need to worry about converting fiat to crypto-coin and onto the network. The distributed ledger allows users to access their funds anywhere as long as they can access the internet.</w:t>
      </w:r>
    </w:p>
    <w:p w14:paraId="5BF90F1B" w14:textId="6B381A69" w:rsidR="00F20AE7" w:rsidRDefault="00F20AE7" w:rsidP="00F20AE7">
      <w:r>
        <w:t xml:space="preserve">A decentralized network means there is no central oversight body for cryptocurrencies. The current maturity level of governance/stewardship of this technology is </w:t>
      </w:r>
      <w:proofErr w:type="gramStart"/>
      <w:r>
        <w:t>similar to</w:t>
      </w:r>
      <w:proofErr w:type="gramEnd"/>
      <w:r>
        <w:t xml:space="preserve"> the early days of the internet as noted by the </w:t>
      </w:r>
      <w:proofErr w:type="spellStart"/>
      <w:r>
        <w:t>Tapscotts</w:t>
      </w:r>
      <w:proofErr w:type="spellEnd"/>
      <w:r>
        <w:t xml:space="preserve"> [</w:t>
      </w:r>
      <w:ins w:id="47" w:author="Paul W" w:date="2018-04-26T12:46:00Z">
        <w:r w:rsidR="00C51F74">
          <w:t>99</w:t>
        </w:r>
      </w:ins>
      <w:del w:id="48" w:author="Paul W" w:date="2018-04-26T12:46:00Z">
        <w:r w:rsidDel="00C51F74">
          <w:delText>15</w:delText>
        </w:r>
      </w:del>
      <w:r>
        <w:t>].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19547868"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w:t>
      </w:r>
      <w:ins w:id="49" w:author="Paul W" w:date="2018-04-26T12:44:00Z">
        <w:r w:rsidR="00C51F74">
          <w:t>9</w:t>
        </w:r>
      </w:ins>
      <w:del w:id="50" w:author="Paul W" w:date="2018-04-26T12:44:00Z">
        <w:r w:rsidDel="00C51F74">
          <w:delText>11</w:delText>
        </w:r>
      </w:del>
      <w:r>
        <w:t>].”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w:t>
      </w:r>
      <w:proofErr w:type="spellStart"/>
      <w:r>
        <w:t>Cryptovisor</w:t>
      </w:r>
      <w:proofErr w:type="spellEnd"/>
      <w:r>
        <w:t xml:space="preserve">,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395FA1">
      <w:pPr>
        <w:ind w:firstLine="270"/>
      </w:pPr>
      <w:r>
        <w:t xml:space="preserve">For the </w:t>
      </w:r>
      <w:proofErr w:type="spellStart"/>
      <w:r>
        <w:t>sentimentor</w:t>
      </w:r>
      <w:proofErr w:type="spellEnd"/>
      <w:r>
        <w:t xml:space="preserve"> component, we propose to expand on the scope of </w:t>
      </w:r>
      <w:proofErr w:type="spellStart"/>
      <w:r>
        <w:t>CryptoCompare’s</w:t>
      </w:r>
      <w:proofErr w:type="spellEnd"/>
      <w:r>
        <w:t xml:space="preserve"> sentiment sources to include search engine trends. In addition, we would focus on enhancing the Points calculation scope to include a “mature sentiment” measure by weighting the instances within the sentiment traffic.</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26B3B1C9" w:rsidR="00DA6153" w:rsidRPr="00EC1E48" w:rsidRDefault="00DA6153" w:rsidP="00EC1E48">
      <w:pPr>
        <w:pStyle w:val="reference"/>
        <w:rPr>
          <w:rFonts w:ascii="inherit" w:hAnsi="inherit"/>
          <w:color w:val="353C3F"/>
          <w:bdr w:val="none" w:sz="0" w:space="0" w:color="auto" w:frame="1"/>
          <w:shd w:val="clear" w:color="auto" w:fill="FFFFFF"/>
          <w:rPrChange w:id="51" w:author="Paul W" w:date="2018-04-26T12:11:00Z">
            <w:rPr/>
          </w:rPrChange>
        </w:rPr>
      </w:pPr>
      <w:r>
        <w:t>3</w:t>
      </w:r>
      <w:r w:rsidRPr="009A3755">
        <w:t>.</w:t>
      </w:r>
      <w:r>
        <w:t xml:space="preserve"> Stern, H: Fidelity Labs Tests Digital Asset Wallet </w:t>
      </w:r>
      <w:proofErr w:type="gramStart"/>
      <w:r>
        <w:t>On</w:t>
      </w:r>
      <w:proofErr w:type="gramEnd"/>
      <w:r>
        <w:t xml:space="preserve"> Fidelity.com. </w:t>
      </w:r>
      <w:del w:id="52" w:author="Paul W" w:date="2018-04-26T12:11:00Z">
        <w:r w:rsidDel="0086001E">
          <w:delText>August</w:delText>
        </w:r>
      </w:del>
      <w:ins w:id="53" w:author="Paul W" w:date="2018-04-26T12:11:00Z">
        <w:r w:rsidR="0086001E">
          <w:t>April</w:t>
        </w:r>
      </w:ins>
      <w:r>
        <w:t xml:space="preserve">, </w:t>
      </w:r>
      <w:ins w:id="54" w:author="Paul W" w:date="2018-04-26T12:11:00Z">
        <w:r w:rsidR="0086001E">
          <w:t>25</w:t>
        </w:r>
      </w:ins>
      <w:del w:id="55" w:author="Paul W" w:date="2018-04-26T12:11:00Z">
        <w:r w:rsidDel="0086001E">
          <w:delText>09</w:delText>
        </w:r>
      </w:del>
      <w:r>
        <w:t>, 201</w:t>
      </w:r>
      <w:ins w:id="56" w:author="Paul W" w:date="2018-04-26T12:11:00Z">
        <w:r w:rsidR="0086001E">
          <w:t>8</w:t>
        </w:r>
      </w:ins>
      <w:del w:id="57" w:author="Paul W" w:date="2018-04-26T12:11:00Z">
        <w:r w:rsidDel="0086001E">
          <w:delText>7</w:delText>
        </w:r>
      </w:del>
      <w:r>
        <w:t xml:space="preserve">. </w:t>
      </w:r>
      <w:ins w:id="58" w:author="Paul W" w:date="2018-04-26T12:11:00Z">
        <w:r w:rsidR="00EC1E48" w:rsidRPr="00EC1E48">
          <w:rPr>
            <w:rFonts w:ascii="inherit" w:hAnsi="inherit"/>
            <w:bdr w:val="none" w:sz="0" w:space="0" w:color="auto" w:frame="1"/>
            <w:shd w:val="clear" w:color="auto" w:fill="FFFFFF"/>
            <w:rPrChange w:id="59" w:author="Paul W" w:date="2018-04-26T12:11:00Z">
              <w:rPr>
                <w:rStyle w:val="Hyperlink"/>
                <w:rFonts w:ascii="inherit" w:hAnsi="inherit"/>
                <w:bdr w:val="none" w:sz="0" w:space="0" w:color="auto" w:frame="1"/>
                <w:shd w:val="clear" w:color="auto" w:fill="FFFFFF"/>
              </w:rPr>
            </w:rPrChange>
          </w:rPr>
          <w:t>https://www.reuters.com/article/us-fidelity-investments-bitcoin/fidelity-allows-clients-to-see-digital-currencies-on-its-website-idUSKBN1AP0AO</w:t>
        </w:r>
      </w:ins>
      <w:del w:id="60" w:author="Paul W" w:date="2018-04-26T12:11:00Z">
        <w:r w:rsidR="00EC1E48" w:rsidDel="00EC1E48">
          <w:fldChar w:fldCharType="begin"/>
        </w:r>
        <w:r w:rsidR="00EC1E48" w:rsidDel="00EC1E48">
          <w:delInstrText xml:space="preserve"> HYPERLINK "https://www.fidelity.com/about-fidelity/corporate/fidelity-labs-tests-digital-asset-wallet-on-fidelity.com" </w:delInstrText>
        </w:r>
        <w:r w:rsidR="00EC1E48" w:rsidDel="00EC1E48">
          <w:fldChar w:fldCharType="separate"/>
        </w:r>
        <w:r w:rsidRPr="008F1077" w:rsidDel="00EC1E48">
          <w:delText>https://www.fidelity.com/about-fidelity/corporate/fidelity-labs-tests-digital-asset-wallet-on-fidelity.com</w:delText>
        </w:r>
        <w:r w:rsidR="00EC1E48" w:rsidDel="00EC1E48">
          <w:fldChar w:fldCharType="end"/>
        </w:r>
      </w:del>
    </w:p>
    <w:p w14:paraId="4FDA3CAB" w14:textId="77777777" w:rsidR="00B5520E" w:rsidDel="0086001E" w:rsidRDefault="00DA6153" w:rsidP="00AF5F6E">
      <w:pPr>
        <w:pStyle w:val="reference"/>
        <w:rPr>
          <w:del w:id="61" w:author="Paul W" w:date="2018-04-26T12:12:00Z"/>
        </w:rPr>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0F918AB" w:rsidR="00AF5F6E" w:rsidRDefault="00B5520E" w:rsidP="0086001E">
      <w:pPr>
        <w:pStyle w:val="reference"/>
        <w:pPrChange w:id="62" w:author="Paul W" w:date="2018-04-26T12:12:00Z">
          <w:pPr>
            <w:pStyle w:val="reference"/>
          </w:pPr>
        </w:pPrChange>
      </w:pPr>
      <w:del w:id="63" w:author="Paul W" w:date="2018-04-26T12:12:00Z">
        <w:r w:rsidDel="0086001E">
          <w:delText>5</w:delText>
        </w:r>
        <w:r w:rsidRPr="009A3755" w:rsidDel="0086001E">
          <w:delText>.</w:delText>
        </w:r>
        <w:r w:rsidDel="0086001E">
          <w:delText xml:space="preserve"> </w:delText>
        </w:r>
        <w:r w:rsidR="00D205F9" w:rsidDel="0086001E">
          <w:delText xml:space="preserve">Coin Desk. </w:delText>
        </w:r>
        <w:r w:rsidRPr="00B5520E" w:rsidDel="0086001E">
          <w:delText>https://www.coindesk.com/solving-liquidity-challenge-decentralized-exchanges</w:delText>
        </w:r>
      </w:del>
    </w:p>
    <w:p w14:paraId="4128D2AA" w14:textId="5DDD381C" w:rsidR="00B5520E" w:rsidRDefault="002679A1" w:rsidP="00E203B1">
      <w:pPr>
        <w:pStyle w:val="reference"/>
      </w:pPr>
      <w:ins w:id="64" w:author="Paul W" w:date="2018-04-26T12:37:00Z">
        <w:r>
          <w:t>5</w:t>
        </w:r>
      </w:ins>
      <w:del w:id="65" w:author="Paul W" w:date="2018-04-26T12:37:00Z">
        <w:r w:rsidR="00DF153F" w:rsidDel="002679A1">
          <w:delText>6</w:delText>
        </w:r>
      </w:del>
      <w:r w:rsidR="00B5520E">
        <w:t xml:space="preserve">. </w:t>
      </w:r>
      <w:r w:rsidR="002B72E9">
        <w:t>Cazalet, Z., Roncalli, T.: Facts and Fantasies About Factor Investing. October 2014.</w:t>
      </w:r>
    </w:p>
    <w:p w14:paraId="562688C5" w14:textId="0ABE82E3" w:rsidR="00B5520E" w:rsidDel="0086001E" w:rsidRDefault="002679A1" w:rsidP="00AF5F6E">
      <w:pPr>
        <w:pStyle w:val="reference"/>
        <w:rPr>
          <w:del w:id="66" w:author="Paul W" w:date="2018-04-26T12:12:00Z"/>
        </w:rPr>
      </w:pPr>
      <w:ins w:id="67" w:author="Paul W" w:date="2018-04-26T12:37:00Z">
        <w:r>
          <w:t>6</w:t>
        </w:r>
      </w:ins>
      <w:del w:id="68" w:author="Paul W" w:date="2018-04-26T12:37:00Z">
        <w:r w:rsidR="00DF153F" w:rsidDel="002679A1">
          <w:delText>7</w:delText>
        </w:r>
      </w:del>
      <w:r w:rsidR="00B5520E">
        <w:t xml:space="preserve">. </w:t>
      </w:r>
      <w:r w:rsidR="00DF153F">
        <w:t xml:space="preserve">Fletcher, T., Hussain, Z., </w:t>
      </w:r>
      <w:proofErr w:type="spellStart"/>
      <w:r w:rsidR="00DF153F">
        <w:t>Shawe</w:t>
      </w:r>
      <w:proofErr w:type="spellEnd"/>
      <w:r w:rsidR="00DF153F">
        <w:t xml:space="preserve">-Taylor, J.: </w:t>
      </w:r>
      <w:r w:rsidR="00B5520E" w:rsidRPr="00B5520E">
        <w:t>Currency Forecasting using Multiple Kernel Learning with Financially Motivated Features</w:t>
      </w:r>
      <w:r w:rsidR="00DF153F">
        <w:t>. NIPS 2010 workshop: New Directions in Multiple Kernel Learning (</w:t>
      </w:r>
      <w:r w:rsidR="00B5520E" w:rsidRPr="00B5520E">
        <w:t>2010</w:t>
      </w:r>
      <w:r w:rsidR="00DF153F">
        <w:t>).</w:t>
      </w:r>
    </w:p>
    <w:p w14:paraId="1F59C336" w14:textId="3444A0DF" w:rsidR="00FF7E67" w:rsidRDefault="00DF153F" w:rsidP="0086001E">
      <w:pPr>
        <w:pStyle w:val="reference"/>
        <w:pPrChange w:id="69" w:author="Paul W" w:date="2018-04-26T12:12:00Z">
          <w:pPr>
            <w:pStyle w:val="reference"/>
            <w:ind w:left="270" w:hanging="270"/>
          </w:pPr>
        </w:pPrChange>
      </w:pPr>
      <w:del w:id="70" w:author="Paul W" w:date="2018-04-26T12:12:00Z">
        <w:r w:rsidDel="0086001E">
          <w:delText>8</w:delText>
        </w:r>
        <w:r w:rsidR="009D69A0" w:rsidDel="0086001E">
          <w:delText>.</w:delText>
        </w:r>
      </w:del>
      <w:ins w:id="71" w:author="Paul W" w:date="2018-04-26T12:12:00Z">
        <w:r w:rsidR="0086001E" w:rsidDel="0086001E">
          <w:t xml:space="preserve"> </w:t>
        </w:r>
      </w:ins>
      <w:del w:id="72" w:author="Paul W" w:date="2018-04-26T12:12:00Z">
        <w:r w:rsidR="009D69A0" w:rsidDel="0086001E">
          <w:delText xml:space="preserve"> </w:delText>
        </w:r>
        <w:r w:rsidR="0012343F" w:rsidDel="0086001E">
          <w:delText xml:space="preserve">Indexing and Performance in Crypto Assets: Bletchley Indexes. September 8, 2017. </w:delText>
        </w:r>
      </w:del>
    </w:p>
    <w:p w14:paraId="51A2B9B2" w14:textId="49AFE37B" w:rsidR="008F19B4" w:rsidRDefault="002679A1" w:rsidP="008F19B4">
      <w:pPr>
        <w:pStyle w:val="reference"/>
      </w:pPr>
      <w:ins w:id="73" w:author="Paul W" w:date="2018-04-26T12:37:00Z">
        <w:r>
          <w:t>7</w:t>
        </w:r>
      </w:ins>
      <w:del w:id="74" w:author="Paul W" w:date="2018-04-26T12:37:00Z">
        <w:r w:rsidR="00DF153F" w:rsidDel="002679A1">
          <w:delText>9</w:delText>
        </w:r>
      </w:del>
      <w:r w:rsidR="008F19B4">
        <w:t xml:space="preserve">. Tapscott D., Tapscott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47DC48AD" w:rsidR="008F19B4" w:rsidDel="0086001E" w:rsidRDefault="008F19B4" w:rsidP="008F19B4">
      <w:pPr>
        <w:pStyle w:val="reference"/>
        <w:rPr>
          <w:del w:id="75" w:author="Paul W" w:date="2018-04-26T12:12:00Z"/>
        </w:rPr>
      </w:pPr>
      <w:del w:id="76" w:author="Paul W" w:date="2018-04-26T12:12:00Z">
        <w:r w:rsidDel="0086001E">
          <w:lastRenderedPageBreak/>
          <w:delText xml:space="preserve">   http://www3.weforum.org/docs/WEF_Realizing_Potential_Blockchain.pdf</w:delText>
        </w:r>
      </w:del>
    </w:p>
    <w:p w14:paraId="18BDD547" w14:textId="7BB6B52E" w:rsidR="008F19B4" w:rsidRDefault="002679A1" w:rsidP="008F19B4">
      <w:pPr>
        <w:pStyle w:val="reference"/>
      </w:pPr>
      <w:ins w:id="77" w:author="Paul W" w:date="2018-04-26T12:37:00Z">
        <w:r>
          <w:t>8</w:t>
        </w:r>
      </w:ins>
      <w:del w:id="78" w:author="Paul W" w:date="2018-04-26T12:37:00Z">
        <w:r w:rsidR="009D5293" w:rsidDel="002679A1">
          <w:delText>1</w:delText>
        </w:r>
        <w:r w:rsidR="00DF153F" w:rsidDel="002679A1">
          <w:delText>0</w:delText>
        </w:r>
      </w:del>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2B519B33" w:rsidR="008F19B4" w:rsidRDefault="002679A1" w:rsidP="008F19B4">
      <w:pPr>
        <w:pStyle w:val="reference"/>
      </w:pPr>
      <w:ins w:id="79" w:author="Paul W" w:date="2018-04-26T12:37:00Z">
        <w:r>
          <w:t>9</w:t>
        </w:r>
      </w:ins>
      <w:del w:id="80" w:author="Paul W" w:date="2018-04-26T12:37:00Z">
        <w:r w:rsidR="009D5293" w:rsidDel="002679A1">
          <w:delText>1</w:delText>
        </w:r>
        <w:r w:rsidR="00DF153F" w:rsidDel="002679A1">
          <w:delText>1</w:delText>
        </w:r>
      </w:del>
      <w:r w:rsidR="008F19B4">
        <w:t xml:space="preserve">. Meiklejohn, S., </w:t>
      </w:r>
      <w:proofErr w:type="spellStart"/>
      <w:r w:rsidR="008F19B4">
        <w:t>Pomarole</w:t>
      </w:r>
      <w:proofErr w:type="spellEnd"/>
      <w:r w:rsidR="008F19B4">
        <w:t xml:space="preserve">, M., Jordan, G., </w:t>
      </w:r>
      <w:proofErr w:type="spellStart"/>
      <w:r w:rsidR="008F19B4">
        <w:t>Levchenko</w:t>
      </w:r>
      <w:proofErr w:type="spellEnd"/>
      <w:r w:rsidR="008F19B4">
        <w:t>, K., McCoy, D., Voelker, G. M., &amp; Savage, S.</w:t>
      </w:r>
      <w:r w:rsidR="002B72E9">
        <w:t>:</w:t>
      </w:r>
      <w:r w:rsidR="008F19B4">
        <w:t xml:space="preserve"> A fistful of bitcoins. Proceedings of the 2013 conference on Internet measurement conference - IMC '13. doi:10.1145/2504730.2504747</w:t>
      </w:r>
    </w:p>
    <w:p w14:paraId="6C3B4D86" w14:textId="74BBC62C" w:rsidR="003616AE" w:rsidRDefault="009D5293" w:rsidP="003C6BDA">
      <w:pPr>
        <w:pStyle w:val="reference"/>
      </w:pPr>
      <w:r>
        <w:t>1</w:t>
      </w:r>
      <w:ins w:id="81" w:author="Paul W" w:date="2018-04-26T12:37:00Z">
        <w:r w:rsidR="002679A1">
          <w:t>0</w:t>
        </w:r>
      </w:ins>
      <w:del w:id="82" w:author="Paul W" w:date="2018-04-26T12:37:00Z">
        <w:r w:rsidR="00DF153F" w:rsidDel="002679A1">
          <w:delText>2</w:delText>
        </w:r>
      </w:del>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62AE6D3C" w:rsidR="00232087" w:rsidRDefault="009D5293" w:rsidP="003C6BDA">
      <w:pPr>
        <w:pStyle w:val="reference"/>
      </w:pPr>
      <w:r>
        <w:t>1</w:t>
      </w:r>
      <w:ins w:id="83" w:author="Paul W" w:date="2018-04-26T12:37:00Z">
        <w:r w:rsidR="002679A1">
          <w:t>1</w:t>
        </w:r>
      </w:ins>
      <w:del w:id="84" w:author="Paul W" w:date="2018-04-26T12:37:00Z">
        <w:r w:rsidR="00DF153F" w:rsidDel="002679A1">
          <w:delText>3</w:delText>
        </w:r>
      </w:del>
      <w:r w:rsidR="00232087">
        <w:t>. Narayanan, A., et al.: Bitcoin and Cryptocurrency Technologies. Princeton University Press (2016).</w:t>
      </w:r>
    </w:p>
    <w:p w14:paraId="1168CD52" w14:textId="58A17C53" w:rsidR="0060021F" w:rsidRDefault="00DF153F" w:rsidP="003C6BDA">
      <w:pPr>
        <w:pStyle w:val="reference"/>
      </w:pPr>
      <w:r>
        <w:t>1</w:t>
      </w:r>
      <w:ins w:id="85" w:author="Paul W" w:date="2018-04-26T12:37:00Z">
        <w:r w:rsidR="002679A1">
          <w:t>2</w:t>
        </w:r>
      </w:ins>
      <w:del w:id="86" w:author="Paul W" w:date="2018-04-26T12:37:00Z">
        <w:r w:rsidDel="002679A1">
          <w:delText>4</w:delText>
        </w:r>
      </w:del>
      <w:r w:rsidR="0060021F">
        <w:t>. Nakamoto, S. Bitcoin: A Peer-to-Peer Electronic Cash System. Bitcoin.org (</w:t>
      </w:r>
      <w:r w:rsidR="009C0E3D">
        <w:t>2009</w:t>
      </w:r>
      <w:r w:rsidR="0060021F">
        <w:t>).</w:t>
      </w:r>
    </w:p>
    <w:p w14:paraId="7C998805" w14:textId="4604B66E" w:rsidR="004D5F14" w:rsidRDefault="00DF153F" w:rsidP="003C6BDA">
      <w:pPr>
        <w:pStyle w:val="reference"/>
        <w:rPr>
          <w:ins w:id="87" w:author="Paul W" w:date="2018-04-26T12:38:00Z"/>
        </w:rPr>
      </w:pPr>
      <w:r>
        <w:t>1</w:t>
      </w:r>
      <w:ins w:id="88" w:author="Paul W" w:date="2018-04-26T12:37:00Z">
        <w:r w:rsidR="002679A1">
          <w:t>3</w:t>
        </w:r>
      </w:ins>
      <w:del w:id="89" w:author="Paul W" w:date="2018-04-26T12:37:00Z">
        <w:r w:rsidDel="002679A1">
          <w:delText>5</w:delText>
        </w:r>
      </w:del>
      <w:r w:rsidR="004D5F14">
        <w:t xml:space="preserve">. </w:t>
      </w:r>
      <w:ins w:id="90" w:author="Paul W" w:date="2018-04-26T12:37:00Z">
        <w:r w:rsidR="002679A1">
          <w:t>“International Journal of Business Management and Commerce”, “An Analysis of Cryptocurrency, Bitcoin, and the Future” Vol 1 No 2, Sept 2016</w:t>
        </w:r>
      </w:ins>
      <w:del w:id="91" w:author="Paul W" w:date="2018-04-26T12:37:00Z">
        <w:r w:rsidR="004D5F14" w:rsidDel="002679A1">
          <w:delText xml:space="preserve">Houser, K.: In the Age of Blockchain, Crytpo Has a Major Problem. Futurism. </w:delText>
        </w:r>
        <w:r w:rsidR="004D5F14" w:rsidRPr="004D5F14" w:rsidDel="002679A1">
          <w:delText>https://futurism.com/the-age-of-blockc</w:delText>
        </w:r>
        <w:r w:rsidR="004D5F14" w:rsidDel="002679A1">
          <w:delText>hain-crypto-has-a-major-problem (2017).</w:delText>
        </w:r>
      </w:del>
    </w:p>
    <w:p w14:paraId="1EBFDB42" w14:textId="46B3CE90" w:rsidR="0086001E" w:rsidRDefault="002679A1" w:rsidP="003C6BDA">
      <w:pPr>
        <w:pStyle w:val="reference"/>
      </w:pPr>
      <w:ins w:id="92" w:author="Paul W" w:date="2018-04-26T12:38:00Z">
        <w:r>
          <w:t xml:space="preserve">14. </w:t>
        </w:r>
        <w:proofErr w:type="spellStart"/>
        <w:r w:rsidRPr="002679A1">
          <w:t>Biryukov</w:t>
        </w:r>
        <w:proofErr w:type="spellEnd"/>
        <w:r w:rsidRPr="002679A1">
          <w:t xml:space="preserve">, A., &amp; </w:t>
        </w:r>
        <w:proofErr w:type="spellStart"/>
        <w:r w:rsidRPr="002679A1">
          <w:t>Pustogarov</w:t>
        </w:r>
        <w:proofErr w:type="spellEnd"/>
        <w:r w:rsidRPr="002679A1">
          <w:t xml:space="preserve">, I. (2015). Bitcoin over Tor </w:t>
        </w:r>
        <w:proofErr w:type="spellStart"/>
        <w:r w:rsidRPr="002679A1">
          <w:t>isnt</w:t>
        </w:r>
        <w:proofErr w:type="spellEnd"/>
        <w:r w:rsidRPr="002679A1">
          <w:t xml:space="preserve"> a Good Idea. 2015 IEEE Symposium on Security and Privacy. doi:10.1109/sp.2015.15</w:t>
        </w:r>
      </w:ins>
    </w:p>
    <w:p w14:paraId="290421BA" w14:textId="7B08547C" w:rsidR="00B54935" w:rsidRDefault="00DF153F" w:rsidP="003C6BDA">
      <w:pPr>
        <w:pStyle w:val="reference"/>
      </w:pPr>
      <w:r>
        <w:t>1</w:t>
      </w:r>
      <w:ins w:id="93" w:author="Paul W" w:date="2018-04-26T12:38:00Z">
        <w:r w:rsidR="002679A1">
          <w:t>5</w:t>
        </w:r>
      </w:ins>
      <w:del w:id="94" w:author="Paul W" w:date="2018-04-26T12:38:00Z">
        <w:r w:rsidDel="002679A1">
          <w:delText>6</w:delText>
        </w:r>
      </w:del>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099E01A7" w:rsidR="00B54935" w:rsidRDefault="00DF153F" w:rsidP="003C6BDA">
      <w:pPr>
        <w:pStyle w:val="reference"/>
      </w:pPr>
      <w:r>
        <w:t>1</w:t>
      </w:r>
      <w:ins w:id="95" w:author="Paul W" w:date="2018-04-26T12:38:00Z">
        <w:r w:rsidR="002679A1">
          <w:t>6</w:t>
        </w:r>
      </w:ins>
      <w:del w:id="96" w:author="Paul W" w:date="2018-04-26T12:38:00Z">
        <w:r w:rsidDel="002679A1">
          <w:delText>7</w:delText>
        </w:r>
      </w:del>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0DB206AA" w:rsidR="003004AE" w:rsidRDefault="003004AE" w:rsidP="003C6BDA">
      <w:pPr>
        <w:pStyle w:val="reference"/>
      </w:pPr>
      <w:r>
        <w:t>1</w:t>
      </w:r>
      <w:ins w:id="97" w:author="Paul W" w:date="2018-04-26T12:38:00Z">
        <w:r w:rsidR="002679A1">
          <w:t>7</w:t>
        </w:r>
      </w:ins>
      <w:del w:id="98" w:author="Paul W" w:date="2018-04-26T12:38:00Z">
        <w:r w:rsidDel="002679A1">
          <w:delText>8</w:delText>
        </w:r>
      </w:del>
      <w:r>
        <w:t xml:space="preserve">. </w:t>
      </w:r>
      <w:proofErr w:type="spellStart"/>
      <w:r>
        <w:t>Buntinx</w:t>
      </w:r>
      <w:proofErr w:type="spellEnd"/>
      <w:r>
        <w:t>, JP.: Digital Assets vs Cryptocurrencies. May 17, 2017.</w:t>
      </w:r>
    </w:p>
    <w:p w14:paraId="27C793A4" w14:textId="01B65492" w:rsidR="003C19E0" w:rsidRDefault="00C23A9B" w:rsidP="00E17AC3">
      <w:pPr>
        <w:pStyle w:val="reference"/>
      </w:pPr>
      <w:r>
        <w:t>1</w:t>
      </w:r>
      <w:ins w:id="99" w:author="Paul W" w:date="2018-04-26T12:38:00Z">
        <w:r w:rsidR="002679A1">
          <w:t>8</w:t>
        </w:r>
      </w:ins>
      <w:del w:id="100" w:author="Paul W" w:date="2018-04-26T12:38:00Z">
        <w:r w:rsidDel="002679A1">
          <w:delText>9</w:delText>
        </w:r>
      </w:del>
      <w:r>
        <w:t xml:space="preserve">. </w:t>
      </w:r>
      <w:proofErr w:type="spellStart"/>
      <w:r>
        <w:t>Zielak</w:t>
      </w:r>
      <w:proofErr w:type="spellEnd"/>
      <w:r>
        <w:t xml:space="preserve">. Coinbase Bitcoin Historical Data. Kaggle, </w:t>
      </w:r>
      <w:hyperlink r:id="rId24" w:history="1">
        <w:r w:rsidR="003C19E0" w:rsidRPr="003C19E0">
          <w:t>https://www.kaggle.com/mczielinski/bitcoin-historical-data/data</w:t>
        </w:r>
      </w:hyperlink>
      <w:r w:rsidRPr="00C23A9B">
        <w:t>.</w:t>
      </w:r>
    </w:p>
    <w:p w14:paraId="2A55A3BA" w14:textId="36A6AAB8" w:rsidR="00E51C26" w:rsidRDefault="002679A1" w:rsidP="00E51C26">
      <w:pPr>
        <w:pStyle w:val="reference"/>
      </w:pPr>
      <w:ins w:id="101" w:author="Paul W" w:date="2018-04-26T12:38:00Z">
        <w:r>
          <w:t>19</w:t>
        </w:r>
      </w:ins>
      <w:del w:id="102" w:author="Paul W" w:date="2018-04-26T12:38:00Z">
        <w:r w:rsidR="00955B83" w:rsidDel="002679A1">
          <w:delText>20</w:delText>
        </w:r>
      </w:del>
      <w:r w:rsidR="00955B83">
        <w:t xml:space="preserve">. </w:t>
      </w:r>
      <w:ins w:id="103" w:author="Paul W" w:date="2018-04-26T12:15:00Z">
        <w:r w:rsidR="0086001E" w:rsidRPr="00C8131B">
          <w:rPr>
            <w:rPrChange w:id="104" w:author="Paul W" w:date="2018-04-26T12:28:00Z">
              <w:rPr>
                <w:color w:val="333333"/>
                <w:shd w:val="clear" w:color="auto" w:fill="FFFFFF"/>
              </w:rPr>
            </w:rPrChange>
          </w:rPr>
          <w:t xml:space="preserve">Troiano, L., &amp; </w:t>
        </w:r>
        <w:proofErr w:type="spellStart"/>
        <w:r w:rsidR="0086001E" w:rsidRPr="00C8131B">
          <w:rPr>
            <w:rPrChange w:id="105" w:author="Paul W" w:date="2018-04-26T12:28:00Z">
              <w:rPr>
                <w:color w:val="333333"/>
                <w:shd w:val="clear" w:color="auto" w:fill="FFFFFF"/>
              </w:rPr>
            </w:rPrChange>
          </w:rPr>
          <w:t>Kriplani</w:t>
        </w:r>
        <w:proofErr w:type="spellEnd"/>
        <w:r w:rsidR="0086001E" w:rsidRPr="00C8131B">
          <w:rPr>
            <w:rPrChange w:id="106" w:author="Paul W" w:date="2018-04-26T12:28:00Z">
              <w:rPr>
                <w:color w:val="333333"/>
                <w:shd w:val="clear" w:color="auto" w:fill="FFFFFF"/>
              </w:rPr>
            </w:rPrChange>
          </w:rPr>
          <w:t>, P. (2011). Supporting trading strategies by inverse fuzzy transform. </w:t>
        </w:r>
        <w:r w:rsidR="0086001E" w:rsidRPr="00C8131B">
          <w:rPr>
            <w:rPrChange w:id="107" w:author="Paul W" w:date="2018-04-26T12:28:00Z">
              <w:rPr>
                <w:i/>
                <w:iCs/>
                <w:color w:val="333333"/>
              </w:rPr>
            </w:rPrChange>
          </w:rPr>
          <w:t>Fuzzy Sets and Systems,180</w:t>
        </w:r>
        <w:r w:rsidR="0086001E" w:rsidRPr="00C8131B">
          <w:rPr>
            <w:rPrChange w:id="108" w:author="Paul W" w:date="2018-04-26T12:28:00Z">
              <w:rPr>
                <w:color w:val="333333"/>
                <w:shd w:val="clear" w:color="auto" w:fill="FFFFFF"/>
              </w:rPr>
            </w:rPrChange>
          </w:rPr>
          <w:t>(1), 121-145. doi:10.1016/j.fss.2011.05.004</w:t>
        </w:r>
      </w:ins>
      <w:del w:id="109" w:author="Paul W" w:date="2018-04-26T12:15:00Z">
        <w:r w:rsidR="00E51C26" w:rsidDel="0086001E">
          <w:delText xml:space="preserve">Technical Indicator. Investopedia, </w:delText>
        </w:r>
        <w:r w:rsidR="00EC1E48" w:rsidDel="0086001E">
          <w:fldChar w:fldCharType="begin"/>
        </w:r>
        <w:r w:rsidR="00EC1E48" w:rsidDel="0086001E">
          <w:delInstrText xml:space="preserve"> HYPERLINK "https://www.investopedia.com/terms/t/technicalindicator.asp" </w:delInstrText>
        </w:r>
        <w:r w:rsidR="00EC1E48" w:rsidDel="0086001E">
          <w:fldChar w:fldCharType="separate"/>
        </w:r>
        <w:r w:rsidR="00E51C26" w:rsidRPr="00955B83" w:rsidDel="0086001E">
          <w:delText>https://www.investopedia.com/terms/t/technicalindicator.asp</w:delText>
        </w:r>
        <w:r w:rsidR="00EC1E48" w:rsidDel="0086001E">
          <w:fldChar w:fldCharType="end"/>
        </w:r>
        <w:r w:rsidR="00E51C26" w:rsidRPr="00E51C26" w:rsidDel="0086001E">
          <w:delText>.</w:delText>
        </w:r>
      </w:del>
    </w:p>
    <w:p w14:paraId="6AE626E8" w14:textId="32F018BB" w:rsidR="00E51C26" w:rsidRDefault="00E51C26" w:rsidP="00E51C26">
      <w:pPr>
        <w:pStyle w:val="reference"/>
      </w:pPr>
      <w:r>
        <w:t>2</w:t>
      </w:r>
      <w:ins w:id="110" w:author="Paul W" w:date="2018-04-26T12:38:00Z">
        <w:r w:rsidR="002679A1">
          <w:t>0</w:t>
        </w:r>
      </w:ins>
      <w:del w:id="111" w:author="Paul W" w:date="2018-04-26T12:38:00Z">
        <w:r w:rsidDel="002679A1">
          <w:delText>1</w:delText>
        </w:r>
      </w:del>
      <w:r>
        <w:t xml:space="preserve">. </w:t>
      </w:r>
      <w:r w:rsidRPr="00E51C26">
        <w:t>Stock Technical Analysis with Python,</w:t>
      </w:r>
      <w:r>
        <w:t xml:space="preserve"> </w:t>
      </w:r>
      <w:hyperlink r:id="rId25" w:history="1">
        <w:r w:rsidRPr="00955B83">
          <w:t>https://www.udemy.com/stock-technical-analysis-with-python/</w:t>
        </w:r>
      </w:hyperlink>
      <w:r w:rsidRPr="00E51C26">
        <w:t>.</w:t>
      </w:r>
    </w:p>
    <w:p w14:paraId="2D71F517" w14:textId="3FF18724" w:rsidR="00E51C26" w:rsidRDefault="00E51C26" w:rsidP="00E51C26">
      <w:pPr>
        <w:pStyle w:val="reference"/>
      </w:pPr>
      <w:r>
        <w:t>2</w:t>
      </w:r>
      <w:ins w:id="112" w:author="Paul W" w:date="2018-04-26T12:39:00Z">
        <w:r w:rsidR="002679A1">
          <w:t>1</w:t>
        </w:r>
      </w:ins>
      <w:del w:id="113" w:author="Paul W" w:date="2018-04-26T12:39:00Z">
        <w:r w:rsidDel="002679A1">
          <w:delText>2</w:delText>
        </w:r>
      </w:del>
      <w:r>
        <w:t xml:space="preserve">. </w:t>
      </w:r>
      <w:ins w:id="114" w:author="Paul W" w:date="2018-04-26T12:25:00Z">
        <w:r w:rsidR="00C8131B" w:rsidRPr="00C8131B">
          <w:rPr>
            <w:rPrChange w:id="115" w:author="Paul W" w:date="2018-04-26T12:28:00Z">
              <w:rPr>
                <w:color w:val="333333"/>
                <w:shd w:val="clear" w:color="auto" w:fill="FFFFFF"/>
              </w:rPr>
            </w:rPrChange>
          </w:rPr>
          <w:t xml:space="preserve">Chen, T., &amp; </w:t>
        </w:r>
        <w:proofErr w:type="spellStart"/>
        <w:r w:rsidR="00C8131B" w:rsidRPr="00C8131B">
          <w:rPr>
            <w:rPrChange w:id="116" w:author="Paul W" w:date="2018-04-26T12:28:00Z">
              <w:rPr>
                <w:color w:val="333333"/>
                <w:shd w:val="clear" w:color="auto" w:fill="FFFFFF"/>
              </w:rPr>
            </w:rPrChange>
          </w:rPr>
          <w:t>Guestrin</w:t>
        </w:r>
        <w:proofErr w:type="spellEnd"/>
        <w:r w:rsidR="00C8131B" w:rsidRPr="00C8131B">
          <w:rPr>
            <w:rPrChange w:id="117" w:author="Paul W" w:date="2018-04-26T12:28:00Z">
              <w:rPr>
                <w:color w:val="333333"/>
                <w:shd w:val="clear" w:color="auto" w:fill="FFFFFF"/>
              </w:rPr>
            </w:rPrChange>
          </w:rPr>
          <w:t xml:space="preserve">, C. (2016). </w:t>
        </w:r>
        <w:proofErr w:type="spellStart"/>
        <w:r w:rsidR="00C8131B" w:rsidRPr="00C8131B">
          <w:rPr>
            <w:rPrChange w:id="118" w:author="Paul W" w:date="2018-04-26T12:28:00Z">
              <w:rPr>
                <w:color w:val="333333"/>
                <w:shd w:val="clear" w:color="auto" w:fill="FFFFFF"/>
              </w:rPr>
            </w:rPrChange>
          </w:rPr>
          <w:t>XGBoost</w:t>
        </w:r>
        <w:proofErr w:type="spellEnd"/>
        <w:r w:rsidR="00C8131B" w:rsidRPr="00C8131B">
          <w:rPr>
            <w:rPrChange w:id="119" w:author="Paul W" w:date="2018-04-26T12:28:00Z">
              <w:rPr>
                <w:color w:val="333333"/>
                <w:shd w:val="clear" w:color="auto" w:fill="FFFFFF"/>
              </w:rPr>
            </w:rPrChange>
          </w:rPr>
          <w:t>. </w:t>
        </w:r>
        <w:r w:rsidR="00C8131B" w:rsidRPr="00C8131B">
          <w:rPr>
            <w:rPrChange w:id="120" w:author="Paul W" w:date="2018-04-26T12:28:00Z">
              <w:rPr>
                <w:i/>
                <w:iCs/>
                <w:color w:val="333333"/>
              </w:rPr>
            </w:rPrChange>
          </w:rPr>
          <w:t>Proceedings of the 22nd ACM SIGKDD International Conference on Knowledge Discovery and Data Mining - KDD 16</w:t>
        </w:r>
        <w:r w:rsidR="00C8131B" w:rsidRPr="00C8131B">
          <w:rPr>
            <w:rPrChange w:id="121" w:author="Paul W" w:date="2018-04-26T12:28:00Z">
              <w:rPr>
                <w:color w:val="333333"/>
                <w:shd w:val="clear" w:color="auto" w:fill="FFFFFF"/>
              </w:rPr>
            </w:rPrChange>
          </w:rPr>
          <w:t>. doi:10.1145/2939672.2939785</w:t>
        </w:r>
        <w:r w:rsidR="00C8131B" w:rsidDel="00C8131B">
          <w:t xml:space="preserve"> </w:t>
        </w:r>
      </w:ins>
      <w:del w:id="122" w:author="Paul W" w:date="2018-04-26T12:25:00Z">
        <w:r w:rsidDel="00C8131B">
          <w:delText xml:space="preserve">XGBoost, </w:delText>
        </w:r>
        <w:r w:rsidR="00EC1E48" w:rsidDel="00C8131B">
          <w:fldChar w:fldCharType="begin"/>
        </w:r>
        <w:r w:rsidR="00EC1E48" w:rsidDel="00C8131B">
          <w:delInstrText xml:space="preserve"> HYPERLINK "https://xgboost.readthedocs.io/en/latest/" </w:delInstrText>
        </w:r>
        <w:r w:rsidR="00EC1E48" w:rsidDel="00C8131B">
          <w:fldChar w:fldCharType="separate"/>
        </w:r>
        <w:r w:rsidRPr="00955B83" w:rsidDel="00C8131B">
          <w:delText>https://xgboost.readthedocs.io/en/latest/</w:delText>
        </w:r>
        <w:r w:rsidR="00EC1E48" w:rsidDel="00C8131B">
          <w:fldChar w:fldCharType="end"/>
        </w:r>
      </w:del>
      <w:r>
        <w:t>.</w:t>
      </w:r>
    </w:p>
    <w:p w14:paraId="50395DC3" w14:textId="2FDA3550" w:rsidR="00E51C26" w:rsidDel="00C8131B" w:rsidRDefault="00E51C26" w:rsidP="00C8131B">
      <w:pPr>
        <w:pStyle w:val="reference"/>
        <w:rPr>
          <w:del w:id="123" w:author="Paul W" w:date="2018-04-26T12:24:00Z"/>
        </w:rPr>
        <w:pPrChange w:id="124" w:author="Paul W" w:date="2018-04-26T12:28:00Z">
          <w:pPr>
            <w:pStyle w:val="reference"/>
          </w:pPr>
        </w:pPrChange>
      </w:pPr>
      <w:r>
        <w:t>2</w:t>
      </w:r>
      <w:ins w:id="125" w:author="Paul W" w:date="2018-04-26T12:39:00Z">
        <w:r w:rsidR="002679A1">
          <w:t>2</w:t>
        </w:r>
      </w:ins>
      <w:del w:id="126" w:author="Paul W" w:date="2018-04-26T12:39:00Z">
        <w:r w:rsidDel="002679A1">
          <w:delText>3</w:delText>
        </w:r>
      </w:del>
      <w:r>
        <w:t xml:space="preserve">. </w:t>
      </w:r>
      <w:ins w:id="127" w:author="Paul W" w:date="2018-04-26T12:24:00Z">
        <w:r w:rsidR="00C8131B">
          <w:t xml:space="preserve">F. </w:t>
        </w:r>
        <w:proofErr w:type="spellStart"/>
        <w:r w:rsidR="00C8131B">
          <w:t>Pedregosa</w:t>
        </w:r>
        <w:proofErr w:type="spellEnd"/>
        <w:r w:rsidR="00C8131B">
          <w:t xml:space="preserve">, G. </w:t>
        </w:r>
        <w:proofErr w:type="spellStart"/>
        <w:r w:rsidR="00C8131B">
          <w:t>Varoquaux</w:t>
        </w:r>
        <w:proofErr w:type="spellEnd"/>
        <w:r w:rsidR="00C8131B">
          <w:t xml:space="preserve">, A. </w:t>
        </w:r>
        <w:proofErr w:type="spellStart"/>
        <w:r w:rsidR="00C8131B">
          <w:t>Gramfort</w:t>
        </w:r>
        <w:proofErr w:type="spellEnd"/>
        <w:r w:rsidR="00C8131B">
          <w:t xml:space="preserve">, V. Michel, B. </w:t>
        </w:r>
        <w:proofErr w:type="spellStart"/>
        <w:r w:rsidR="00C8131B">
          <w:t>Thirion</w:t>
        </w:r>
        <w:proofErr w:type="spellEnd"/>
        <w:r w:rsidR="00C8131B">
          <w:t xml:space="preserve">, O. Grisel, M. Blondel, P. </w:t>
        </w:r>
        <w:proofErr w:type="spellStart"/>
        <w:r w:rsidR="00C8131B">
          <w:t>Prettenhofer</w:t>
        </w:r>
        <w:proofErr w:type="spellEnd"/>
        <w:r w:rsidR="00C8131B">
          <w:t xml:space="preserve">, R. Weiss, V. </w:t>
        </w:r>
        <w:proofErr w:type="spellStart"/>
        <w:r w:rsidR="00C8131B">
          <w:t>Dubourg</w:t>
        </w:r>
        <w:proofErr w:type="spellEnd"/>
        <w:r w:rsidR="00C8131B">
          <w:t xml:space="preserve">, J. </w:t>
        </w:r>
        <w:proofErr w:type="spellStart"/>
        <w:r w:rsidR="00C8131B">
          <w:t>Vanderplas</w:t>
        </w:r>
        <w:proofErr w:type="spellEnd"/>
        <w:r w:rsidR="00C8131B">
          <w:t xml:space="preserve">, A. </w:t>
        </w:r>
        <w:proofErr w:type="spellStart"/>
        <w:r w:rsidR="00C8131B">
          <w:t>Passos</w:t>
        </w:r>
        <w:proofErr w:type="spellEnd"/>
        <w:r w:rsidR="00C8131B">
          <w:t xml:space="preserve">, D. </w:t>
        </w:r>
        <w:proofErr w:type="spellStart"/>
        <w:r w:rsidR="00C8131B">
          <w:t>Cournapeau</w:t>
        </w:r>
        <w:proofErr w:type="spellEnd"/>
        <w:r w:rsidR="00C8131B">
          <w:t xml:space="preserve">, M. </w:t>
        </w:r>
        <w:proofErr w:type="spellStart"/>
        <w:r w:rsidR="00C8131B">
          <w:t>Brucher</w:t>
        </w:r>
        <w:proofErr w:type="spellEnd"/>
        <w:r w:rsidR="00C8131B">
          <w:t xml:space="preserve">, M. Perrot, and E. </w:t>
        </w:r>
        <w:proofErr w:type="spellStart"/>
        <w:r w:rsidR="00C8131B">
          <w:t>Duchesnay</w:t>
        </w:r>
        <w:proofErr w:type="spellEnd"/>
        <w:r w:rsidR="00C8131B">
          <w:t xml:space="preserve">. </w:t>
        </w:r>
        <w:proofErr w:type="spellStart"/>
        <w:r w:rsidR="00C8131B">
          <w:t>Scikit</w:t>
        </w:r>
        <w:proofErr w:type="spellEnd"/>
        <w:r w:rsidR="00C8131B">
          <w:t>-learn: Machine learning in Python. Journal of Machine Learning Research, 12:2825–2830, 2011.</w:t>
        </w:r>
      </w:ins>
      <w:del w:id="128" w:author="Paul W" w:date="2018-04-26T12:24:00Z">
        <w:r w:rsidDel="00C8131B">
          <w:delText xml:space="preserve">XGBoost with Python, </w:delText>
        </w:r>
        <w:r w:rsidR="00EC1E48" w:rsidDel="00C8131B">
          <w:fldChar w:fldCharType="begin"/>
        </w:r>
        <w:r w:rsidR="00EC1E48" w:rsidDel="00C8131B">
          <w:delInstrText xml:space="preserve"> HYPERLINK "https://machinelearningmastery.com/xgboost-with-python/" </w:delInstrText>
        </w:r>
        <w:r w:rsidR="00EC1E48" w:rsidDel="00C8131B">
          <w:fldChar w:fldCharType="separate"/>
        </w:r>
        <w:r w:rsidR="00341C56" w:rsidRPr="00341C56" w:rsidDel="00C8131B">
          <w:delText>https://machinelearningmastery.com/xgboost-with-python/</w:delText>
        </w:r>
        <w:r w:rsidR="00EC1E48" w:rsidDel="00C8131B">
          <w:fldChar w:fldCharType="end"/>
        </w:r>
        <w:r w:rsidDel="00C8131B">
          <w:delText>.</w:delText>
        </w:r>
      </w:del>
    </w:p>
    <w:p w14:paraId="211190DD" w14:textId="4AB5C8EE" w:rsidR="003004AE" w:rsidRDefault="00341C56" w:rsidP="00C8131B">
      <w:pPr>
        <w:pStyle w:val="reference"/>
        <w:pPrChange w:id="129" w:author="Paul W" w:date="2018-04-26T12:28:00Z">
          <w:pPr>
            <w:pStyle w:val="reference"/>
          </w:pPr>
        </w:pPrChange>
      </w:pPr>
      <w:del w:id="130" w:author="Paul W" w:date="2018-04-26T12:25:00Z">
        <w:r w:rsidDel="00C8131B">
          <w:delText xml:space="preserve">24. Monaghan, Angela: Bitcoin is a fraud that will blow up, says JP Morgan boss. </w:delText>
        </w:r>
        <w:r w:rsidR="00EC1E48" w:rsidDel="00C8131B">
          <w:fldChar w:fldCharType="begin"/>
        </w:r>
        <w:r w:rsidR="00EC1E48" w:rsidDel="00C8131B">
          <w:delInstrText xml:space="preserve"> HYPERLINK "https://www.theguardian.com/technology/2017/sep/13/bitcoin-fraud-jp-morgan-cryptocurrency-drug-dealers" </w:delInstrText>
        </w:r>
        <w:r w:rsidR="00EC1E48" w:rsidDel="00C8131B">
          <w:fldChar w:fldCharType="separate"/>
        </w:r>
        <w:r w:rsidR="00581DBC" w:rsidRPr="0008401D" w:rsidDel="00C8131B">
          <w:delText>https://www.theguardian.com/technology/2017/sep/13/bitcoin-fraud-jp-morgan-cryptocurrency-drug-dealers</w:delText>
        </w:r>
        <w:r w:rsidR="00EC1E48" w:rsidDel="00C8131B">
          <w:fldChar w:fldCharType="end"/>
        </w:r>
        <w:r w:rsidDel="00C8131B">
          <w:delText>.</w:delText>
        </w:r>
      </w:del>
    </w:p>
    <w:p w14:paraId="37C2DD85" w14:textId="613C119B" w:rsidR="00581DBC" w:rsidRDefault="00581DBC" w:rsidP="00080DB5">
      <w:pPr>
        <w:pStyle w:val="reference"/>
      </w:pPr>
      <w:r>
        <w:t>2</w:t>
      </w:r>
      <w:ins w:id="131" w:author="Paul W" w:date="2018-04-26T12:39:00Z">
        <w:r w:rsidR="002679A1">
          <w:t>3</w:t>
        </w:r>
      </w:ins>
      <w:del w:id="132" w:author="Paul W" w:date="2018-04-26T12:39:00Z">
        <w:r w:rsidDel="002679A1">
          <w:delText>5</w:delText>
        </w:r>
      </w:del>
      <w:r>
        <w:t xml:space="preserve">. </w:t>
      </w:r>
      <w:ins w:id="133" w:author="Paul W" w:date="2018-04-26T12:27:00Z">
        <w:r w:rsidR="00C8131B" w:rsidRPr="00C8131B">
          <w:rPr>
            <w:rPrChange w:id="134" w:author="Paul W" w:date="2018-04-26T12:28:00Z">
              <w:rPr>
                <w:color w:val="333333"/>
                <w:shd w:val="clear" w:color="auto" w:fill="FFFFFF"/>
              </w:rPr>
            </w:rPrChange>
          </w:rPr>
          <w:t>What Is a Stock Market Correction? - The New York Times. (n.d.). Retrieved from https://www.bing.com/cr?IG=37DE2F1BC5B64BD2906EE06A8E320C63&amp;CID=2D0266AFD49963E824216D72D5366229&amp;rd=1&amp;h=6E4ijyT7g_uEbjmuDLcTNh0adiKXNeMohrZfH9Lc9z8&amp;v=1&amp;r=https://www.nytimes.com/2018/02/08/business/stock-market-correction.html&amp;p=DevEx.LB.1,5069.1</w:t>
        </w:r>
      </w:ins>
      <w:del w:id="135" w:author="Paul W" w:date="2018-04-26T12:27:00Z">
        <w:r w:rsidR="00FA12D8" w:rsidDel="00C8131B">
          <w:delText xml:space="preserve">Chainalysis Team. The Great Bitcoin Price Dip: Its Causes and a Way Forward. </w:delText>
        </w:r>
        <w:r w:rsidR="00EC1E48" w:rsidDel="00C8131B">
          <w:fldChar w:fldCharType="begin"/>
        </w:r>
        <w:r w:rsidR="00EC1E48" w:rsidDel="00C8131B">
          <w:delInstrText xml:space="preserve"> HYPERLINK "https://medium.com/chainalysis/the-great-bitcoin-price-dip-its-causes-and-a-way-forward-1199e9360adf" </w:delInstrText>
        </w:r>
        <w:r w:rsidR="00EC1E48" w:rsidDel="00C8131B">
          <w:fldChar w:fldCharType="separate"/>
        </w:r>
        <w:r w:rsidR="006F7123" w:rsidRPr="0008401D" w:rsidDel="00C8131B">
          <w:delText>https://medium.com/chainalysis/the-great-bitcoin-price-dip-its-causes-and-a-way-forward-1199e9360adf</w:delText>
        </w:r>
        <w:r w:rsidR="00EC1E48" w:rsidDel="00C8131B">
          <w:fldChar w:fldCharType="end"/>
        </w:r>
        <w:r w:rsidR="00FA12D8" w:rsidDel="00C8131B">
          <w:delText>.</w:delText>
        </w:r>
      </w:del>
    </w:p>
    <w:p w14:paraId="30EEB53E" w14:textId="587C5574" w:rsidR="00C8131B" w:rsidRDefault="008235D2" w:rsidP="00C8131B">
      <w:pPr>
        <w:pStyle w:val="reference"/>
        <w:rPr>
          <w:ins w:id="136" w:author="Paul W" w:date="2018-04-26T12:27:00Z"/>
        </w:rPr>
        <w:pPrChange w:id="137" w:author="Paul W" w:date="2018-04-26T12:28:00Z">
          <w:pPr>
            <w:pStyle w:val="reference"/>
            <w:ind w:firstLine="363"/>
          </w:pPr>
        </w:pPrChange>
      </w:pPr>
      <w:r>
        <w:t>2</w:t>
      </w:r>
      <w:ins w:id="138" w:author="Paul W" w:date="2018-04-26T12:39:00Z">
        <w:r w:rsidR="002679A1">
          <w:t>4</w:t>
        </w:r>
      </w:ins>
      <w:del w:id="139" w:author="Paul W" w:date="2018-04-26T12:39:00Z">
        <w:r w:rsidDel="002679A1">
          <w:delText>6</w:delText>
        </w:r>
      </w:del>
      <w:r>
        <w:t xml:space="preserve">. </w:t>
      </w:r>
      <w:ins w:id="140" w:author="Paul W" w:date="2018-04-26T12:27:00Z">
        <w:r w:rsidR="00C8131B" w:rsidRPr="00C8131B">
          <w:rPr>
            <w:rPrChange w:id="141" w:author="Paul W" w:date="2018-04-26T12:28:00Z">
              <w:rPr>
                <w:color w:val="333333"/>
                <w:shd w:val="clear" w:color="auto" w:fill="FEF1D2"/>
              </w:rPr>
            </w:rPrChange>
          </w:rPr>
          <w:t>Vo, N. N., &amp; Xu, G. (2017). The volatility of Bitcoin returns and its correlation to financial markets. </w:t>
        </w:r>
        <w:r w:rsidR="00C8131B" w:rsidRPr="00C8131B">
          <w:rPr>
            <w:rPrChange w:id="142" w:author="Paul W" w:date="2018-04-26T12:28:00Z">
              <w:rPr>
                <w:i/>
                <w:iCs/>
                <w:color w:val="333333"/>
                <w:shd w:val="clear" w:color="auto" w:fill="FEF1D2"/>
              </w:rPr>
            </w:rPrChange>
          </w:rPr>
          <w:t>2017 International Conference on Behavioral, Economic, Socio-cultural Computing (BESC)</w:t>
        </w:r>
        <w:r w:rsidR="00C8131B" w:rsidRPr="00C8131B">
          <w:rPr>
            <w:rPrChange w:id="143" w:author="Paul W" w:date="2018-04-26T12:28:00Z">
              <w:rPr>
                <w:color w:val="333333"/>
                <w:shd w:val="clear" w:color="auto" w:fill="FEF1D2"/>
              </w:rPr>
            </w:rPrChange>
          </w:rPr>
          <w:t>. doi:10.1109/besc.2017.8256365</w:t>
        </w:r>
      </w:ins>
    </w:p>
    <w:p w14:paraId="00A2A66A" w14:textId="2770E42F" w:rsidR="006F7123" w:rsidDel="00C8131B" w:rsidRDefault="008235D2" w:rsidP="00080DB5">
      <w:pPr>
        <w:pStyle w:val="reference"/>
        <w:rPr>
          <w:del w:id="144" w:author="Paul W" w:date="2018-04-26T12:27:00Z"/>
        </w:rPr>
      </w:pPr>
      <w:del w:id="145" w:author="Paul W" w:date="2018-04-26T12:27:00Z">
        <w:r w:rsidDel="00C8131B">
          <w:delText xml:space="preserve">Patel, Hardik. Why is machine learning in finance so hard? February 11, 2018. </w:delText>
        </w:r>
        <w:r w:rsidRPr="008235D2" w:rsidDel="00C8131B">
          <w:delText>https://www.linkedin.com/pulse/why-machine-learning-finance-so-hard-hardik-patel/</w:delText>
        </w:r>
        <w:r w:rsidDel="00C8131B">
          <w:delText>.</w:delText>
        </w:r>
      </w:del>
    </w:p>
    <w:p w14:paraId="5FB2B188" w14:textId="77777777" w:rsidR="006F7123" w:rsidRPr="003616AE" w:rsidRDefault="006F7123" w:rsidP="00080DB5">
      <w:pPr>
        <w:pStyle w:val="reference"/>
      </w:pPr>
      <w:bookmarkStart w:id="146" w:name="_GoBack"/>
      <w:bookmarkEnd w:id="146"/>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8D94E" w14:textId="77777777" w:rsidR="00CB1E3B" w:rsidRDefault="00CB1E3B">
      <w:r>
        <w:separator/>
      </w:r>
    </w:p>
  </w:endnote>
  <w:endnote w:type="continuationSeparator" w:id="0">
    <w:p w14:paraId="163485FA" w14:textId="77777777" w:rsidR="00CB1E3B" w:rsidRDefault="00CB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F70B2" w14:textId="77777777" w:rsidR="00CB1E3B" w:rsidRDefault="00CB1E3B">
      <w:r>
        <w:separator/>
      </w:r>
    </w:p>
  </w:footnote>
  <w:footnote w:type="continuationSeparator" w:id="0">
    <w:p w14:paraId="6ADAF836" w14:textId="77777777" w:rsidR="00CB1E3B" w:rsidRDefault="00CB1E3B">
      <w:r>
        <w:continuationSeparator/>
      </w:r>
    </w:p>
  </w:footnote>
  <w:footnote w:id="1">
    <w:p w14:paraId="4F62B5E0" w14:textId="6466B011" w:rsidR="00EC1E48" w:rsidRDefault="00EC1E48"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EC1E48" w:rsidRDefault="00EC1E48"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EC1E48" w:rsidRDefault="00EC1E48" w:rsidP="003849D3">
      <w:pPr>
        <w:pStyle w:val="FootnoteText"/>
      </w:pPr>
      <w:r>
        <w:rPr>
          <w:rStyle w:val="FootnoteReference"/>
        </w:rPr>
        <w:footnoteRef/>
      </w:r>
      <w:r>
        <w:t xml:space="preserve"> Know Your Customer (KYC) </w:t>
      </w:r>
    </w:p>
  </w:footnote>
  <w:footnote w:id="4">
    <w:p w14:paraId="07C1648F" w14:textId="45F2A0C5" w:rsidR="00EC1E48" w:rsidRDefault="00EC1E48"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EC1E48" w:rsidRDefault="00EC1E48"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EC1E48" w:rsidRDefault="00EC1E48"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BF5"/>
    <w:multiLevelType w:val="hybridMultilevel"/>
    <w:tmpl w:val="9F341CDC"/>
    <w:lvl w:ilvl="0" w:tplc="4AE0DD84">
      <w:start w:val="5"/>
      <w:numFmt w:val="bullet"/>
      <w:lvlText w:val=""/>
      <w:lvlJc w:val="left"/>
      <w:pPr>
        <w:ind w:left="720" w:hanging="360"/>
      </w:pPr>
      <w:rPr>
        <w:rFonts w:ascii="Wingdings" w:eastAsia="PMingLiU" w:hAnsi="Wingdings"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4"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5"/>
  </w:num>
  <w:num w:numId="3">
    <w:abstractNumId w:val="13"/>
  </w:num>
  <w:num w:numId="4">
    <w:abstractNumId w:val="14"/>
  </w:num>
  <w:num w:numId="5">
    <w:abstractNumId w:val="1"/>
  </w:num>
  <w:num w:numId="6">
    <w:abstractNumId w:val="12"/>
  </w:num>
  <w:num w:numId="7">
    <w:abstractNumId w:val="20"/>
  </w:num>
  <w:num w:numId="8">
    <w:abstractNumId w:val="19"/>
  </w:num>
  <w:num w:numId="9">
    <w:abstractNumId w:val="4"/>
  </w:num>
  <w:num w:numId="10">
    <w:abstractNumId w:val="5"/>
  </w:num>
  <w:num w:numId="11">
    <w:abstractNumId w:val="21"/>
  </w:num>
  <w:num w:numId="12">
    <w:abstractNumId w:val="17"/>
  </w:num>
  <w:num w:numId="13">
    <w:abstractNumId w:val="6"/>
  </w:num>
  <w:num w:numId="14">
    <w:abstractNumId w:val="7"/>
  </w:num>
  <w:num w:numId="15">
    <w:abstractNumId w:val="8"/>
  </w:num>
  <w:num w:numId="16">
    <w:abstractNumId w:val="3"/>
  </w:num>
  <w:num w:numId="17">
    <w:abstractNumId w:val="18"/>
  </w:num>
  <w:num w:numId="18">
    <w:abstractNumId w:val="10"/>
  </w:num>
  <w:num w:numId="19">
    <w:abstractNumId w:val="16"/>
  </w:num>
  <w:num w:numId="20">
    <w:abstractNumId w:val="2"/>
  </w:num>
  <w:num w:numId="21">
    <w:abstractNumId w:val="9"/>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D6719"/>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679A1"/>
    <w:rsid w:val="002724E6"/>
    <w:rsid w:val="00272A8B"/>
    <w:rsid w:val="00277690"/>
    <w:rsid w:val="0028131F"/>
    <w:rsid w:val="00285C54"/>
    <w:rsid w:val="0029543D"/>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E12"/>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2F5B"/>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001E"/>
    <w:rsid w:val="0086288C"/>
    <w:rsid w:val="00863394"/>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863"/>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D59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85F74"/>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1F74"/>
    <w:rsid w:val="00C52966"/>
    <w:rsid w:val="00C54EC4"/>
    <w:rsid w:val="00C57605"/>
    <w:rsid w:val="00C61973"/>
    <w:rsid w:val="00C706DD"/>
    <w:rsid w:val="00C71051"/>
    <w:rsid w:val="00C72636"/>
    <w:rsid w:val="00C755D6"/>
    <w:rsid w:val="00C80B7E"/>
    <w:rsid w:val="00C8131B"/>
    <w:rsid w:val="00C82195"/>
    <w:rsid w:val="00C82D6D"/>
    <w:rsid w:val="00C86BEA"/>
    <w:rsid w:val="00C86C6D"/>
    <w:rsid w:val="00C948B4"/>
    <w:rsid w:val="00C951AE"/>
    <w:rsid w:val="00C95AC1"/>
    <w:rsid w:val="00CA7AAB"/>
    <w:rsid w:val="00CB1E3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B7068"/>
    <w:rsid w:val="00DC2919"/>
    <w:rsid w:val="00DC2926"/>
    <w:rsid w:val="00DC4425"/>
    <w:rsid w:val="00DC48FE"/>
    <w:rsid w:val="00DD0B9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4627C"/>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1E48"/>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44EF"/>
    <w:rsid w:val="00F46483"/>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 w:type="character" w:customStyle="1" w:styleId="pages">
    <w:name w:val="pages"/>
    <w:basedOn w:val="DefaultParagraphFont"/>
    <w:rsid w:val="00EC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udemy.com/stock-technical-analysis-with-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mczielinski/bitcoin-historical-data/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6339D-0571-4107-833E-52F772F1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0</TotalTime>
  <Pages>23</Pages>
  <Words>6832</Words>
  <Characters>38948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45689</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2</cp:revision>
  <cp:lastPrinted>2018-04-09T20:19:00Z</cp:lastPrinted>
  <dcterms:created xsi:type="dcterms:W3CDTF">2018-04-26T15:48:00Z</dcterms:created>
  <dcterms:modified xsi:type="dcterms:W3CDTF">2018-04-26T15:48:00Z</dcterms:modified>
</cp:coreProperties>
</file>