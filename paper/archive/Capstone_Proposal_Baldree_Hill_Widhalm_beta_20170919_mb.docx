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75239C"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282A8487"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1"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r w:rsidR="00CB2B6B">
        <w:rPr>
          <w:szCs w:val="18"/>
        </w:rPr>
        <w:t>stationariz</w:t>
      </w:r>
      <w:r w:rsidR="00D613F2">
        <w:rPr>
          <w:szCs w:val="18"/>
        </w:rPr>
        <w:t>ing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The market is growing exponentially. For instance, the number two cryptocurrency in market capitalization, Ethereum,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5CC510BC" w14:textId="12783F00" w:rsidR="00A603E4" w:rsidDel="00A33DE7" w:rsidRDefault="00400288">
      <w:pPr>
        <w:rPr>
          <w:del w:id="0" w:author="Microsoft Office User" w:date="2017-09-19T19:55:00Z"/>
        </w:rPr>
        <w:pPrChange w:id="1" w:author="Microsoft Office User" w:date="2017-09-19T19:55:00Z">
          <w:pPr>
            <w:ind w:firstLine="0"/>
          </w:pPr>
        </w:pPrChange>
      </w:pPr>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ins w:id="2" w:author="Microsoft Office User" w:date="2017-09-19T19:55:00Z">
        <w:r w:rsidR="00A603E4">
          <w:t xml:space="preserve"> </w:t>
        </w:r>
      </w:ins>
    </w:p>
    <w:p w14:paraId="0ED1E7D7" w14:textId="77777777" w:rsidR="00A33DE7" w:rsidRDefault="00A33DE7">
      <w:pPr>
        <w:rPr>
          <w:ins w:id="3" w:author="Microsoft Office User" w:date="2017-09-19T19:56:00Z"/>
        </w:rPr>
      </w:pPr>
    </w:p>
    <w:p w14:paraId="1576C356" w14:textId="48B85A5C" w:rsidR="007B3D58" w:rsidDel="00A33DE7" w:rsidRDefault="008240C3">
      <w:pPr>
        <w:rPr>
          <w:del w:id="4" w:author="Microsoft Office User" w:date="2017-09-19T19:56:00Z"/>
        </w:rPr>
        <w:pPrChange w:id="5" w:author="Microsoft Office User" w:date="2017-09-19T19:55:00Z">
          <w:pPr>
            <w:ind w:firstLine="0"/>
          </w:pPr>
        </w:pPrChange>
      </w:pPr>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r w:rsidR="00D37180">
        <w:fldChar w:fldCharType="begin"/>
      </w:r>
      <w:r w:rsidR="00D37180">
        <w:instrText xml:space="preserve"> HYPERLINK "http://www.coinmarketcap.com" </w:instrText>
      </w:r>
      <w:r w:rsidR="00D37180">
        <w:fldChar w:fldCharType="separate"/>
      </w:r>
      <w:r w:rsidRPr="009A44EC">
        <w:t>www.coinmarketcap.com</w:t>
      </w:r>
      <w:r w:rsidR="00D37180">
        <w:fldChar w:fldCharType="end"/>
      </w:r>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w:t>
      </w:r>
      <w:ins w:id="6" w:author="Microsoft Office User" w:date="2017-09-19T19:55:00Z">
        <w:r w:rsidR="00A603E4">
          <w:t xml:space="preserve"> </w:t>
        </w:r>
      </w:ins>
      <w:del w:id="7" w:author="Microsoft Office User" w:date="2017-09-19T19:55:00Z">
        <w:r w:rsidR="00A603E4" w:rsidDel="00A603E4">
          <w:delText xml:space="preserve"> </w:delText>
        </w:r>
      </w:del>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w:t>
      </w:r>
      <w:r w:rsidR="008B49B8">
        <w:t>labor-intensive</w:t>
      </w:r>
      <w:r w:rsidR="00B3626A">
        <w:t xml:space="preserve"> research approach makes it difficult to survey more than a handful of currencies for buy and sell opportunities.</w:t>
      </w:r>
      <w:ins w:id="8" w:author="Microsoft Office User" w:date="2017-09-19T19:56:00Z">
        <w:r w:rsidR="00A33DE7">
          <w:t xml:space="preserve"> </w:t>
        </w:r>
      </w:ins>
    </w:p>
    <w:p w14:paraId="36C03FE9" w14:textId="703000CD" w:rsidR="007C07C1" w:rsidDel="00A33DE7" w:rsidRDefault="007B3D58">
      <w:pPr>
        <w:rPr>
          <w:del w:id="9" w:author="Microsoft Office User" w:date="2017-09-19T19:57:00Z"/>
        </w:rPr>
        <w:pPrChange w:id="10" w:author="Microsoft Office User" w:date="2017-09-19T19:57:00Z">
          <w:pPr>
            <w:ind w:firstLine="0"/>
          </w:pPr>
        </w:pPrChange>
      </w:pPr>
      <w:r>
        <w:t>A</w:t>
      </w:r>
      <w:r w:rsidR="00DE0D22">
        <w:t xml:space="preserve"> beta website at </w:t>
      </w:r>
      <w:r w:rsidR="00D37180">
        <w:fldChar w:fldCharType="begin"/>
      </w:r>
      <w:r w:rsidR="00D37180">
        <w:instrText xml:space="preserve"> HYPERLINK "http://www.coingecko.com" </w:instrText>
      </w:r>
      <w:r w:rsidR="00D37180">
        <w:fldChar w:fldCharType="separate"/>
      </w:r>
      <w:r w:rsidR="00DE0D22" w:rsidRPr="009A44EC">
        <w:t>www.coingecko.com</w:t>
      </w:r>
      <w:r w:rsidR="00D37180">
        <w:fldChar w:fldCharType="end"/>
      </w:r>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del w:id="11" w:author="Microsoft Office User" w:date="2017-09-19T19:56:00Z">
        <w:r w:rsidR="00896DC0" w:rsidDel="00A33DE7">
          <w:delText>for rank</w:delText>
        </w:r>
        <w:r w:rsidR="00D979C5" w:rsidDel="00A33DE7">
          <w:delText xml:space="preserve"> </w:delText>
        </w:r>
        <w:r w:rsidR="00896DC0" w:rsidDel="00A33DE7">
          <w:delText xml:space="preserve">three through five </w:delText>
        </w:r>
      </w:del>
      <w:r w:rsidR="00896DC0">
        <w:t>compared to straight market capitalization</w:t>
      </w:r>
      <w:r w:rsidR="0039120B">
        <w:t xml:space="preserve">. </w:t>
      </w:r>
      <w:ins w:id="12" w:author="Microsoft Office User" w:date="2017-09-19T19:59:00Z">
        <w:r w:rsidR="00A33DE7">
          <w:t xml:space="preserve">These </w:t>
        </w:r>
      </w:ins>
      <w:del w:id="13" w:author="Microsoft Office User" w:date="2017-09-19T19:57:00Z">
        <w:r w:rsidR="00D979C5" w:rsidDel="00A33DE7">
          <w:delText>But</w:delText>
        </w:r>
        <w:r w:rsidR="0039120B" w:rsidDel="00A33DE7">
          <w:delText>,</w:delText>
        </w:r>
        <w:r w:rsidR="00D979C5" w:rsidDel="00A33DE7">
          <w:delText xml:space="preserve"> this Total Score ranking is not clear on what it means for future results. Does a high score mean the price will go up or down in the next 30 days? </w:delText>
        </w:r>
      </w:del>
      <w:del w:id="14" w:author="Microsoft Office User" w:date="2017-09-19T19:59:00Z">
        <w:r w:rsidR="00794727" w:rsidDel="00A33DE7">
          <w:delText xml:space="preserve">Current </w:delText>
        </w:r>
      </w:del>
      <w:ins w:id="15" w:author="Microsoft Office User" w:date="2017-09-19T19:59:00Z">
        <w:r w:rsidR="00A33DE7">
          <w:t xml:space="preserve">current </w:t>
        </w:r>
      </w:ins>
      <w:r w:rsidR="00794727">
        <w:t xml:space="preserve">ranking </w:t>
      </w:r>
      <w:ins w:id="16" w:author="Microsoft Office User" w:date="2017-09-19T19:59:00Z">
        <w:r w:rsidR="00A33DE7">
          <w:t xml:space="preserve">websites </w:t>
        </w:r>
      </w:ins>
      <w:r w:rsidR="00794727">
        <w:t xml:space="preserve">of cryptocurrencies </w:t>
      </w:r>
      <w:del w:id="17" w:author="Microsoft Office User" w:date="2017-09-19T19:59:00Z">
        <w:r w:rsidR="00794727" w:rsidDel="00A33DE7">
          <w:delText xml:space="preserve">in the marketplace </w:delText>
        </w:r>
      </w:del>
      <w:r w:rsidR="00794727">
        <w:t xml:space="preserve">do not address the needs of traders who </w:t>
      </w:r>
      <w:r w:rsidR="00D979C5">
        <w:t xml:space="preserve">are researching </w:t>
      </w:r>
      <w:r w:rsidR="00794727">
        <w:t>buy and sell</w:t>
      </w:r>
      <w:r w:rsidR="00D979C5">
        <w:t xml:space="preserve"> opportunities</w:t>
      </w:r>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76D399F4" w14:textId="5C33F651" w:rsidR="00A52897" w:rsidRDefault="00A52897" w:rsidP="00A33DE7">
      <w:del w:id="18" w:author="Microsoft Office User" w:date="2017-09-19T19:57:00Z">
        <w:r w:rsidDel="00A33DE7">
          <w:delText>The approach to solving the problem of providing a new ranking system based on momentum factors is accomplished by fitting an ARIMA (autoregressive integrated moving average) model to the time series data of past performance. Using a time series to model trading data is common and analysts regularly use this approach to discover trends and other patterns.</w:delText>
        </w:r>
      </w:del>
    </w:p>
    <w:p w14:paraId="2EC61DC1" w14:textId="6C73BF43" w:rsidR="00A52897" w:rsidDel="00A33DE7" w:rsidRDefault="00A33DE7" w:rsidP="00A52897">
      <w:pPr>
        <w:ind w:firstLine="360"/>
        <w:rPr>
          <w:del w:id="19" w:author="Microsoft Office User" w:date="2017-09-19T20:01:00Z"/>
        </w:rPr>
      </w:pPr>
      <w:ins w:id="20" w:author="Microsoft Office User" w:date="2017-09-19T19:58:00Z">
        <w:r>
          <w:t xml:space="preserve">The approach to implemented this a new ranking system based momentum factors will be to obtain </w:t>
        </w:r>
      </w:ins>
      <w:del w:id="21" w:author="Microsoft Office User" w:date="2017-09-19T20:00:00Z">
        <w:r w:rsidR="00A52897" w:rsidDel="00A33DE7">
          <w:delText xml:space="preserve">Past performance data plus new </w:delText>
        </w:r>
      </w:del>
      <w:r w:rsidR="00A52897">
        <w:t>data obtained from sites such as Coin Market Cap and Coin Cap</w:t>
      </w:r>
      <w:del w:id="22" w:author="Microsoft Office User" w:date="2017-09-19T20:01:00Z">
        <w:r w:rsidR="00A52897" w:rsidDel="00A33DE7">
          <w:delText>, plus social media data from Twitter are used</w:delText>
        </w:r>
      </w:del>
      <w:r w:rsidR="00A52897">
        <w:t xml:space="preserve"> to calculate momentum factors. These new factors are then analyzed to determine their predictive power. Low predictive factors are removed. </w:t>
      </w:r>
    </w:p>
    <w:p w14:paraId="01702F30" w14:textId="4C494D76" w:rsidR="00A52897" w:rsidDel="00A33DE7" w:rsidRDefault="00A52897" w:rsidP="00A52897">
      <w:pPr>
        <w:ind w:firstLine="360"/>
        <w:rPr>
          <w:del w:id="23" w:author="Microsoft Office User" w:date="2017-09-19T20:01:00Z"/>
        </w:rPr>
      </w:pPr>
      <w:r>
        <w:t xml:space="preserve">The scope of the problem is </w:t>
      </w:r>
      <w:del w:id="24" w:author="Microsoft Office User" w:date="2017-09-19T20:01:00Z">
        <w:r w:rsidDel="00A33DE7">
          <w:delText xml:space="preserve">first </w:delText>
        </w:r>
      </w:del>
      <w:r>
        <w:t xml:space="preserve">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w:t>
      </w:r>
    </w:p>
    <w:p w14:paraId="47CEEF25" w14:textId="5B235725" w:rsidR="00A52897" w:rsidRDefault="00A52897" w:rsidP="00A33DE7">
      <w:pPr>
        <w:ind w:firstLine="360"/>
      </w:pPr>
      <w:r>
        <w:t>The</w:t>
      </w:r>
      <w:del w:id="25" w:author="Microsoft Office User" w:date="2017-09-19T20:02:00Z">
        <w:r w:rsidDel="00A33DE7">
          <w:delText xml:space="preserve"> </w:delText>
        </w:r>
      </w:del>
      <w:ins w:id="26" w:author="Microsoft Office User" w:date="2017-09-19T20:02:00Z">
        <w:r w:rsidR="00A33DE7">
          <w:t xml:space="preserve"> </w:t>
        </w:r>
      </w:ins>
      <w:r>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pPr>
      <w:r>
        <w:t>Data science tools like Python, R, database, and machine learning toolkits are used to understand the data, developer a predictive model, and ranking API. Ranking results are then analyzed by industry veterans for value. Feedback from the industry veterans will allow fine tuning of the ranking algorithm.</w:t>
      </w:r>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at least a high level, but definitely how they are stored and spent.  This would include all the vulnerabilities and risks of crypto currency.  Also, need to talk about the </w:t>
      </w:r>
      <w:r w:rsidRPr="008F1077">
        <w:lastRenderedPageBreak/>
        <w:t>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rPr>
          <w:ins w:id="27" w:author="Microsoft Office User" w:date="2017-09-19T20:03:00Z"/>
        </w:rPr>
      </w:pPr>
      <w:ins w:id="28" w:author="Microsoft Office User" w:date="2017-09-19T20:03:00Z">
        <w:r>
          <w:t>Notes:</w:t>
        </w:r>
      </w:ins>
    </w:p>
    <w:p w14:paraId="3987C830" w14:textId="47FD3B3C" w:rsidR="009168DD" w:rsidDel="00A33DE7" w:rsidRDefault="00A33DE7">
      <w:pPr>
        <w:pStyle w:val="ListParagraph"/>
        <w:numPr>
          <w:ilvl w:val="0"/>
          <w:numId w:val="19"/>
        </w:numPr>
        <w:rPr>
          <w:del w:id="29" w:author="Microsoft Office User" w:date="2017-09-19T20:03:00Z"/>
        </w:rPr>
        <w:pPrChange w:id="30" w:author="Microsoft Office User" w:date="2017-09-19T20:03:00Z">
          <w:pPr>
            <w:ind w:firstLine="0"/>
          </w:pPr>
        </w:pPrChange>
      </w:pPr>
      <w:r>
        <w:t>D</w:t>
      </w:r>
      <w:r w:rsidR="009168DD">
        <w:t>ecentralized</w:t>
      </w:r>
    </w:p>
    <w:p w14:paraId="4932373D" w14:textId="77777777" w:rsidR="00A33DE7" w:rsidRDefault="00A33DE7">
      <w:pPr>
        <w:pStyle w:val="ListParagraph"/>
        <w:numPr>
          <w:ilvl w:val="0"/>
          <w:numId w:val="19"/>
        </w:numPr>
        <w:rPr>
          <w:ins w:id="31" w:author="Microsoft Office User" w:date="2017-09-19T20:03:00Z"/>
        </w:rPr>
        <w:pPrChange w:id="32" w:author="Microsoft Office User" w:date="2017-09-19T20:03:00Z">
          <w:pPr>
            <w:ind w:firstLine="0"/>
          </w:pPr>
        </w:pPrChange>
      </w:pPr>
    </w:p>
    <w:p w14:paraId="595E1C5E" w14:textId="4B9ED319" w:rsidR="009168DD" w:rsidDel="00A33DE7" w:rsidRDefault="00A33DE7">
      <w:pPr>
        <w:pStyle w:val="ListParagraph"/>
        <w:numPr>
          <w:ilvl w:val="0"/>
          <w:numId w:val="19"/>
        </w:numPr>
        <w:rPr>
          <w:del w:id="33" w:author="Microsoft Office User" w:date="2017-09-19T20:03:00Z"/>
        </w:rPr>
        <w:pPrChange w:id="34" w:author="Microsoft Office User" w:date="2017-09-19T20:03:00Z">
          <w:pPr>
            <w:ind w:firstLine="0"/>
          </w:pPr>
        </w:pPrChange>
      </w:pPr>
      <w:ins w:id="35" w:author="Microsoft Office User" w:date="2017-09-19T20:03:00Z">
        <w:r>
          <w:t xml:space="preserve">Consensus algorithm; e.g., </w:t>
        </w:r>
      </w:ins>
      <w:r w:rsidR="009168DD">
        <w:t>proof of work or stake</w:t>
      </w:r>
    </w:p>
    <w:p w14:paraId="1516CCD2" w14:textId="77777777" w:rsidR="00A33DE7" w:rsidRDefault="00A33DE7">
      <w:pPr>
        <w:pStyle w:val="ListParagraph"/>
        <w:numPr>
          <w:ilvl w:val="0"/>
          <w:numId w:val="19"/>
        </w:numPr>
        <w:rPr>
          <w:ins w:id="36" w:author="Microsoft Office User" w:date="2017-09-19T20:03:00Z"/>
        </w:rPr>
        <w:pPrChange w:id="37" w:author="Microsoft Office User" w:date="2017-09-19T20:03:00Z">
          <w:pPr>
            <w:ind w:firstLine="0"/>
          </w:pPr>
        </w:pPrChange>
      </w:pPr>
    </w:p>
    <w:p w14:paraId="0021C6C3" w14:textId="4C2F3F21" w:rsidR="009168DD" w:rsidDel="00A33DE7" w:rsidRDefault="00A33DE7">
      <w:pPr>
        <w:pStyle w:val="ListParagraph"/>
        <w:numPr>
          <w:ilvl w:val="0"/>
          <w:numId w:val="19"/>
        </w:numPr>
        <w:rPr>
          <w:del w:id="38" w:author="Microsoft Office User" w:date="2017-09-19T20:03:00Z"/>
        </w:rPr>
        <w:pPrChange w:id="39" w:author="Microsoft Office User" w:date="2017-09-19T20:03:00Z">
          <w:pPr>
            <w:ind w:firstLine="0"/>
          </w:pPr>
        </w:pPrChange>
      </w:pPr>
      <w:r>
        <w:t>C</w:t>
      </w:r>
      <w:r w:rsidR="009168DD">
        <w:t>ryptography</w:t>
      </w:r>
    </w:p>
    <w:p w14:paraId="02BE78E6" w14:textId="77777777" w:rsidR="00A33DE7" w:rsidRDefault="00A33DE7">
      <w:pPr>
        <w:pStyle w:val="ListParagraph"/>
        <w:numPr>
          <w:ilvl w:val="0"/>
          <w:numId w:val="19"/>
        </w:numPr>
        <w:rPr>
          <w:ins w:id="40" w:author="Microsoft Office User" w:date="2017-09-19T20:03:00Z"/>
        </w:rPr>
        <w:pPrChange w:id="41" w:author="Microsoft Office User" w:date="2017-09-19T20:03:00Z">
          <w:pPr>
            <w:ind w:firstLine="0"/>
          </w:pPr>
        </w:pPrChange>
      </w:pPr>
    </w:p>
    <w:p w14:paraId="776437B5" w14:textId="4497DEC6" w:rsidR="009168DD" w:rsidDel="00A33DE7" w:rsidRDefault="009168DD">
      <w:pPr>
        <w:pStyle w:val="ListParagraph"/>
        <w:numPr>
          <w:ilvl w:val="0"/>
          <w:numId w:val="19"/>
        </w:numPr>
        <w:rPr>
          <w:del w:id="42" w:author="Microsoft Office User" w:date="2017-09-19T20:03:00Z"/>
        </w:rPr>
        <w:pPrChange w:id="43" w:author="Microsoft Office User" w:date="2017-09-19T20:03:00Z">
          <w:pPr>
            <w:ind w:firstLine="0"/>
          </w:pPr>
        </w:pPrChange>
      </w:pPr>
      <w:r>
        <w:t>how coins are made</w:t>
      </w:r>
      <w:ins w:id="44" w:author="Microsoft Office User" w:date="2017-09-19T20:03:00Z">
        <w:r w:rsidR="00A33DE7">
          <w:t>, cap</w:t>
        </w:r>
      </w:ins>
    </w:p>
    <w:p w14:paraId="67D185B2" w14:textId="77777777" w:rsidR="00A33DE7" w:rsidRDefault="00A33DE7">
      <w:pPr>
        <w:pStyle w:val="ListParagraph"/>
        <w:numPr>
          <w:ilvl w:val="0"/>
          <w:numId w:val="19"/>
        </w:numPr>
        <w:rPr>
          <w:ins w:id="45" w:author="Microsoft Office User" w:date="2017-09-19T20:03:00Z"/>
        </w:rPr>
        <w:pPrChange w:id="46" w:author="Microsoft Office User" w:date="2017-09-19T20:03:00Z">
          <w:pPr>
            <w:ind w:firstLine="0"/>
          </w:pPr>
        </w:pPrChange>
      </w:pPr>
    </w:p>
    <w:p w14:paraId="2E3EF67B" w14:textId="53280362" w:rsidR="009168DD" w:rsidDel="00A33DE7" w:rsidRDefault="009168DD">
      <w:pPr>
        <w:pStyle w:val="ListParagraph"/>
        <w:numPr>
          <w:ilvl w:val="0"/>
          <w:numId w:val="19"/>
        </w:numPr>
        <w:rPr>
          <w:del w:id="47" w:author="Microsoft Office User" w:date="2017-09-19T20:03:00Z"/>
        </w:rPr>
        <w:pPrChange w:id="48" w:author="Microsoft Office User" w:date="2017-09-19T20:03:00Z">
          <w:pPr>
            <w:ind w:firstLine="0"/>
          </w:pPr>
        </w:pPrChange>
      </w:pPr>
      <w:r>
        <w:t>how coins are stored and traded</w:t>
      </w:r>
    </w:p>
    <w:p w14:paraId="66D6BE11" w14:textId="77777777" w:rsidR="00A33DE7" w:rsidRDefault="00A33DE7">
      <w:pPr>
        <w:pStyle w:val="ListParagraph"/>
        <w:numPr>
          <w:ilvl w:val="0"/>
          <w:numId w:val="19"/>
        </w:numPr>
        <w:rPr>
          <w:ins w:id="49" w:author="Microsoft Office User" w:date="2017-09-19T20:03:00Z"/>
        </w:rPr>
        <w:pPrChange w:id="50" w:author="Microsoft Office User" w:date="2017-09-19T20:03:00Z">
          <w:pPr>
            <w:ind w:firstLine="0"/>
          </w:pPr>
        </w:pPrChange>
      </w:pPr>
    </w:p>
    <w:p w14:paraId="6FB6CECA" w14:textId="1CC258F7" w:rsidR="009168DD" w:rsidDel="00A33DE7" w:rsidRDefault="009168DD">
      <w:pPr>
        <w:pStyle w:val="ListParagraph"/>
        <w:numPr>
          <w:ilvl w:val="0"/>
          <w:numId w:val="19"/>
        </w:numPr>
        <w:rPr>
          <w:del w:id="51" w:author="Microsoft Office User" w:date="2017-09-19T20:03:00Z"/>
        </w:rPr>
        <w:pPrChange w:id="52" w:author="Microsoft Office User" w:date="2017-09-19T20:03:00Z">
          <w:pPr>
            <w:ind w:firstLine="0"/>
          </w:pPr>
        </w:pPrChange>
      </w:pPr>
      <w:r>
        <w:t>trading pairs</w:t>
      </w:r>
    </w:p>
    <w:p w14:paraId="3E4D2507" w14:textId="77777777" w:rsidR="00A33DE7" w:rsidRDefault="00A33DE7">
      <w:pPr>
        <w:pStyle w:val="ListParagraph"/>
        <w:numPr>
          <w:ilvl w:val="0"/>
          <w:numId w:val="19"/>
        </w:numPr>
        <w:rPr>
          <w:ins w:id="53" w:author="Microsoft Office User" w:date="2017-09-19T20:03:00Z"/>
        </w:rPr>
        <w:pPrChange w:id="54" w:author="Microsoft Office User" w:date="2017-09-19T20:03:00Z">
          <w:pPr>
            <w:ind w:firstLine="0"/>
          </w:pPr>
        </w:pPrChange>
      </w:pPr>
    </w:p>
    <w:p w14:paraId="4116A4F0" w14:textId="17FC71FA" w:rsidR="009168DD" w:rsidDel="00A33DE7" w:rsidRDefault="009168DD">
      <w:pPr>
        <w:pStyle w:val="ListParagraph"/>
        <w:numPr>
          <w:ilvl w:val="0"/>
          <w:numId w:val="19"/>
        </w:numPr>
        <w:rPr>
          <w:del w:id="55" w:author="Microsoft Office User" w:date="2017-09-19T20:03:00Z"/>
        </w:rPr>
        <w:pPrChange w:id="56" w:author="Microsoft Office User" w:date="2017-09-19T20:03:00Z">
          <w:pPr>
            <w:ind w:firstLine="0"/>
          </w:pPr>
        </w:pPrChange>
      </w:pPr>
      <w:r>
        <w:t>movement of fiat</w:t>
      </w:r>
    </w:p>
    <w:p w14:paraId="23A5F563" w14:textId="77777777" w:rsidR="00A33DE7" w:rsidRDefault="00A33DE7">
      <w:pPr>
        <w:pStyle w:val="ListParagraph"/>
        <w:numPr>
          <w:ilvl w:val="0"/>
          <w:numId w:val="19"/>
        </w:numPr>
        <w:rPr>
          <w:ins w:id="57" w:author="Microsoft Office User" w:date="2017-09-19T20:03:00Z"/>
        </w:rPr>
        <w:pPrChange w:id="58" w:author="Microsoft Office User" w:date="2017-09-19T20:03:00Z">
          <w:pPr>
            <w:ind w:firstLine="0"/>
          </w:pPr>
        </w:pPrChange>
      </w:pPr>
    </w:p>
    <w:p w14:paraId="66DBC409" w14:textId="20B6BF3C" w:rsidR="009168DD" w:rsidDel="00A33DE7" w:rsidRDefault="009168DD">
      <w:pPr>
        <w:pStyle w:val="ListParagraph"/>
        <w:numPr>
          <w:ilvl w:val="0"/>
          <w:numId w:val="19"/>
        </w:numPr>
        <w:rPr>
          <w:del w:id="59" w:author="Microsoft Office User" w:date="2017-09-19T20:03:00Z"/>
        </w:rPr>
        <w:pPrChange w:id="60" w:author="Microsoft Office User" w:date="2017-09-19T20:03:00Z">
          <w:pPr>
            <w:ind w:firstLine="0"/>
          </w:pPr>
        </w:pPrChange>
      </w:pPr>
      <w:r>
        <w:t>vulnerabilities and risks</w:t>
      </w:r>
    </w:p>
    <w:p w14:paraId="6EB39500" w14:textId="77777777" w:rsidR="00A33DE7" w:rsidRDefault="00A33DE7">
      <w:pPr>
        <w:pStyle w:val="ListParagraph"/>
        <w:numPr>
          <w:ilvl w:val="0"/>
          <w:numId w:val="19"/>
        </w:numPr>
        <w:rPr>
          <w:ins w:id="61" w:author="Microsoft Office User" w:date="2017-09-19T20:03:00Z"/>
        </w:rPr>
        <w:pPrChange w:id="62" w:author="Microsoft Office User" w:date="2017-09-19T20:03:00Z">
          <w:pPr>
            <w:ind w:firstLine="0"/>
          </w:pPr>
        </w:pPrChange>
      </w:pPr>
    </w:p>
    <w:p w14:paraId="157ABD24" w14:textId="1DD31A45" w:rsidR="009168DD" w:rsidRDefault="009168DD">
      <w:pPr>
        <w:pStyle w:val="ListParagraph"/>
        <w:numPr>
          <w:ilvl w:val="0"/>
          <w:numId w:val="19"/>
        </w:numPr>
        <w:pPrChange w:id="63" w:author="Microsoft Office User" w:date="2017-09-19T20:03:00Z">
          <w:pPr>
            <w:ind w:firstLine="0"/>
          </w:pPr>
        </w:pPrChange>
      </w:pPr>
      <w:r>
        <w:t>float or liquidity</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023096E9" w14:textId="77777777" w:rsidR="00A52897" w:rsidRDefault="00A52897" w:rsidP="00A52897">
      <w:pPr>
        <w:pStyle w:val="Heading1"/>
      </w:pPr>
      <w:r>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77777777" w:rsidR="0040419C" w:rsidRPr="008F1077" w:rsidRDefault="0040419C" w:rsidP="008F1077">
      <w:pPr>
        <w:ind w:firstLine="0"/>
      </w:pPr>
      <w:r w:rsidRPr="008F1077">
        <w:lastRenderedPageBreak/>
        <w:t>Whoever your funder will be, it’s a good idea for your ethics statement to address the </w:t>
      </w:r>
      <w:hyperlink r:id="rId12" w:tgtFrame="_self" w:tooltip="Key ethics principles" w:history="1">
        <w:r w:rsidRPr="008F1077">
          <w:t>six key principles</w:t>
        </w:r>
      </w:hyperlink>
      <w:r w:rsidRPr="008F1077">
        <w:t> set out in the ESRC Framework for Research Ethics. So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75239C" w:rsidP="008F1077">
      <w:pPr>
        <w:pStyle w:val="ListParagraph"/>
        <w:ind w:firstLine="0"/>
      </w:pPr>
      <w:hyperlink r:id="rId13" w:history="1">
        <w:r w:rsidR="00691587" w:rsidRPr="009426E7">
          <w:rPr>
            <w:rStyle w:val="Hyperlink"/>
          </w:rPr>
          <w:t>http://www.ethicsguidebook.ac.uk/what-needs-to-go-in-the-ethics-statement-20</w:t>
        </w:r>
      </w:hyperlink>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Conclusions</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t>References</w:t>
      </w:r>
    </w:p>
    <w:p w14:paraId="2EBDE5A4" w14:textId="3987D711" w:rsidR="00AF5F6E" w:rsidRDefault="00AF5F6E" w:rsidP="00AF5F6E">
      <w:pPr>
        <w:pStyle w:val="reference"/>
      </w:pPr>
      <w:r>
        <w:t>1</w:t>
      </w:r>
      <w:r w:rsidRPr="009A3755">
        <w:t>.</w:t>
      </w:r>
      <w:r w:rsidR="00761FF0">
        <w:t xml:space="preserve"> </w:t>
      </w:r>
      <w:r>
        <w:t xml:space="preserve">Fidelity Labs Tests Digital Asset Wallet On Fidelity.com. August, 09, 2017. </w:t>
      </w:r>
      <w:hyperlink r:id="rId14"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ins w:id="64" w:author="Microsoft Office User" w:date="2017-09-19T20:07:00Z">
        <w:r w:rsidR="009D69A0">
          <w:t>t</w:t>
        </w:r>
      </w:ins>
      <w:r>
        <w:t>ional College of Ireland (2016)</w:t>
      </w:r>
    </w:p>
    <w:p w14:paraId="1D72566A" w14:textId="7D9A4D96" w:rsidR="00916A24" w:rsidRDefault="00916A24" w:rsidP="00916A24">
      <w:pPr>
        <w:pStyle w:val="reference"/>
        <w:rPr>
          <w:ins w:id="65" w:author="Microsoft Office User" w:date="2017-09-19T20:05:00Z"/>
        </w:rPr>
      </w:pPr>
      <w:r>
        <w:t>3</w:t>
      </w:r>
      <w:r w:rsidR="00761FF0">
        <w:t>. Soulas, Eleftherios, Shasha, Dennis: Online Machine Learning Algorithms For Currency Exchange Prediction: NYU CS Technical Report TR-2013-953 (2013)</w:t>
      </w:r>
    </w:p>
    <w:p w14:paraId="499C88E9" w14:textId="77420F64" w:rsidR="00A33DE7" w:rsidRDefault="00A33DE7" w:rsidP="00A33DE7">
      <w:pPr>
        <w:pStyle w:val="reference"/>
        <w:rPr>
          <w:ins w:id="66" w:author="Microsoft Office User" w:date="2017-09-19T20:05:00Z"/>
        </w:rPr>
      </w:pPr>
      <w:ins w:id="67" w:author="Microsoft Office User" w:date="2017-09-19T20:05:00Z">
        <w:r>
          <w:t xml:space="preserve">4. </w:t>
        </w:r>
      </w:ins>
      <w:ins w:id="68" w:author="Microsoft Office User" w:date="2017-09-19T20:06:00Z">
        <w:r w:rsidR="009D69A0">
          <w:t xml:space="preserve">Kolanovic, Marko, Krishnamachari, Rajesh: </w:t>
        </w:r>
      </w:ins>
      <w:ins w:id="69" w:author="Microsoft Office User" w:date="2017-09-19T20:05:00Z">
        <w:r>
          <w:t xml:space="preserve">Big Data and AI Strategies: </w:t>
        </w:r>
      </w:ins>
      <w:ins w:id="70" w:author="Microsoft Office User" w:date="2017-09-19T20:06:00Z">
        <w:r w:rsidR="009D69A0">
          <w:t>JP Morgan (</w:t>
        </w:r>
      </w:ins>
      <w:ins w:id="71" w:author="Microsoft Office User" w:date="2017-09-19T20:08:00Z">
        <w:r w:rsidR="009D69A0">
          <w:t>May 2017)</w:t>
        </w:r>
      </w:ins>
    </w:p>
    <w:p w14:paraId="512EA834" w14:textId="09F31C0A" w:rsidR="00A33DE7" w:rsidRDefault="00A33DE7" w:rsidP="00A33DE7">
      <w:pPr>
        <w:pStyle w:val="reference"/>
        <w:rPr>
          <w:ins w:id="72" w:author="Microsoft Office User" w:date="2017-09-19T20:10:00Z"/>
        </w:rPr>
      </w:pPr>
      <w:ins w:id="73" w:author="Microsoft Office User" w:date="2017-09-19T20:05:00Z">
        <w:r>
          <w:t xml:space="preserve">5. </w:t>
        </w:r>
      </w:ins>
      <w:ins w:id="74" w:author="Microsoft Office User" w:date="2017-09-19T20:09:00Z">
        <w:r w:rsidR="009D69A0">
          <w:t>Ortisi, Matteo: Bitcoin Market Volatility Analysis Using Grand Canonical Minority Game: Ledger: (2016)</w:t>
        </w:r>
      </w:ins>
    </w:p>
    <w:p w14:paraId="39ADD702" w14:textId="07098BCF" w:rsidR="009D69A0" w:rsidRDefault="0012343F" w:rsidP="009D69A0">
      <w:pPr>
        <w:pStyle w:val="reference"/>
        <w:rPr>
          <w:ins w:id="75" w:author="Microsoft Office User" w:date="2017-09-19T20:10:00Z"/>
        </w:rPr>
      </w:pPr>
      <w:ins w:id="76" w:author="Microsoft Office User" w:date="2017-09-19T20:10:00Z">
        <w:r>
          <w:t>6</w:t>
        </w:r>
        <w:r w:rsidR="009D69A0">
          <w:t xml:space="preserve">. </w:t>
        </w:r>
      </w:ins>
      <w:ins w:id="77" w:author="Microsoft Office User" w:date="2017-09-19T20:11:00Z">
        <w:r>
          <w:t xml:space="preserve">Indexing and </w:t>
        </w:r>
      </w:ins>
      <w:ins w:id="78" w:author="Microsoft Office User" w:date="2017-09-19T20:12:00Z">
        <w:r>
          <w:t>Performance in Crypto Assets: Bletchley Indexes</w:t>
        </w:r>
      </w:ins>
      <w:ins w:id="79" w:author="Microsoft Office User" w:date="2017-09-19T20:13:00Z">
        <w:r>
          <w:t>.</w:t>
        </w:r>
      </w:ins>
      <w:ins w:id="80" w:author="Microsoft Office User" w:date="2017-09-19T20:12:00Z">
        <w:r>
          <w:t xml:space="preserve"> </w:t>
        </w:r>
      </w:ins>
      <w:ins w:id="81" w:author="Microsoft Office User" w:date="2017-09-19T20:13:00Z">
        <w:r>
          <w:t xml:space="preserve">September 8, </w:t>
        </w:r>
      </w:ins>
      <w:ins w:id="82" w:author="Microsoft Office User" w:date="2017-09-19T20:12:00Z">
        <w:r>
          <w:t xml:space="preserve">2017. </w:t>
        </w:r>
      </w:ins>
      <w:ins w:id="83" w:author="Microsoft Office User" w:date="2017-09-19T20:13:00Z">
        <w:r w:rsidRPr="0012343F">
          <w:t>https://www.bletchleyindexes.com/blog/idx_perf_post</w:t>
        </w:r>
      </w:ins>
    </w:p>
    <w:p w14:paraId="096354C7" w14:textId="75F13D9D" w:rsidR="0012343F" w:rsidRDefault="0012343F" w:rsidP="0012343F">
      <w:pPr>
        <w:pStyle w:val="reference"/>
        <w:rPr>
          <w:ins w:id="84" w:author="Microsoft Office User" w:date="2017-09-19T20:13:00Z"/>
        </w:rPr>
      </w:pPr>
      <w:ins w:id="85" w:author="Microsoft Office User" w:date="2017-09-19T20:13:00Z">
        <w:r>
          <w:t xml:space="preserve">7. </w:t>
        </w:r>
      </w:ins>
      <w:ins w:id="86" w:author="Microsoft Office User" w:date="2017-09-19T20:14:00Z">
        <w:r w:rsidR="004945EE">
          <w:t xml:space="preserve">Feng, Guanhao, Giglio, Stefano, Xiu, Dacheng: Taming the Factor Zoo: </w:t>
        </w:r>
      </w:ins>
      <w:ins w:id="87" w:author="Microsoft Office User" w:date="2017-09-19T20:16:00Z">
        <w:r w:rsidR="00FF7E67">
          <w:t>Chicago Booth Research Paper No. 17-04 (2017)</w:t>
        </w:r>
      </w:ins>
    </w:p>
    <w:p w14:paraId="7AA2D853" w14:textId="160E20EE" w:rsidR="00FF7E67" w:rsidRDefault="00FF7E67" w:rsidP="00FF7E67">
      <w:pPr>
        <w:pStyle w:val="reference"/>
        <w:rPr>
          <w:ins w:id="88" w:author="Microsoft Office User" w:date="2017-09-19T20:19:00Z"/>
        </w:rPr>
      </w:pPr>
      <w:ins w:id="89" w:author="Microsoft Office User" w:date="2017-09-19T20:17:00Z">
        <w:r>
          <w:t>8. Edwards, Jim: The price of bitcoin has a 91%</w:t>
        </w:r>
      </w:ins>
      <w:ins w:id="90" w:author="Microsoft Office User" w:date="2017-09-19T20:18:00Z">
        <w:r>
          <w:t xml:space="preserve"> correlation with Google searches for bitcoin: Business Insider. (2017). </w:t>
        </w:r>
      </w:ins>
      <w:ins w:id="91" w:author="Microsoft Office User" w:date="2017-09-19T20:19:00Z">
        <w:r>
          <w:fldChar w:fldCharType="begin"/>
        </w:r>
        <w:r>
          <w:instrText xml:space="preserve"> HYPERLINK "</w:instrText>
        </w:r>
        <w:r w:rsidRPr="00FF7E67">
          <w:instrText>http://www.businessinsider.com/bitcoin-price-correlation-google-search-2017-9</w:instrText>
        </w:r>
        <w:r>
          <w:instrText xml:space="preserve">" </w:instrText>
        </w:r>
        <w:r>
          <w:fldChar w:fldCharType="separate"/>
        </w:r>
        <w:r w:rsidRPr="00FF7E67">
          <w:rPr>
            <w:rPrChange w:id="92" w:author="Microsoft Office User" w:date="2017-09-19T20:20:00Z">
              <w:rPr>
                <w:rStyle w:val="Hyperlink"/>
              </w:rPr>
            </w:rPrChange>
          </w:rPr>
          <w:t>http://www.businessinsider.com/bitcoin-price-correlation-google-search-2017-9</w:t>
        </w:r>
        <w:r>
          <w:fldChar w:fldCharType="end"/>
        </w:r>
      </w:ins>
    </w:p>
    <w:p w14:paraId="429A2719" w14:textId="626CDDBD" w:rsidR="00FF7E67" w:rsidRDefault="00FF7E67" w:rsidP="00FF7E67">
      <w:pPr>
        <w:pStyle w:val="reference"/>
        <w:rPr>
          <w:ins w:id="93" w:author="matt baldree" w:date="2017-09-20T08:10:00Z"/>
        </w:rPr>
      </w:pPr>
      <w:ins w:id="94" w:author="Microsoft Office User" w:date="2017-09-19T20:20:00Z">
        <w:r>
          <w:t xml:space="preserve">9. Edwards, Jim: The price of bitcoin has a 91% correlation with Google searches for bitcoin: Business Insider. (2017). </w:t>
        </w:r>
        <w:r>
          <w:fldChar w:fldCharType="begin"/>
        </w:r>
        <w:r>
          <w:instrText xml:space="preserve"> HYPERLINK "</w:instrText>
        </w:r>
        <w:r w:rsidRPr="00FF7E67">
          <w:instrText>http://www.businessinsider.com/bitcoin-price-correlation-google-search-2017-9</w:instrText>
        </w:r>
        <w:r>
          <w:instrText xml:space="preserve">" </w:instrText>
        </w:r>
        <w:r>
          <w:fldChar w:fldCharType="separate"/>
        </w:r>
        <w:r w:rsidRPr="006410BF">
          <w:t>http://www.businessinsider.com/bitcoin-price-correlation-google-search-2017-9</w:t>
        </w:r>
        <w:r>
          <w:fldChar w:fldCharType="end"/>
        </w:r>
      </w:ins>
    </w:p>
    <w:p w14:paraId="71A43FFD" w14:textId="71B62D7D" w:rsidR="004568D9" w:rsidRDefault="004568D9" w:rsidP="00FF7E67">
      <w:pPr>
        <w:pStyle w:val="reference"/>
        <w:rPr>
          <w:ins w:id="95" w:author="Microsoft Office User" w:date="2017-09-19T20:20:00Z"/>
        </w:rPr>
      </w:pPr>
      <w:ins w:id="96" w:author="matt baldree" w:date="2017-09-20T08:10:00Z">
        <w:r>
          <w:lastRenderedPageBreak/>
          <w:t>10</w:t>
        </w:r>
        <w:r>
          <w:t xml:space="preserve">. </w:t>
        </w:r>
      </w:ins>
      <w:ins w:id="97" w:author="matt baldree" w:date="2017-09-20T08:11:00Z">
        <w:r>
          <w:t>Cazalet, Zelia, Ronacalli, Thierry</w:t>
        </w:r>
      </w:ins>
      <w:ins w:id="98" w:author="matt baldree" w:date="2017-09-20T08:10:00Z">
        <w:r>
          <w:t xml:space="preserve">: </w:t>
        </w:r>
      </w:ins>
      <w:ins w:id="99" w:author="matt baldree" w:date="2017-09-20T08:11:00Z">
        <w:r>
          <w:t>Facts and Fantasies About Factor Investing</w:t>
        </w:r>
      </w:ins>
      <w:ins w:id="100" w:author="matt baldree" w:date="2017-09-20T08:10:00Z">
        <w:r w:rsidR="00960642">
          <w:t xml:space="preserve"> </w:t>
        </w:r>
        <w:bookmarkStart w:id="101" w:name="_GoBack"/>
        <w:bookmarkEnd w:id="101"/>
        <w:r>
          <w:t>(2014</w:t>
        </w:r>
        <w:r>
          <w:t>)</w:t>
        </w:r>
      </w:ins>
    </w:p>
    <w:p w14:paraId="3D7BDCB4" w14:textId="77777777" w:rsidR="009D69A0" w:rsidRDefault="009D69A0" w:rsidP="00A33DE7">
      <w:pPr>
        <w:pStyle w:val="reference"/>
        <w:rPr>
          <w:ins w:id="102" w:author="Microsoft Office User" w:date="2017-09-19T20:05:00Z"/>
        </w:rPr>
      </w:pPr>
    </w:p>
    <w:p w14:paraId="0ECE25BB" w14:textId="34C1C5D7" w:rsidR="00A33DE7" w:rsidDel="00A33DE7" w:rsidRDefault="00A33DE7" w:rsidP="00916A24">
      <w:pPr>
        <w:pStyle w:val="reference"/>
        <w:rPr>
          <w:del w:id="103" w:author="Microsoft Office User" w:date="2017-09-19T20:05:00Z"/>
        </w:rPr>
      </w:pPr>
    </w:p>
    <w:p w14:paraId="2FA8DC29" w14:textId="43A8A204" w:rsidR="00003CC8" w:rsidRDefault="00003CC8" w:rsidP="008F1077">
      <w:pPr>
        <w:pStyle w:val="reference"/>
        <w:ind w:left="0" w:firstLine="0"/>
      </w:pP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742BAE" w:rsidRDefault="00857064" w:rsidP="002F5420">
            <w:pPr>
              <w:ind w:firstLine="0"/>
              <w:rPr>
                <w:sz w:val="18"/>
                <w:szCs w:val="18"/>
              </w:rPr>
            </w:pPr>
            <w:r w:rsidRPr="008F1077">
              <w:rPr>
                <w:sz w:val="18"/>
                <w:szCs w:val="18"/>
              </w:rPr>
              <w:t>18-Sep</w:t>
            </w:r>
          </w:p>
        </w:tc>
        <w:tc>
          <w:tcPr>
            <w:tcW w:w="2069" w:type="dxa"/>
          </w:tcPr>
          <w:p w14:paraId="52D33423" w14:textId="2172F5F8" w:rsidR="00857064" w:rsidRPr="00742BAE" w:rsidRDefault="00857064" w:rsidP="002F5420">
            <w:pPr>
              <w:ind w:firstLine="0"/>
              <w:rPr>
                <w:sz w:val="18"/>
                <w:szCs w:val="18"/>
              </w:rPr>
            </w:pPr>
            <w:r w:rsidRPr="008F1077">
              <w:rPr>
                <w:sz w:val="18"/>
                <w:szCs w:val="18"/>
              </w:rPr>
              <w:t>1900 CST group call</w:t>
            </w:r>
          </w:p>
        </w:tc>
        <w:tc>
          <w:tcPr>
            <w:tcW w:w="3421" w:type="dxa"/>
          </w:tcPr>
          <w:p w14:paraId="0B83FFDB" w14:textId="5252EC5B" w:rsidR="00857064" w:rsidRPr="00742BAE" w:rsidRDefault="00857064" w:rsidP="002F5420">
            <w:pPr>
              <w:ind w:firstLine="0"/>
              <w:rPr>
                <w:sz w:val="18"/>
                <w:szCs w:val="18"/>
              </w:rPr>
            </w:pPr>
            <w:r w:rsidRPr="008F1077">
              <w:rPr>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742BAE" w:rsidRDefault="00857064" w:rsidP="002F5420">
            <w:pPr>
              <w:ind w:firstLine="0"/>
              <w:rPr>
                <w:sz w:val="18"/>
                <w:szCs w:val="18"/>
              </w:rPr>
            </w:pPr>
            <w:r w:rsidRPr="008F1077">
              <w:rPr>
                <w:sz w:val="18"/>
                <w:szCs w:val="18"/>
              </w:rPr>
              <w:t>19-Sep</w:t>
            </w:r>
          </w:p>
        </w:tc>
        <w:tc>
          <w:tcPr>
            <w:tcW w:w="2069" w:type="dxa"/>
          </w:tcPr>
          <w:p w14:paraId="0E411910" w14:textId="52C13363" w:rsidR="00857064" w:rsidRPr="00742BAE" w:rsidRDefault="00857064" w:rsidP="002F5420">
            <w:pPr>
              <w:ind w:firstLine="0"/>
              <w:rPr>
                <w:sz w:val="18"/>
                <w:szCs w:val="18"/>
              </w:rPr>
            </w:pPr>
            <w:r w:rsidRPr="008F1077">
              <w:rPr>
                <w:sz w:val="18"/>
                <w:szCs w:val="18"/>
              </w:rPr>
              <w:t>1630 Call with Matteo</w:t>
            </w:r>
          </w:p>
        </w:tc>
        <w:tc>
          <w:tcPr>
            <w:tcW w:w="3421" w:type="dxa"/>
          </w:tcPr>
          <w:p w14:paraId="726B2F69" w14:textId="58DD49C2" w:rsidR="00857064" w:rsidRPr="00742BAE" w:rsidRDefault="00857064" w:rsidP="002F5420">
            <w:pPr>
              <w:ind w:firstLine="0"/>
              <w:rPr>
                <w:sz w:val="18"/>
                <w:szCs w:val="18"/>
              </w:rPr>
            </w:pPr>
            <w:r w:rsidRPr="008F1077">
              <w:rPr>
                <w:sz w:val="18"/>
                <w:szCs w:val="18"/>
              </w:rPr>
              <w:t>Initial meeting with 2nd sponsor.</w:t>
            </w:r>
          </w:p>
        </w:tc>
      </w:tr>
      <w:tr w:rsidR="00742BAE" w:rsidRPr="00AF6722" w14:paraId="48C19F17" w14:textId="77777777" w:rsidTr="008F1077">
        <w:trPr>
          <w:jc w:val="center"/>
        </w:trPr>
        <w:tc>
          <w:tcPr>
            <w:tcW w:w="989" w:type="dxa"/>
          </w:tcPr>
          <w:p w14:paraId="022A6351" w14:textId="3C638DCA" w:rsidR="00857064" w:rsidRPr="008F1077" w:rsidRDefault="00857064" w:rsidP="002F5420">
            <w:pPr>
              <w:ind w:firstLine="0"/>
              <w:rPr>
                <w:i/>
                <w:sz w:val="18"/>
                <w:szCs w:val="18"/>
              </w:rPr>
            </w:pPr>
            <w:r w:rsidRPr="008F1077">
              <w:rPr>
                <w:i/>
                <w:sz w:val="18"/>
                <w:szCs w:val="18"/>
              </w:rPr>
              <w:t>20-Sep</w:t>
            </w:r>
          </w:p>
        </w:tc>
        <w:tc>
          <w:tcPr>
            <w:tcW w:w="2069" w:type="dxa"/>
          </w:tcPr>
          <w:p w14:paraId="2F30C729" w14:textId="524350F4" w:rsidR="00857064" w:rsidRPr="008F1077" w:rsidRDefault="00857064" w:rsidP="002F5420">
            <w:pPr>
              <w:ind w:firstLine="0"/>
              <w:rPr>
                <w:i/>
                <w:sz w:val="18"/>
                <w:szCs w:val="18"/>
              </w:rPr>
            </w:pPr>
            <w:r w:rsidRPr="008F1077">
              <w:rPr>
                <w:i/>
                <w:sz w:val="18"/>
                <w:szCs w:val="18"/>
              </w:rPr>
              <w:t>Beta Draft due*</w:t>
            </w:r>
          </w:p>
        </w:tc>
        <w:tc>
          <w:tcPr>
            <w:tcW w:w="3421" w:type="dxa"/>
          </w:tcPr>
          <w:p w14:paraId="7D55343A" w14:textId="7B8580EC" w:rsidR="00857064" w:rsidRPr="008F1077" w:rsidRDefault="00857064" w:rsidP="002F5420">
            <w:pPr>
              <w:ind w:firstLine="0"/>
              <w:rPr>
                <w:i/>
                <w:sz w:val="18"/>
                <w:szCs w:val="18"/>
              </w:rPr>
            </w:pPr>
            <w:r w:rsidRPr="008F1077">
              <w:rPr>
                <w:i/>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5A7CA970" w:rsidR="00857064" w:rsidRPr="00742BAE" w:rsidRDefault="00857064" w:rsidP="002F5420">
            <w:pPr>
              <w:ind w:firstLine="0"/>
              <w:rPr>
                <w:sz w:val="18"/>
                <w:szCs w:val="18"/>
              </w:rPr>
            </w:pPr>
            <w:r w:rsidRPr="008F1077">
              <w:rPr>
                <w:sz w:val="18"/>
                <w:szCs w:val="18"/>
              </w:rPr>
              <w:t xml:space="preserve"> </w:t>
            </w:r>
          </w:p>
        </w:tc>
      </w:tr>
      <w:tr w:rsidR="00742BAE" w:rsidRPr="00371779" w14:paraId="122F1091" w14:textId="77777777" w:rsidTr="008F1077">
        <w:trPr>
          <w:jc w:val="center"/>
        </w:trPr>
        <w:tc>
          <w:tcPr>
            <w:tcW w:w="989" w:type="dxa"/>
          </w:tcPr>
          <w:p w14:paraId="4DF5973F" w14:textId="7B7D23D9" w:rsidR="00857064" w:rsidRPr="00742BAE" w:rsidRDefault="00857064" w:rsidP="002F5420">
            <w:pPr>
              <w:ind w:firstLine="0"/>
              <w:rPr>
                <w:sz w:val="18"/>
                <w:szCs w:val="18"/>
              </w:rPr>
            </w:pPr>
            <w:r w:rsidRPr="008F1077">
              <w:rPr>
                <w:sz w:val="18"/>
                <w:szCs w:val="18"/>
              </w:rPr>
              <w:t>26-Sep</w:t>
            </w:r>
          </w:p>
        </w:tc>
        <w:tc>
          <w:tcPr>
            <w:tcW w:w="2069" w:type="dxa"/>
          </w:tcPr>
          <w:p w14:paraId="61B81BAF" w14:textId="0AD526D5" w:rsidR="00857064" w:rsidRPr="00742BAE" w:rsidRDefault="00857064" w:rsidP="002F5420">
            <w:pPr>
              <w:ind w:firstLine="0"/>
              <w:rPr>
                <w:sz w:val="18"/>
                <w:szCs w:val="18"/>
              </w:rPr>
            </w:pPr>
            <w:r w:rsidRPr="008F1077">
              <w:rPr>
                <w:sz w:val="18"/>
                <w:szCs w:val="18"/>
              </w:rPr>
              <w:t>Café Talk 1</w:t>
            </w:r>
          </w:p>
        </w:tc>
        <w:tc>
          <w:tcPr>
            <w:tcW w:w="3421" w:type="dxa"/>
          </w:tcPr>
          <w:p w14:paraId="6F0AF392" w14:textId="2E3F7B8B" w:rsidR="00857064" w:rsidRPr="00742BAE" w:rsidRDefault="00857064" w:rsidP="002F5420">
            <w:pPr>
              <w:ind w:firstLine="0"/>
              <w:rPr>
                <w:sz w:val="18"/>
                <w:szCs w:val="18"/>
              </w:rPr>
            </w:pPr>
            <w:r w:rsidRPr="008F1077">
              <w:rPr>
                <w:sz w:val="18"/>
                <w:szCs w:val="18"/>
              </w:rPr>
              <w:t xml:space="preserve">Receive feedback from others in the </w:t>
            </w:r>
          </w:p>
        </w:tc>
      </w:tr>
      <w:tr w:rsidR="00742BAE" w:rsidRPr="00371779" w14:paraId="45F4E8F2" w14:textId="77777777" w:rsidTr="008F1077">
        <w:trPr>
          <w:trHeight w:val="220"/>
          <w:jc w:val="center"/>
        </w:trPr>
        <w:tc>
          <w:tcPr>
            <w:tcW w:w="989" w:type="dxa"/>
          </w:tcPr>
          <w:p w14:paraId="3D8792EA" w14:textId="547345E2" w:rsidR="00857064" w:rsidRPr="00742BAE" w:rsidRDefault="00857064" w:rsidP="002F5420">
            <w:pPr>
              <w:ind w:firstLine="0"/>
              <w:rPr>
                <w:sz w:val="18"/>
                <w:szCs w:val="18"/>
              </w:rPr>
            </w:pPr>
            <w:r w:rsidRPr="008F1077">
              <w:rPr>
                <w:sz w:val="18"/>
                <w:szCs w:val="18"/>
              </w:rPr>
              <w:t>27-Sep</w:t>
            </w:r>
          </w:p>
        </w:tc>
        <w:tc>
          <w:tcPr>
            <w:tcW w:w="2069" w:type="dxa"/>
          </w:tcPr>
          <w:p w14:paraId="151BFF57" w14:textId="654CC664" w:rsidR="00857064" w:rsidRPr="00742BAE" w:rsidRDefault="00857064" w:rsidP="002F5420">
            <w:pPr>
              <w:ind w:firstLine="0"/>
              <w:rPr>
                <w:sz w:val="18"/>
                <w:szCs w:val="18"/>
              </w:rPr>
            </w:pPr>
            <w:r w:rsidRPr="008F1077">
              <w:rPr>
                <w:sz w:val="18"/>
                <w:szCs w:val="18"/>
              </w:rPr>
              <w:t>Café Talk 1</w:t>
            </w:r>
          </w:p>
        </w:tc>
        <w:tc>
          <w:tcPr>
            <w:tcW w:w="3421" w:type="dxa"/>
          </w:tcPr>
          <w:p w14:paraId="6E1F6865" w14:textId="4D63DB9F" w:rsidR="00857064" w:rsidRPr="00742BAE"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030E2148" w14:textId="77777777" w:rsidTr="008F1077">
        <w:trPr>
          <w:jc w:val="center"/>
        </w:trPr>
        <w:tc>
          <w:tcPr>
            <w:tcW w:w="989" w:type="dxa"/>
          </w:tcPr>
          <w:p w14:paraId="65E0A743" w14:textId="0AED2ED1" w:rsidR="00857064" w:rsidRPr="00742BAE" w:rsidRDefault="00857064" w:rsidP="002F5420">
            <w:pPr>
              <w:ind w:firstLine="0"/>
              <w:rPr>
                <w:sz w:val="18"/>
                <w:szCs w:val="18"/>
              </w:rPr>
            </w:pPr>
            <w:r w:rsidRPr="008F1077">
              <w:rPr>
                <w:sz w:val="18"/>
                <w:szCs w:val="18"/>
              </w:rPr>
              <w:t>28-Sep</w:t>
            </w:r>
          </w:p>
        </w:tc>
        <w:tc>
          <w:tcPr>
            <w:tcW w:w="2069" w:type="dxa"/>
          </w:tcPr>
          <w:p w14:paraId="767DA2F5" w14:textId="4829C96A" w:rsidR="00857064" w:rsidRPr="00742BAE" w:rsidRDefault="00857064" w:rsidP="002F5420">
            <w:pPr>
              <w:ind w:firstLine="0"/>
              <w:rPr>
                <w:sz w:val="18"/>
                <w:szCs w:val="18"/>
              </w:rPr>
            </w:pPr>
            <w:r w:rsidRPr="008F1077">
              <w:rPr>
                <w:sz w:val="18"/>
                <w:szCs w:val="18"/>
              </w:rPr>
              <w:t>Café Talk 1</w:t>
            </w:r>
          </w:p>
        </w:tc>
        <w:tc>
          <w:tcPr>
            <w:tcW w:w="3421" w:type="dxa"/>
          </w:tcPr>
          <w:p w14:paraId="4CE1873E" w14:textId="0620B7E9"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62EC0193" w:rsidR="00857064" w:rsidRPr="00742BAE" w:rsidRDefault="00857064" w:rsidP="002F5420">
            <w:pPr>
              <w:ind w:firstLine="0"/>
              <w:rPr>
                <w:sz w:val="18"/>
                <w:szCs w:val="18"/>
              </w:rPr>
            </w:pPr>
            <w:r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r w:rsidRPr="008F1077">
              <w:rPr>
                <w:sz w:val="18"/>
                <w:szCs w:val="18"/>
              </w:rPr>
              <w:t xml:space="preserve"> </w:t>
            </w: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531A4D12" w:rsidR="00857064" w:rsidRPr="008F1077" w:rsidRDefault="00857064" w:rsidP="002F5420">
            <w:pPr>
              <w:ind w:firstLine="0"/>
              <w:rPr>
                <w:sz w:val="18"/>
                <w:szCs w:val="18"/>
              </w:rPr>
            </w:pPr>
            <w:r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742BAE" w:rsidRPr="00371779" w14:paraId="4EF00B45" w14:textId="77777777" w:rsidTr="008F1077">
        <w:trPr>
          <w:jc w:val="center"/>
        </w:trPr>
        <w:tc>
          <w:tcPr>
            <w:tcW w:w="989" w:type="dxa"/>
          </w:tcPr>
          <w:p w14:paraId="43243E1B" w14:textId="490D9305" w:rsidR="00857064" w:rsidRPr="008F1077" w:rsidRDefault="00857064" w:rsidP="002F5420">
            <w:pPr>
              <w:ind w:firstLine="0"/>
              <w:rPr>
                <w:sz w:val="18"/>
                <w:szCs w:val="18"/>
              </w:rPr>
            </w:pPr>
            <w:r w:rsidRPr="008F1077">
              <w:rPr>
                <w:sz w:val="18"/>
                <w:szCs w:val="18"/>
              </w:rPr>
              <w:t>31-Oct</w:t>
            </w:r>
          </w:p>
        </w:tc>
        <w:tc>
          <w:tcPr>
            <w:tcW w:w="2069" w:type="dxa"/>
          </w:tcPr>
          <w:p w14:paraId="606F698C" w14:textId="28CE06CD" w:rsidR="00857064" w:rsidRPr="008F1077" w:rsidRDefault="00857064" w:rsidP="002F5420">
            <w:pPr>
              <w:ind w:firstLine="0"/>
              <w:rPr>
                <w:sz w:val="18"/>
                <w:szCs w:val="18"/>
              </w:rPr>
            </w:pPr>
            <w:r w:rsidRPr="008F1077">
              <w:rPr>
                <w:sz w:val="18"/>
                <w:szCs w:val="18"/>
              </w:rPr>
              <w:t>Café Talk 2</w:t>
            </w:r>
          </w:p>
        </w:tc>
        <w:tc>
          <w:tcPr>
            <w:tcW w:w="3421" w:type="dxa"/>
          </w:tcPr>
          <w:p w14:paraId="2D311499" w14:textId="02E7B41A" w:rsidR="00857064" w:rsidRPr="008F1077" w:rsidRDefault="00857064" w:rsidP="002F5420">
            <w:pPr>
              <w:ind w:firstLine="0"/>
              <w:rPr>
                <w:sz w:val="18"/>
                <w:szCs w:val="18"/>
              </w:rPr>
            </w:pPr>
            <w:r w:rsidRPr="008F1077">
              <w:rPr>
                <w:sz w:val="18"/>
                <w:szCs w:val="18"/>
              </w:rPr>
              <w:t xml:space="preserve">Receive feedback from others in the </w:t>
            </w:r>
          </w:p>
        </w:tc>
      </w:tr>
      <w:tr w:rsidR="00742BAE" w:rsidRPr="00371779" w14:paraId="5308176B" w14:textId="77777777" w:rsidTr="008F1077">
        <w:trPr>
          <w:jc w:val="center"/>
        </w:trPr>
        <w:tc>
          <w:tcPr>
            <w:tcW w:w="989" w:type="dxa"/>
          </w:tcPr>
          <w:p w14:paraId="5D246721" w14:textId="0DF503D1" w:rsidR="00857064" w:rsidRPr="008F1077" w:rsidRDefault="00857064" w:rsidP="002F5420">
            <w:pPr>
              <w:ind w:firstLine="0"/>
              <w:rPr>
                <w:sz w:val="18"/>
                <w:szCs w:val="18"/>
              </w:rPr>
            </w:pPr>
            <w:r w:rsidRPr="008F1077">
              <w:rPr>
                <w:sz w:val="18"/>
                <w:szCs w:val="18"/>
              </w:rPr>
              <w:t>1-Nov</w:t>
            </w:r>
          </w:p>
        </w:tc>
        <w:tc>
          <w:tcPr>
            <w:tcW w:w="2069" w:type="dxa"/>
          </w:tcPr>
          <w:p w14:paraId="5895522D" w14:textId="0BA02F84" w:rsidR="00857064" w:rsidRPr="008F1077" w:rsidRDefault="00857064" w:rsidP="002F5420">
            <w:pPr>
              <w:ind w:firstLine="0"/>
              <w:rPr>
                <w:sz w:val="18"/>
                <w:szCs w:val="18"/>
              </w:rPr>
            </w:pPr>
            <w:r w:rsidRPr="008F1077">
              <w:rPr>
                <w:sz w:val="18"/>
                <w:szCs w:val="18"/>
              </w:rPr>
              <w:t>Café Talk 3</w:t>
            </w:r>
          </w:p>
        </w:tc>
        <w:tc>
          <w:tcPr>
            <w:tcW w:w="3421" w:type="dxa"/>
          </w:tcPr>
          <w:p w14:paraId="737E657B" w14:textId="1B4B831E" w:rsidR="00857064" w:rsidRPr="008F1077"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597492B5" w14:textId="77777777" w:rsidTr="008F1077">
        <w:trPr>
          <w:jc w:val="center"/>
        </w:trPr>
        <w:tc>
          <w:tcPr>
            <w:tcW w:w="989" w:type="dxa"/>
          </w:tcPr>
          <w:p w14:paraId="7E49FB78" w14:textId="3AF1D729" w:rsidR="00857064" w:rsidRPr="008F1077" w:rsidRDefault="00857064" w:rsidP="002F5420">
            <w:pPr>
              <w:ind w:firstLine="0"/>
              <w:rPr>
                <w:sz w:val="18"/>
                <w:szCs w:val="18"/>
              </w:rPr>
            </w:pPr>
            <w:r w:rsidRPr="008F1077">
              <w:rPr>
                <w:sz w:val="18"/>
                <w:szCs w:val="18"/>
              </w:rPr>
              <w:t>2-Nov</w:t>
            </w:r>
          </w:p>
        </w:tc>
        <w:tc>
          <w:tcPr>
            <w:tcW w:w="2069" w:type="dxa"/>
          </w:tcPr>
          <w:p w14:paraId="7741283F" w14:textId="6AD821C0" w:rsidR="00857064" w:rsidRPr="008F1077" w:rsidRDefault="00857064" w:rsidP="002F5420">
            <w:pPr>
              <w:ind w:firstLine="0"/>
              <w:rPr>
                <w:sz w:val="18"/>
                <w:szCs w:val="18"/>
              </w:rPr>
            </w:pPr>
            <w:r w:rsidRPr="008F1077">
              <w:rPr>
                <w:sz w:val="18"/>
                <w:szCs w:val="18"/>
              </w:rPr>
              <w:t>Café Talk 4</w:t>
            </w:r>
          </w:p>
        </w:tc>
        <w:tc>
          <w:tcPr>
            <w:tcW w:w="3421" w:type="dxa"/>
          </w:tcPr>
          <w:p w14:paraId="19B1EA42" w14:textId="0093A523"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361C6F05" w:rsidR="00857064" w:rsidRPr="008F1077" w:rsidRDefault="00857064" w:rsidP="002F5420">
            <w:pPr>
              <w:ind w:firstLine="0"/>
              <w:rPr>
                <w:sz w:val="18"/>
                <w:szCs w:val="18"/>
              </w:rPr>
            </w:pPr>
            <w:r w:rsidRPr="008F1077">
              <w:rPr>
                <w:sz w:val="18"/>
                <w:szCs w:val="18"/>
              </w:rPr>
              <w:t xml:space="preserve"> </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EAAFD15" w:rsidR="00857064" w:rsidRPr="008F1077" w:rsidRDefault="00857064" w:rsidP="002F5420">
            <w:pPr>
              <w:ind w:firstLine="0"/>
              <w:rPr>
                <w:sz w:val="18"/>
                <w:szCs w:val="18"/>
              </w:rPr>
            </w:pPr>
            <w:r w:rsidRPr="008F1077">
              <w:rPr>
                <w:sz w:val="18"/>
                <w:szCs w:val="18"/>
              </w:rPr>
              <w:t xml:space="preserve"> </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lastRenderedPageBreak/>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opinions…eg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writeup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qualifications they are interpreted by the reader however the </w:t>
      </w:r>
      <w:r>
        <w:lastRenderedPageBreak/>
        <w:t>reader wishes to interpret them. And, what’s upside to one reader may be a downside to another.  You’ve also got very broad statements eg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Kinda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Seems like you need a section to describe the cryptocurrencies in more detail.  Maybe not all the technical details of how they work, although that is definitely needed at at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BEF47" w14:textId="77777777" w:rsidR="0075239C" w:rsidRDefault="0075239C">
      <w:r>
        <w:separator/>
      </w:r>
    </w:p>
  </w:endnote>
  <w:endnote w:type="continuationSeparator" w:id="0">
    <w:p w14:paraId="31E4DFEF" w14:textId="77777777" w:rsidR="0075239C" w:rsidRDefault="00752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296F6" w14:textId="77777777" w:rsidR="0075239C" w:rsidRDefault="0075239C">
      <w:r>
        <w:separator/>
      </w:r>
    </w:p>
  </w:footnote>
  <w:footnote w:type="continuationSeparator" w:id="0">
    <w:p w14:paraId="1D1E18AD" w14:textId="77777777" w:rsidR="0075239C" w:rsidRDefault="007523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1">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2"/>
  </w:num>
  <w:num w:numId="3">
    <w:abstractNumId w:val="10"/>
  </w:num>
  <w:num w:numId="4">
    <w:abstractNumId w:val="11"/>
  </w:num>
  <w:num w:numId="5">
    <w:abstractNumId w:val="1"/>
  </w:num>
  <w:num w:numId="6">
    <w:abstractNumId w:val="9"/>
  </w:num>
  <w:num w:numId="7">
    <w:abstractNumId w:val="17"/>
  </w:num>
  <w:num w:numId="8">
    <w:abstractNumId w:val="16"/>
  </w:num>
  <w:num w:numId="9">
    <w:abstractNumId w:val="3"/>
  </w:num>
  <w:num w:numId="10">
    <w:abstractNumId w:val="4"/>
  </w:num>
  <w:num w:numId="11">
    <w:abstractNumId w:val="18"/>
  </w:num>
  <w:num w:numId="12">
    <w:abstractNumId w:val="14"/>
  </w:num>
  <w:num w:numId="13">
    <w:abstractNumId w:val="5"/>
  </w:num>
  <w:num w:numId="14">
    <w:abstractNumId w:val="6"/>
  </w:num>
  <w:num w:numId="15">
    <w:abstractNumId w:val="7"/>
  </w:num>
  <w:num w:numId="16">
    <w:abstractNumId w:val="2"/>
  </w:num>
  <w:num w:numId="17">
    <w:abstractNumId w:val="15"/>
  </w:num>
  <w:num w:numId="18">
    <w:abstractNumId w:val="8"/>
  </w:num>
  <w:num w:numId="19">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541CD"/>
    <w:rsid w:val="00165C6D"/>
    <w:rsid w:val="001A1F49"/>
    <w:rsid w:val="001D3036"/>
    <w:rsid w:val="001E2B8E"/>
    <w:rsid w:val="001E45E4"/>
    <w:rsid w:val="00203798"/>
    <w:rsid w:val="00221FAC"/>
    <w:rsid w:val="00242482"/>
    <w:rsid w:val="00244C9E"/>
    <w:rsid w:val="002504CD"/>
    <w:rsid w:val="00252BAB"/>
    <w:rsid w:val="00254921"/>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52924"/>
    <w:rsid w:val="003616AE"/>
    <w:rsid w:val="00371779"/>
    <w:rsid w:val="00373D2A"/>
    <w:rsid w:val="00377E07"/>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3006"/>
    <w:rsid w:val="00691587"/>
    <w:rsid w:val="0069726A"/>
    <w:rsid w:val="006A0217"/>
    <w:rsid w:val="006A1BD8"/>
    <w:rsid w:val="006B3261"/>
    <w:rsid w:val="006B4164"/>
    <w:rsid w:val="006E0E1D"/>
    <w:rsid w:val="007131A7"/>
    <w:rsid w:val="00713986"/>
    <w:rsid w:val="00713A52"/>
    <w:rsid w:val="0072659D"/>
    <w:rsid w:val="007309D0"/>
    <w:rsid w:val="00731C51"/>
    <w:rsid w:val="00731CDB"/>
    <w:rsid w:val="00742BAE"/>
    <w:rsid w:val="00747536"/>
    <w:rsid w:val="0075239C"/>
    <w:rsid w:val="0076147E"/>
    <w:rsid w:val="00761FF0"/>
    <w:rsid w:val="007852AF"/>
    <w:rsid w:val="007930CD"/>
    <w:rsid w:val="00794727"/>
    <w:rsid w:val="007B3D58"/>
    <w:rsid w:val="007B61CB"/>
    <w:rsid w:val="007C07C1"/>
    <w:rsid w:val="007C4756"/>
    <w:rsid w:val="007F5115"/>
    <w:rsid w:val="00820AAF"/>
    <w:rsid w:val="008240C3"/>
    <w:rsid w:val="00825DD2"/>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2F42"/>
    <w:rsid w:val="00A06FAD"/>
    <w:rsid w:val="00A21933"/>
    <w:rsid w:val="00A33DE7"/>
    <w:rsid w:val="00A41315"/>
    <w:rsid w:val="00A5015F"/>
    <w:rsid w:val="00A52897"/>
    <w:rsid w:val="00A603E4"/>
    <w:rsid w:val="00A61B46"/>
    <w:rsid w:val="00A638F0"/>
    <w:rsid w:val="00A7749D"/>
    <w:rsid w:val="00A811F5"/>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23B7B"/>
    <w:rsid w:val="00B3626A"/>
    <w:rsid w:val="00B44654"/>
    <w:rsid w:val="00B57EF5"/>
    <w:rsid w:val="00B7653E"/>
    <w:rsid w:val="00BA2FA5"/>
    <w:rsid w:val="00BB3E75"/>
    <w:rsid w:val="00BC60BE"/>
    <w:rsid w:val="00BD4ADC"/>
    <w:rsid w:val="00BF5683"/>
    <w:rsid w:val="00BF6DCA"/>
    <w:rsid w:val="00C21DCE"/>
    <w:rsid w:val="00C27EF9"/>
    <w:rsid w:val="00C3530F"/>
    <w:rsid w:val="00C51962"/>
    <w:rsid w:val="00C86C6D"/>
    <w:rsid w:val="00C951AE"/>
    <w:rsid w:val="00C95AC1"/>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16A3C"/>
    <w:rsid w:val="00F340F2"/>
    <w:rsid w:val="00F34C14"/>
    <w:rsid w:val="00F35037"/>
    <w:rsid w:val="00F40DC0"/>
    <w:rsid w:val="00F546FF"/>
    <w:rsid w:val="00F57BA2"/>
    <w:rsid w:val="00FB3E5C"/>
    <w:rsid w:val="00FC61E2"/>
    <w:rsid w:val="00FC64F4"/>
    <w:rsid w:val="00FF485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ingecko.com" TargetMode="External"/><Relationship Id="rId12" Type="http://schemas.openxmlformats.org/officeDocument/2006/relationships/hyperlink" Target="http://www.ethicsguidebook.ac.uk/Key-ethics-principles-15" TargetMode="External"/><Relationship Id="rId13" Type="http://schemas.openxmlformats.org/officeDocument/2006/relationships/hyperlink" Target="http://www.ethicsguidebook.ac.uk/what-needs-to-go-in-the-ethics-statement-20" TargetMode="External"/><Relationship Id="rId14" Type="http://schemas.openxmlformats.org/officeDocument/2006/relationships/hyperlink" Target="https://www.fidelity.com/about-fidelity/corporate/fidelity-labs-tests-digital-asset-wallet-on-fidelity.com"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coinmarketcap.com" TargetMode="External"/><Relationship Id="rId10" Type="http://schemas.openxmlformats.org/officeDocument/2006/relationships/hyperlink" Target="http://www.coincap.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45C3-3C31-1F4F-81B7-0075DE5A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35</TotalTime>
  <Pages>7</Pages>
  <Words>2483</Words>
  <Characters>14155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6</cp:revision>
  <cp:lastPrinted>2017-09-10T20:12:00Z</cp:lastPrinted>
  <dcterms:created xsi:type="dcterms:W3CDTF">2017-09-19T14:20:00Z</dcterms:created>
  <dcterms:modified xsi:type="dcterms:W3CDTF">2017-09-20T13:15:00Z</dcterms:modified>
</cp:coreProperties>
</file>