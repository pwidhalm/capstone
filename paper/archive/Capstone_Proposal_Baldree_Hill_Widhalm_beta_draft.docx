
<file path=[Content_Types].xml><?xml version="1.0" encoding="utf-8"?>
<Types xmlns="http://schemas.openxmlformats.org/package/2006/content-types">
  <Default Extension="xml" ContentType="application/xml"/>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4B226" w14:textId="1F3C3834" w:rsidR="00B0532B" w:rsidRDefault="00DF102D" w:rsidP="009E01A9">
      <w:pPr>
        <w:pStyle w:val="Title"/>
        <w:spacing w:before="0" w:after="460"/>
        <w:ind w:firstLine="230"/>
        <w:rPr>
          <w:lang w:val="de-DE"/>
        </w:rPr>
      </w:pPr>
      <w:ins w:id="0" w:author="Microsoft Office User" w:date="2017-09-16T17:59:00Z">
        <w:r>
          <w:t xml:space="preserve">New </w:t>
        </w:r>
      </w:ins>
      <w:del w:id="1" w:author="Microsoft Office User" w:date="2017-09-16T15:33:00Z">
        <w:r w:rsidR="0072659D" w:rsidRPr="00484926" w:rsidDel="00EE7155">
          <w:delText xml:space="preserve">BHW Index: </w:delText>
        </w:r>
      </w:del>
      <w:r w:rsidR="00400288" w:rsidRPr="0086288C">
        <w:t xml:space="preserve">Cryptocurrency </w:t>
      </w:r>
      <w:ins w:id="2" w:author="Microsoft Office User" w:date="2017-09-16T15:33:00Z">
        <w:r w:rsidR="004F2505">
          <w:t>Ranking</w:t>
        </w:r>
      </w:ins>
      <w:ins w:id="3" w:author="Microsoft Office User" w:date="2017-09-16T18:00:00Z">
        <w:r>
          <w:t xml:space="preserve"> Methodology</w:t>
        </w:r>
      </w:ins>
      <w:del w:id="4" w:author="Microsoft Office User" w:date="2017-09-16T15:34:00Z">
        <w:r w:rsidR="00400288" w:rsidRPr="0086288C" w:rsidDel="00EE7155">
          <w:delText xml:space="preserve">Market </w:delText>
        </w:r>
        <w:r w:rsidR="00EB74A1" w:rsidRPr="0086288C" w:rsidDel="00EE7155">
          <w:delText>Tool</w:delText>
        </w:r>
      </w:del>
    </w:p>
    <w:p w14:paraId="33F32ADB" w14:textId="77777777" w:rsidR="00B0532B" w:rsidRDefault="00DB1257" w:rsidP="009E01A9">
      <w:pPr>
        <w:pStyle w:val="email"/>
        <w:spacing w:after="220"/>
        <w:ind w:left="1080" w:right="797" w:firstLine="0"/>
        <w:jc w:val="both"/>
        <w:rPr>
          <w:sz w:val="20"/>
          <w:lang w:val="de-DE"/>
        </w:rPr>
      </w:pPr>
      <w:r>
        <w:rPr>
          <w:sz w:val="20"/>
          <w:lang w:val="de-DE"/>
        </w:rPr>
        <w:t xml:space="preserve">Robert </w:t>
      </w:r>
      <w:proofErr w:type="spellStart"/>
      <w:r>
        <w:rPr>
          <w:sz w:val="20"/>
          <w:lang w:val="de-DE"/>
        </w:rPr>
        <w:t>Viglione</w:t>
      </w:r>
      <w:proofErr w:type="spellEnd"/>
      <w:r>
        <w:rPr>
          <w:sz w:val="20"/>
          <w:lang w:val="de-DE"/>
        </w:rPr>
        <w:t xml:space="preserve">, </w:t>
      </w:r>
      <w:r w:rsidR="00400288" w:rsidRPr="009E01A9">
        <w:rPr>
          <w:sz w:val="20"/>
          <w:lang w:val="de-DE"/>
        </w:rPr>
        <w:t xml:space="preserve">Matthew Baldree, Paul </w:t>
      </w:r>
      <w:proofErr w:type="spellStart"/>
      <w:r w:rsidR="00400288" w:rsidRPr="009E01A9">
        <w:rPr>
          <w:sz w:val="20"/>
          <w:lang w:val="de-DE"/>
        </w:rPr>
        <w:t>Widhalm</w:t>
      </w:r>
      <w:proofErr w:type="spellEnd"/>
      <w:r w:rsidR="00400288" w:rsidRPr="009E01A9">
        <w:rPr>
          <w:sz w:val="20"/>
          <w:lang w:val="de-DE"/>
        </w:rPr>
        <w:t>, Brandon Hill</w:t>
      </w:r>
    </w:p>
    <w:p w14:paraId="12BFDF3D" w14:textId="75D31724" w:rsidR="0086288C" w:rsidRPr="009E01A9" w:rsidRDefault="00EE7155" w:rsidP="009E01A9">
      <w:pPr>
        <w:pStyle w:val="abstract"/>
        <w:spacing w:before="0" w:after="0"/>
        <w:ind w:left="562" w:right="562"/>
        <w:jc w:val="center"/>
        <w:rPr>
          <w:sz w:val="16"/>
          <w:lang w:val="de-DE"/>
        </w:rPr>
      </w:pPr>
      <w:ins w:id="5" w:author="Microsoft Office User" w:date="2017-09-16T15:35:00Z">
        <w:r>
          <w:rPr>
            <w:lang w:val="de-DE"/>
          </w:rPr>
          <w:fldChar w:fldCharType="begin"/>
        </w:r>
        <w:r>
          <w:rPr>
            <w:lang w:val="de-DE"/>
          </w:rPr>
          <w:instrText xml:space="preserve"> HYPERLINK "mailto:rob@zensystem.io" </w:instrText>
        </w:r>
        <w:r>
          <w:rPr>
            <w:lang w:val="de-DE"/>
          </w:rPr>
          <w:fldChar w:fldCharType="separate"/>
        </w:r>
        <w:r w:rsidRPr="00EE7155">
          <w:rPr>
            <w:rPrChange w:id="6" w:author="Microsoft Office User" w:date="2017-09-16T15:35:00Z">
              <w:rPr>
                <w:rStyle w:val="Hyperlink"/>
                <w:lang w:val="de-DE"/>
              </w:rPr>
            </w:rPrChange>
          </w:rPr>
          <w:t>rob@zensystem.io</w:t>
        </w:r>
        <w:r>
          <w:rPr>
            <w:lang w:val="de-DE"/>
          </w:rPr>
          <w:fldChar w:fldCharType="end"/>
        </w:r>
        <w:r>
          <w:rPr>
            <w:lang w:val="de-DE"/>
          </w:rPr>
          <w:t xml:space="preserve">, </w:t>
        </w:r>
      </w:ins>
      <w:r w:rsidR="0086288C" w:rsidRPr="00DE6BED">
        <w:rPr>
          <w:lang w:val="de-DE"/>
        </w:rPr>
        <w:t>{</w:t>
      </w:r>
      <w:proofErr w:type="spellStart"/>
      <w:r w:rsidR="0086288C" w:rsidRPr="00DE6BED">
        <w:rPr>
          <w:lang w:val="de-DE"/>
        </w:rPr>
        <w:t>mbaldree</w:t>
      </w:r>
      <w:proofErr w:type="spellEnd"/>
      <w:r w:rsidR="0086288C" w:rsidRPr="00DE6BED">
        <w:rPr>
          <w:lang w:val="de-DE"/>
        </w:rPr>
        <w:t xml:space="preserve">, </w:t>
      </w:r>
      <w:proofErr w:type="spellStart"/>
      <w:r w:rsidR="0086288C" w:rsidRPr="00DE6BED">
        <w:rPr>
          <w:lang w:val="de-DE"/>
        </w:rPr>
        <w:t>pwidhalm</w:t>
      </w:r>
      <w:proofErr w:type="spellEnd"/>
      <w:r w:rsidR="0086288C" w:rsidRPr="00DE6BED">
        <w:rPr>
          <w:lang w:val="de-DE"/>
        </w:rPr>
        <w:t xml:space="preserve">, </w:t>
      </w:r>
      <w:proofErr w:type="spellStart"/>
      <w:r w:rsidR="0086288C" w:rsidRPr="00DE6BED">
        <w:rPr>
          <w:lang w:val="de-DE"/>
        </w:rPr>
        <w:t>bdhill</w:t>
      </w:r>
      <w:proofErr w:type="spellEnd"/>
      <w:r w:rsidR="0086288C" w:rsidRPr="00DE6BED">
        <w:rPr>
          <w:lang w:val="de-DE"/>
        </w:rPr>
        <w:t>}@smu.edu</w:t>
      </w:r>
    </w:p>
    <w:p w14:paraId="65E3EC2B" w14:textId="73365730" w:rsidR="00EB74A1" w:rsidRPr="00EB74A1" w:rsidRDefault="00EB74A1" w:rsidP="00977787">
      <w:pPr>
        <w:pStyle w:val="abstract"/>
        <w:ind w:left="562"/>
        <w:rPr>
          <w:szCs w:val="18"/>
        </w:rPr>
        <w:pPrChange w:id="7" w:author="Microsoft Office User" w:date="2017-09-16T16:18:00Z">
          <w:pPr>
            <w:pStyle w:val="abstract"/>
            <w:ind w:left="562"/>
          </w:pPr>
        </w:pPrChange>
      </w:pPr>
      <w:r>
        <w:rPr>
          <w:b/>
        </w:rPr>
        <w:t>Abstract.</w:t>
      </w:r>
      <w:r>
        <w:t xml:space="preserve"> </w:t>
      </w:r>
      <w:r w:rsidRPr="00EB74A1">
        <w:rPr>
          <w:szCs w:val="18"/>
        </w:rPr>
        <w:t xml:space="preserve">The cryptocurrency market is in its infancy </w:t>
      </w:r>
      <w:r w:rsidR="0072659D">
        <w:rPr>
          <w:szCs w:val="18"/>
        </w:rPr>
        <w:t xml:space="preserve">and highly volatile. </w:t>
      </w:r>
      <w:ins w:id="8" w:author="Microsoft Office User" w:date="2017-09-16T15:36:00Z">
        <w:r w:rsidR="00EE7155">
          <w:rPr>
            <w:szCs w:val="18"/>
          </w:rPr>
          <w:t xml:space="preserve">Existing ranking sites </w:t>
        </w:r>
      </w:ins>
      <w:ins w:id="9" w:author="Microsoft Office User" w:date="2017-09-16T16:02:00Z">
        <w:r w:rsidR="004F2505">
          <w:rPr>
            <w:szCs w:val="18"/>
          </w:rPr>
          <w:t xml:space="preserve">such as </w:t>
        </w:r>
        <w:r w:rsidR="004F2505">
          <w:rPr>
            <w:szCs w:val="18"/>
          </w:rPr>
          <w:fldChar w:fldCharType="begin"/>
        </w:r>
        <w:r w:rsidR="004F2505">
          <w:rPr>
            <w:szCs w:val="18"/>
          </w:rPr>
          <w:instrText xml:space="preserve"> HYPERLINK "http://www.coinmarketcap.com" </w:instrText>
        </w:r>
        <w:r w:rsidR="004F2505">
          <w:rPr>
            <w:szCs w:val="18"/>
          </w:rPr>
          <w:fldChar w:fldCharType="separate"/>
        </w:r>
        <w:r w:rsidR="004F2505" w:rsidRPr="004F2505">
          <w:rPr>
            <w:rPrChange w:id="10" w:author="Microsoft Office User" w:date="2017-09-16T16:02:00Z">
              <w:rPr>
                <w:rStyle w:val="Hyperlink"/>
                <w:szCs w:val="18"/>
              </w:rPr>
            </w:rPrChange>
          </w:rPr>
          <w:t>www.coinmarketcap.com</w:t>
        </w:r>
        <w:r w:rsidR="004F2505">
          <w:rPr>
            <w:szCs w:val="18"/>
          </w:rPr>
          <w:fldChar w:fldCharType="end"/>
        </w:r>
        <w:r w:rsidR="004F2505">
          <w:rPr>
            <w:szCs w:val="18"/>
          </w:rPr>
          <w:t xml:space="preserve"> </w:t>
        </w:r>
      </w:ins>
      <w:ins w:id="11" w:author="Microsoft Office User" w:date="2017-09-16T15:36:00Z">
        <w:r w:rsidR="00EE7155">
          <w:rPr>
            <w:szCs w:val="18"/>
          </w:rPr>
          <w:t>are insufficient for traders</w:t>
        </w:r>
      </w:ins>
      <w:ins w:id="12" w:author="Microsoft Office User" w:date="2017-09-16T16:01:00Z">
        <w:r w:rsidR="004F2505">
          <w:rPr>
            <w:szCs w:val="18"/>
          </w:rPr>
          <w:t xml:space="preserve"> because they </w:t>
        </w:r>
      </w:ins>
      <w:ins w:id="13" w:author="Microsoft Office User" w:date="2017-09-16T16:18:00Z">
        <w:r w:rsidR="00977787">
          <w:rPr>
            <w:szCs w:val="18"/>
          </w:rPr>
          <w:t xml:space="preserve">only </w:t>
        </w:r>
      </w:ins>
      <w:ins w:id="14" w:author="Microsoft Office User" w:date="2017-09-16T17:56:00Z">
        <w:r w:rsidR="00DF102D">
          <w:rPr>
            <w:szCs w:val="18"/>
          </w:rPr>
          <w:t xml:space="preserve">consider one factor, </w:t>
        </w:r>
      </w:ins>
      <w:ins w:id="15" w:author="Microsoft Office User" w:date="2017-09-16T16:01:00Z">
        <w:r w:rsidR="004F2505">
          <w:rPr>
            <w:szCs w:val="18"/>
          </w:rPr>
          <w:t xml:space="preserve">market capitalization. </w:t>
        </w:r>
      </w:ins>
      <w:ins w:id="16" w:author="Microsoft Office User" w:date="2017-09-16T16:19:00Z">
        <w:r w:rsidR="00977787">
          <w:rPr>
            <w:szCs w:val="18"/>
          </w:rPr>
          <w:t>Experience traders consider many other</w:t>
        </w:r>
        <w:r w:rsidR="00DF102D">
          <w:rPr>
            <w:szCs w:val="18"/>
          </w:rPr>
          <w:t xml:space="preserve"> factors in evaluating investments</w:t>
        </w:r>
        <w:r w:rsidR="00977787">
          <w:rPr>
            <w:szCs w:val="18"/>
          </w:rPr>
          <w:t xml:space="preserve">. </w:t>
        </w:r>
      </w:ins>
      <w:ins w:id="17" w:author="Microsoft Office User" w:date="2017-09-16T16:01:00Z">
        <w:r w:rsidR="004F2505">
          <w:rPr>
            <w:szCs w:val="18"/>
          </w:rPr>
          <w:t xml:space="preserve">A new </w:t>
        </w:r>
      </w:ins>
      <w:ins w:id="18" w:author="Microsoft Office User" w:date="2017-09-16T16:03:00Z">
        <w:r w:rsidR="004F2505">
          <w:rPr>
            <w:szCs w:val="18"/>
          </w:rPr>
          <w:t xml:space="preserve">beta </w:t>
        </w:r>
      </w:ins>
      <w:ins w:id="19" w:author="Microsoft Office User" w:date="2017-09-16T16:01:00Z">
        <w:r w:rsidR="004F2505">
          <w:rPr>
            <w:szCs w:val="18"/>
          </w:rPr>
          <w:t>website</w:t>
        </w:r>
      </w:ins>
      <w:ins w:id="20" w:author="Microsoft Office User" w:date="2017-09-16T16:02:00Z">
        <w:r w:rsidR="004F2505">
          <w:rPr>
            <w:szCs w:val="18"/>
          </w:rPr>
          <w:t xml:space="preserve">, </w:t>
        </w:r>
      </w:ins>
      <w:ins w:id="21" w:author="Microsoft Office User" w:date="2017-09-16T16:03:00Z">
        <w:r w:rsidR="004F2505">
          <w:rPr>
            <w:szCs w:val="18"/>
          </w:rPr>
          <w:fldChar w:fldCharType="begin"/>
        </w:r>
        <w:r w:rsidR="004F2505">
          <w:rPr>
            <w:szCs w:val="18"/>
          </w:rPr>
          <w:instrText xml:space="preserve"> HYPERLINK "http://</w:instrText>
        </w:r>
      </w:ins>
      <w:ins w:id="22" w:author="Microsoft Office User" w:date="2017-09-16T16:02:00Z">
        <w:r w:rsidR="004F2505">
          <w:rPr>
            <w:szCs w:val="18"/>
          </w:rPr>
          <w:instrText>www.</w:instrText>
        </w:r>
      </w:ins>
      <w:ins w:id="23" w:author="Microsoft Office User" w:date="2017-09-16T16:03:00Z">
        <w:r w:rsidR="004F2505">
          <w:rPr>
            <w:szCs w:val="18"/>
          </w:rPr>
          <w:instrText xml:space="preserve">coingecko.com" </w:instrText>
        </w:r>
        <w:r w:rsidR="004F2505">
          <w:rPr>
            <w:szCs w:val="18"/>
          </w:rPr>
          <w:fldChar w:fldCharType="separate"/>
        </w:r>
      </w:ins>
      <w:ins w:id="24" w:author="Microsoft Office User" w:date="2017-09-16T16:02:00Z">
        <w:r w:rsidR="004F2505" w:rsidRPr="004F2505">
          <w:rPr>
            <w:rPrChange w:id="25" w:author="Microsoft Office User" w:date="2017-09-16T16:03:00Z">
              <w:rPr>
                <w:rStyle w:val="Hyperlink"/>
                <w:szCs w:val="18"/>
              </w:rPr>
            </w:rPrChange>
          </w:rPr>
          <w:t>www.</w:t>
        </w:r>
      </w:ins>
      <w:ins w:id="26" w:author="Microsoft Office User" w:date="2017-09-16T16:03:00Z">
        <w:r w:rsidR="004F2505" w:rsidRPr="004F2505">
          <w:rPr>
            <w:rPrChange w:id="27" w:author="Microsoft Office User" w:date="2017-09-16T16:03:00Z">
              <w:rPr>
                <w:rStyle w:val="Hyperlink"/>
                <w:szCs w:val="18"/>
              </w:rPr>
            </w:rPrChange>
          </w:rPr>
          <w:t>coingecko.com</w:t>
        </w:r>
        <w:r w:rsidR="004F2505">
          <w:rPr>
            <w:szCs w:val="18"/>
          </w:rPr>
          <w:fldChar w:fldCharType="end"/>
        </w:r>
        <w:r w:rsidR="004F2505">
          <w:rPr>
            <w:szCs w:val="18"/>
          </w:rPr>
          <w:t xml:space="preserve">, </w:t>
        </w:r>
      </w:ins>
      <w:ins w:id="28" w:author="Microsoft Office User" w:date="2017-09-16T16:19:00Z">
        <w:r w:rsidR="00977787">
          <w:rPr>
            <w:szCs w:val="18"/>
          </w:rPr>
          <w:t xml:space="preserve">considers additional </w:t>
        </w:r>
        <w:r w:rsidR="00977787">
          <w:rPr>
            <w:szCs w:val="18"/>
          </w:rPr>
          <w:t xml:space="preserve">factors </w:t>
        </w:r>
      </w:ins>
      <w:ins w:id="29" w:author="Microsoft Office User" w:date="2017-09-16T17:56:00Z">
        <w:r w:rsidR="00DF102D">
          <w:rPr>
            <w:szCs w:val="18"/>
          </w:rPr>
          <w:t xml:space="preserve">to market capitalization </w:t>
        </w:r>
      </w:ins>
      <w:ins w:id="30" w:author="Microsoft Office User" w:date="2017-09-16T16:19:00Z">
        <w:r w:rsidR="00977787">
          <w:rPr>
            <w:szCs w:val="18"/>
          </w:rPr>
          <w:t>such as liquidity, developer, community, and public interest</w:t>
        </w:r>
      </w:ins>
      <w:ins w:id="31" w:author="Microsoft Office User" w:date="2017-09-16T17:57:00Z">
        <w:r w:rsidR="00DF102D">
          <w:rPr>
            <w:szCs w:val="18"/>
          </w:rPr>
          <w:t xml:space="preserve">. </w:t>
        </w:r>
      </w:ins>
      <w:ins w:id="32" w:author="Microsoft Office User" w:date="2017-09-16T16:20:00Z">
        <w:r w:rsidR="00977787">
          <w:rPr>
            <w:szCs w:val="18"/>
          </w:rPr>
          <w:t xml:space="preserve">This </w:t>
        </w:r>
      </w:ins>
      <w:ins w:id="33" w:author="Microsoft Office User" w:date="2017-09-16T17:58:00Z">
        <w:r w:rsidR="00DF102D">
          <w:rPr>
            <w:szCs w:val="18"/>
          </w:rPr>
          <w:t xml:space="preserve">new </w:t>
        </w:r>
      </w:ins>
      <w:ins w:id="34" w:author="Microsoft Office User" w:date="2017-09-16T16:20:00Z">
        <w:r w:rsidR="00977787">
          <w:rPr>
            <w:szCs w:val="18"/>
          </w:rPr>
          <w:t xml:space="preserve">ranking does not consider key financial indicators </w:t>
        </w:r>
      </w:ins>
      <w:ins w:id="35" w:author="Microsoft Office User" w:date="2017-09-16T17:58:00Z">
        <w:r w:rsidR="00DF102D">
          <w:rPr>
            <w:szCs w:val="18"/>
          </w:rPr>
          <w:t xml:space="preserve">or factors </w:t>
        </w:r>
      </w:ins>
      <w:ins w:id="36" w:author="Microsoft Office User" w:date="2017-09-16T16:20:00Z">
        <w:r w:rsidR="00977787">
          <w:rPr>
            <w:szCs w:val="18"/>
          </w:rPr>
          <w:t>such as momentum</w:t>
        </w:r>
      </w:ins>
      <w:ins w:id="37" w:author="Microsoft Office User" w:date="2017-09-16T16:21:00Z">
        <w:r w:rsidR="00977787">
          <w:rPr>
            <w:szCs w:val="18"/>
          </w:rPr>
          <w:t xml:space="preserve"> to </w:t>
        </w:r>
      </w:ins>
      <w:ins w:id="38" w:author="Microsoft Office User" w:date="2017-09-16T16:24:00Z">
        <w:r w:rsidR="00A95D82">
          <w:rPr>
            <w:szCs w:val="18"/>
          </w:rPr>
          <w:t xml:space="preserve">rank </w:t>
        </w:r>
      </w:ins>
      <w:ins w:id="39" w:author="Microsoft Office User" w:date="2017-09-16T16:25:00Z">
        <w:r w:rsidR="00DF102D">
          <w:rPr>
            <w:szCs w:val="18"/>
          </w:rPr>
          <w:t>cryptocurrencies.</w:t>
        </w:r>
      </w:ins>
      <w:ins w:id="40" w:author="Microsoft Office User" w:date="2017-09-16T17:59:00Z">
        <w:r w:rsidR="00DF102D">
          <w:rPr>
            <w:szCs w:val="18"/>
          </w:rPr>
          <w:t xml:space="preserve"> By adding in other factors, rankings could be made for optimal buying and selling</w:t>
        </w:r>
      </w:ins>
      <w:ins w:id="41" w:author="Microsoft Office User" w:date="2017-09-16T18:00:00Z">
        <w:r w:rsidR="00DF102D">
          <w:rPr>
            <w:szCs w:val="18"/>
          </w:rPr>
          <w:t xml:space="preserve"> opportunities</w:t>
        </w:r>
      </w:ins>
      <w:ins w:id="42" w:author="Microsoft Office User" w:date="2017-09-16T17:59:00Z">
        <w:r w:rsidR="00DF102D">
          <w:rPr>
            <w:szCs w:val="18"/>
          </w:rPr>
          <w:t>. This new</w:t>
        </w:r>
      </w:ins>
      <w:ins w:id="43" w:author="Microsoft Office User" w:date="2017-09-16T18:00:00Z">
        <w:r w:rsidR="00DF102D">
          <w:rPr>
            <w:szCs w:val="18"/>
          </w:rPr>
          <w:t xml:space="preserve"> ranking methodology would </w:t>
        </w:r>
      </w:ins>
      <w:ins w:id="44" w:author="Microsoft Office User" w:date="2017-09-16T16:21:00Z">
        <w:r w:rsidR="00DF102D">
          <w:rPr>
            <w:szCs w:val="18"/>
          </w:rPr>
          <w:t>incorporate</w:t>
        </w:r>
        <w:r w:rsidR="00977787">
          <w:rPr>
            <w:szCs w:val="18"/>
          </w:rPr>
          <w:t xml:space="preserve"> key financial factors </w:t>
        </w:r>
      </w:ins>
      <w:ins w:id="45" w:author="Microsoft Office User" w:date="2017-09-16T18:01:00Z">
        <w:r w:rsidR="00DF102D">
          <w:rPr>
            <w:szCs w:val="18"/>
          </w:rPr>
          <w:t xml:space="preserve">such as Commodity Selection Index weighted by benchmarking against </w:t>
        </w:r>
      </w:ins>
      <w:ins w:id="46" w:author="Microsoft Office User" w:date="2017-09-16T18:02:00Z">
        <w:r w:rsidR="00DF102D">
          <w:rPr>
            <w:szCs w:val="18"/>
          </w:rPr>
          <w:t xml:space="preserve">traditional </w:t>
        </w:r>
      </w:ins>
      <w:ins w:id="47" w:author="Microsoft Office User" w:date="2017-09-16T16:23:00Z">
        <w:r w:rsidR="00977787">
          <w:rPr>
            <w:szCs w:val="18"/>
          </w:rPr>
          <w:t>buy and hold of “blue chip</w:t>
        </w:r>
      </w:ins>
      <w:ins w:id="48" w:author="Microsoft Office User" w:date="2017-09-16T16:24:00Z">
        <w:r w:rsidR="00977787">
          <w:rPr>
            <w:szCs w:val="18"/>
          </w:rPr>
          <w:t>” market capitalization cryptocurrencies.</w:t>
        </w:r>
      </w:ins>
      <w:ins w:id="49" w:author="Microsoft Office User" w:date="2017-09-16T15:44:00Z">
        <w:r w:rsidR="00244C9E">
          <w:rPr>
            <w:szCs w:val="18"/>
          </w:rPr>
          <w:t xml:space="preserve"> </w:t>
        </w:r>
      </w:ins>
      <w:del w:id="50" w:author="Microsoft Office User" w:date="2017-09-16T15:46:00Z">
        <w:r w:rsidR="0072659D" w:rsidDel="00244C9E">
          <w:rPr>
            <w:szCs w:val="18"/>
          </w:rPr>
          <w:delText>A new index is required to</w:delText>
        </w:r>
        <w:r w:rsidRPr="00EB74A1" w:rsidDel="00244C9E">
          <w:rPr>
            <w:szCs w:val="18"/>
          </w:rPr>
          <w:delText xml:space="preserve"> help this market grow </w:delText>
        </w:r>
        <w:r w:rsidR="0072659D" w:rsidDel="00244C9E">
          <w:rPr>
            <w:szCs w:val="18"/>
          </w:rPr>
          <w:delText xml:space="preserve">for the curious and seasoned investors of </w:delText>
        </w:r>
        <w:r w:rsidRPr="00EB74A1" w:rsidDel="00244C9E">
          <w:rPr>
            <w:szCs w:val="18"/>
          </w:rPr>
          <w:delText>cryptocurrency.  Th</w:delText>
        </w:r>
        <w:r w:rsidR="0072659D" w:rsidDel="00244C9E">
          <w:rPr>
            <w:szCs w:val="18"/>
          </w:rPr>
          <w:delText xml:space="preserve">e BHW Index </w:delText>
        </w:r>
        <w:r w:rsidRPr="00EB74A1" w:rsidDel="00244C9E">
          <w:rPr>
            <w:szCs w:val="18"/>
          </w:rPr>
          <w:delText xml:space="preserve">is </w:delText>
        </w:r>
        <w:r w:rsidR="0072659D" w:rsidDel="00244C9E">
          <w:rPr>
            <w:szCs w:val="18"/>
          </w:rPr>
          <w:delText xml:space="preserve">a cryptocurrency market </w:delText>
        </w:r>
        <w:r w:rsidRPr="00EB74A1" w:rsidDel="00244C9E">
          <w:rPr>
            <w:szCs w:val="18"/>
          </w:rPr>
          <w:delText xml:space="preserve">tool </w:delText>
        </w:r>
        <w:r w:rsidR="0072659D" w:rsidDel="00244C9E">
          <w:rPr>
            <w:szCs w:val="18"/>
          </w:rPr>
          <w:delText xml:space="preserve">that can </w:delText>
        </w:r>
        <w:r w:rsidRPr="00EB74A1" w:rsidDel="00244C9E">
          <w:rPr>
            <w:szCs w:val="18"/>
          </w:rPr>
          <w:delText xml:space="preserve">be used to measure investments against the market while also showing the strength of the cryptocurrency market. </w:delText>
        </w:r>
      </w:del>
      <w:del w:id="51" w:author="Microsoft Office User" w:date="2017-09-16T15:47:00Z">
        <w:r w:rsidRPr="00EB74A1" w:rsidDel="00244C9E">
          <w:rPr>
            <w:szCs w:val="18"/>
          </w:rPr>
          <w:delText xml:space="preserve">Considerations for the </w:delText>
        </w:r>
      </w:del>
      <w:del w:id="52" w:author="Microsoft Office User" w:date="2017-09-16T15:46:00Z">
        <w:r w:rsidRPr="00EB74A1" w:rsidDel="00244C9E">
          <w:rPr>
            <w:szCs w:val="18"/>
          </w:rPr>
          <w:delText>index include the following</w:delText>
        </w:r>
      </w:del>
      <w:del w:id="53" w:author="Microsoft Office User" w:date="2017-09-16T15:47:00Z">
        <w:r w:rsidRPr="00EB74A1" w:rsidDel="00244C9E">
          <w:rPr>
            <w:szCs w:val="18"/>
          </w:rPr>
          <w:delText xml:space="preserve">: purpose, segment, membership, algorithm, rebalancing, data, adoption.  This paper will detail the making of </w:delText>
        </w:r>
        <w:r w:rsidR="0072659D" w:rsidDel="00244C9E">
          <w:rPr>
            <w:szCs w:val="18"/>
          </w:rPr>
          <w:delText xml:space="preserve">the </w:delText>
        </w:r>
        <w:r w:rsidRPr="00EB74A1" w:rsidDel="00244C9E">
          <w:rPr>
            <w:szCs w:val="18"/>
          </w:rPr>
          <w:delText>tool.</w:delText>
        </w:r>
      </w:del>
    </w:p>
    <w:p w14:paraId="73E8129F" w14:textId="657358CF" w:rsidR="00400288" w:rsidRDefault="00377E07" w:rsidP="009E01A9">
      <w:pPr>
        <w:pStyle w:val="Heading1"/>
      </w:pPr>
      <w:r>
        <w:t>1</w:t>
      </w:r>
      <w:ins w:id="54" w:author="Microsoft Office User" w:date="2017-09-16T18:44:00Z">
        <w:r w:rsidR="00F340F2">
          <w:t xml:space="preserve">   </w:t>
        </w:r>
      </w:ins>
      <w:del w:id="55" w:author="Microsoft Office User" w:date="2017-09-16T18:44:00Z">
        <w:r w:rsidDel="00F340F2">
          <w:tab/>
        </w:r>
      </w:del>
      <w:r w:rsidR="00400288" w:rsidRPr="0086288C">
        <w:t>Introduction</w:t>
      </w:r>
    </w:p>
    <w:p w14:paraId="291F5845" w14:textId="77777777" w:rsidR="00400288" w:rsidRDefault="00400288" w:rsidP="00863DE7">
      <w:pPr>
        <w:ind w:firstLine="0"/>
      </w:pPr>
      <w:r>
        <w:t xml:space="preserve">The cryptocurrency market started in 2009 with the bitcoin network and in 2010, the first bitcoin exchange opened. As of September 7, 2017, there are 5,475 cryptocurrency exchanges according to Coin Market Cap and the total market capitalization is $164 billion for 867 currencies.  For comparison, this market capitalization represents 20% of Apple’s market cap. </w:t>
      </w:r>
    </w:p>
    <w:p w14:paraId="328A284F" w14:textId="239361B2" w:rsidR="00400288" w:rsidRDefault="00400288" w:rsidP="00863DE7">
      <w:r>
        <w:t xml:space="preserve">The market is growing exponentially. For instance, the number two cryptocurrency in market capitalization, </w:t>
      </w:r>
      <w:proofErr w:type="spellStart"/>
      <w:r>
        <w:t>Ethereum</w:t>
      </w:r>
      <w:proofErr w:type="spellEnd"/>
      <w:r>
        <w:t xml:space="preserve">, grew 4,100% in eight months. The Standard and Poor’s 500 Index which is made up of 500 of the most widely traded US stocks took over 40 years to achieve the same kind of growth.  The cryptocurrency market is currently in its infancy and to enable it to grow into maturity will require solid </w:t>
      </w:r>
      <w:ins w:id="56" w:author="Microsoft Office User" w:date="2017-09-16T15:50:00Z">
        <w:r w:rsidR="00731C51">
          <w:t>tools</w:t>
        </w:r>
      </w:ins>
      <w:del w:id="57" w:author="Microsoft Office User" w:date="2017-09-16T15:51:00Z">
        <w:r w:rsidDel="00731C51">
          <w:delText>measurements</w:delText>
        </w:r>
      </w:del>
      <w:r>
        <w:t xml:space="preserve"> by which investors can rely upon. </w:t>
      </w:r>
    </w:p>
    <w:p w14:paraId="6FA4B7ED" w14:textId="5881BF65" w:rsidR="002C2E56" w:rsidRDefault="00400288" w:rsidP="0007708B">
      <w:pPr>
        <w:rPr>
          <w:ins w:id="58" w:author="Microsoft Office User" w:date="2017-09-16T18:31:00Z"/>
        </w:rPr>
        <w:pPrChange w:id="59" w:author="Microsoft Office User" w:date="2017-09-16T18:06:00Z">
          <w:pPr/>
        </w:pPrChange>
      </w:pPr>
      <w:r>
        <w:t>With so much growth in an industry, many people want to get involved in th</w:t>
      </w:r>
      <w:ins w:id="60" w:author="Microsoft Office User" w:date="2017-09-16T18:03:00Z">
        <w:r w:rsidR="00BC60BE">
          <w:t>is emerging market</w:t>
        </w:r>
      </w:ins>
      <w:del w:id="61" w:author="Microsoft Office User" w:date="2017-09-16T18:03:00Z">
        <w:r w:rsidDel="00BC60BE">
          <w:delText>e op</w:delText>
        </w:r>
      </w:del>
      <w:del w:id="62" w:author="Microsoft Office User" w:date="2017-09-16T18:04:00Z">
        <w:r w:rsidDel="00BC60BE">
          <w:delText>portunity</w:delText>
        </w:r>
      </w:del>
      <w:ins w:id="63" w:author="Microsoft Office User" w:date="2017-09-16T18:04:00Z">
        <w:r w:rsidR="00BC60BE">
          <w:t xml:space="preserve">. </w:t>
        </w:r>
      </w:ins>
      <w:ins w:id="64" w:author="Microsoft Office User" w:date="2017-09-16T18:28:00Z">
        <w:r w:rsidR="002C2E56">
          <w:t>But, t</w:t>
        </w:r>
      </w:ins>
      <w:moveToRangeStart w:id="65" w:author="Microsoft Office User" w:date="2017-09-16T18:08:00Z" w:name="move493348636"/>
      <w:moveTo w:id="66" w:author="Microsoft Office User" w:date="2017-09-16T18:08:00Z">
        <w:del w:id="67" w:author="Microsoft Office User" w:date="2017-09-16T18:28:00Z">
          <w:r w:rsidR="0007708B" w:rsidDel="002C2E56">
            <w:delText>T</w:delText>
          </w:r>
        </w:del>
        <w:r w:rsidR="0007708B">
          <w:t xml:space="preserve">he </w:t>
        </w:r>
        <w:del w:id="68" w:author="Microsoft Office User" w:date="2017-09-16T18:29:00Z">
          <w:r w:rsidR="0007708B" w:rsidDel="002C2E56">
            <w:delText>challenge</w:delText>
          </w:r>
        </w:del>
        <w:ins w:id="69" w:author="Microsoft Office User" w:date="2017-09-16T18:29:00Z">
          <w:r w:rsidR="002C2E56">
            <w:t>challenges</w:t>
          </w:r>
        </w:ins>
        <w:r w:rsidR="0007708B">
          <w:t xml:space="preserve"> for investors </w:t>
        </w:r>
        <w:del w:id="70" w:author="Microsoft Office User" w:date="2017-09-16T18:28:00Z">
          <w:r w:rsidR="0007708B" w:rsidDel="002C2E56">
            <w:delText xml:space="preserve">today </w:delText>
          </w:r>
        </w:del>
        <w:r w:rsidR="0007708B">
          <w:t>is navigating this young, volatile new market</w:t>
        </w:r>
      </w:moveTo>
      <w:ins w:id="71" w:author="Microsoft Office User" w:date="2017-09-16T18:28:00Z">
        <w:r w:rsidR="002C2E56">
          <w:t xml:space="preserve"> with still limited tools for research, trading, and transacting</w:t>
        </w:r>
      </w:ins>
      <w:moveTo w:id="72" w:author="Microsoft Office User" w:date="2017-09-16T18:08:00Z">
        <w:r w:rsidR="0007708B">
          <w:t>.</w:t>
        </w:r>
      </w:moveTo>
      <w:moveToRangeEnd w:id="65"/>
      <w:ins w:id="73" w:author="Microsoft Office User" w:date="2017-09-16T18:08:00Z">
        <w:r w:rsidR="0007708B">
          <w:t xml:space="preserve"> </w:t>
        </w:r>
      </w:ins>
      <w:ins w:id="74" w:author="Microsoft Office User" w:date="2017-09-16T18:10:00Z">
        <w:r w:rsidR="0007708B">
          <w:t>The task can be daunting fo</w:t>
        </w:r>
        <w:r w:rsidR="00AF5F6E">
          <w:t xml:space="preserve">r new </w:t>
        </w:r>
      </w:ins>
      <w:ins w:id="75" w:author="Microsoft Office User" w:date="2017-09-16T18:29:00Z">
        <w:r w:rsidR="002C2E56">
          <w:t xml:space="preserve">and current </w:t>
        </w:r>
      </w:ins>
      <w:ins w:id="76" w:author="Microsoft Office User" w:date="2017-09-16T18:10:00Z">
        <w:r w:rsidR="00AF5F6E">
          <w:t xml:space="preserve">investors. Only recently </w:t>
        </w:r>
        <w:r w:rsidR="0007708B">
          <w:t>has mainstream financial institutions like Fidelity</w:t>
        </w:r>
      </w:ins>
      <w:ins w:id="77" w:author="Microsoft Office User" w:date="2017-09-16T18:18:00Z">
        <w:r w:rsidR="00AF5F6E">
          <w:t xml:space="preserve"> </w:t>
        </w:r>
      </w:ins>
      <w:ins w:id="78" w:author="Microsoft Office User" w:date="2017-09-16T18:31:00Z">
        <w:r w:rsidR="002C2E56">
          <w:t xml:space="preserve">[1] </w:t>
        </w:r>
      </w:ins>
      <w:ins w:id="79" w:author="Microsoft Office User" w:date="2017-09-16T18:34:00Z">
        <w:r w:rsidR="008240C3">
          <w:t xml:space="preserve">begun to give </w:t>
        </w:r>
      </w:ins>
      <w:ins w:id="80" w:author="Microsoft Office User" w:date="2017-09-16T18:18:00Z">
        <w:r w:rsidR="00AF5F6E">
          <w:t xml:space="preserve">its customers </w:t>
        </w:r>
      </w:ins>
      <w:ins w:id="81" w:author="Microsoft Office User" w:date="2017-09-16T18:19:00Z">
        <w:r w:rsidR="00AF5F6E">
          <w:t xml:space="preserve">the ability </w:t>
        </w:r>
      </w:ins>
      <w:ins w:id="82" w:author="Microsoft Office User" w:date="2017-09-16T18:18:00Z">
        <w:r w:rsidR="00AF5F6E">
          <w:t xml:space="preserve">to add cryptocurrencies </w:t>
        </w:r>
      </w:ins>
      <w:ins w:id="83" w:author="Microsoft Office User" w:date="2017-09-16T18:19:00Z">
        <w:r w:rsidR="00AF5F6E">
          <w:t xml:space="preserve">to </w:t>
        </w:r>
      </w:ins>
      <w:ins w:id="84" w:author="Microsoft Office User" w:date="2017-09-16T18:18:00Z">
        <w:r w:rsidR="00AF5F6E">
          <w:t>their portf</w:t>
        </w:r>
      </w:ins>
      <w:ins w:id="85" w:author="Microsoft Office User" w:date="2017-09-16T18:19:00Z">
        <w:r w:rsidR="00AF5F6E">
          <w:t>o</w:t>
        </w:r>
      </w:ins>
      <w:ins w:id="86" w:author="Microsoft Office User" w:date="2017-09-16T18:18:00Z">
        <w:r w:rsidR="00AF5F6E">
          <w:t>lios</w:t>
        </w:r>
      </w:ins>
      <w:ins w:id="87" w:author="Microsoft Office User" w:date="2017-09-16T18:19:00Z">
        <w:r w:rsidR="002C2E56">
          <w:t xml:space="preserve">. </w:t>
        </w:r>
      </w:ins>
      <w:ins w:id="88" w:author="Microsoft Office User" w:date="2017-09-16T18:31:00Z">
        <w:r w:rsidR="002C2E56">
          <w:t>Besides continual development of the cryptocurrency products, additional tools must be developed to support this growing marketplace.</w:t>
        </w:r>
      </w:ins>
    </w:p>
    <w:p w14:paraId="791B971D" w14:textId="6445943A" w:rsidR="00F340F2" w:rsidRDefault="008240C3" w:rsidP="0007708B">
      <w:pPr>
        <w:rPr>
          <w:ins w:id="89" w:author="Microsoft Office User" w:date="2017-09-16T18:41:00Z"/>
        </w:rPr>
        <w:pPrChange w:id="90" w:author="Microsoft Office User" w:date="2017-09-16T18:06:00Z">
          <w:pPr/>
        </w:pPrChange>
      </w:pPr>
      <w:ins w:id="91" w:author="Microsoft Office User" w:date="2017-09-16T18:35:00Z">
        <w:r>
          <w:t xml:space="preserve">A good place to start for new investors is </w:t>
        </w:r>
      </w:ins>
      <w:ins w:id="92" w:author="Microsoft Office User" w:date="2017-09-16T18:51:00Z">
        <w:r w:rsidR="00C51962">
          <w:t xml:space="preserve">to </w:t>
        </w:r>
      </w:ins>
      <w:ins w:id="93" w:author="Microsoft Office User" w:date="2017-09-16T18:35:00Z">
        <w:r>
          <w:t xml:space="preserve">visit </w:t>
        </w:r>
        <w:r>
          <w:fldChar w:fldCharType="begin"/>
        </w:r>
        <w:r>
          <w:instrText xml:space="preserve"> HYPERLINK "http://</w:instrText>
        </w:r>
        <w:r w:rsidRPr="008240C3">
          <w:rPr>
            <w:rPrChange w:id="94" w:author="Microsoft Office User" w:date="2017-09-16T18:35:00Z">
              <w:rPr>
                <w:rStyle w:val="Hyperlink"/>
              </w:rPr>
            </w:rPrChange>
          </w:rPr>
          <w:instrText>www.coinmarketcap.com</w:instrText>
        </w:r>
        <w:r>
          <w:instrText xml:space="preserve">" </w:instrText>
        </w:r>
        <w:r>
          <w:fldChar w:fldCharType="separate"/>
        </w:r>
        <w:r w:rsidRPr="008240C3">
          <w:rPr>
            <w:rPrChange w:id="95" w:author="Microsoft Office User" w:date="2017-09-16T18:35:00Z">
              <w:rPr>
                <w:rStyle w:val="Hyperlink"/>
              </w:rPr>
            </w:rPrChange>
          </w:rPr>
          <w:t>www.coinmarketcap.com</w:t>
        </w:r>
        <w:r>
          <w:fldChar w:fldCharType="end"/>
        </w:r>
        <w:r>
          <w:t xml:space="preserve"> website to </w:t>
        </w:r>
      </w:ins>
      <w:ins w:id="96" w:author="Microsoft Office User" w:date="2017-09-16T18:51:00Z">
        <w:r w:rsidR="00C51962">
          <w:t xml:space="preserve">see a ranking of </w:t>
        </w:r>
      </w:ins>
      <w:ins w:id="97" w:author="Microsoft Office User" w:date="2017-09-16T18:35:00Z">
        <w:r>
          <w:t xml:space="preserve">cryptocurrencies by market capitalization. Market capitalization is the price of the currency times the number of currencies in circulation. This metric gives </w:t>
        </w:r>
      </w:ins>
      <w:ins w:id="98" w:author="Microsoft Office User" w:date="2017-09-16T18:38:00Z">
        <w:r w:rsidR="00373D2A">
          <w:lastRenderedPageBreak/>
          <w:t xml:space="preserve">an </w:t>
        </w:r>
      </w:ins>
      <w:ins w:id="99" w:author="Microsoft Office User" w:date="2017-09-16T18:35:00Z">
        <w:r w:rsidR="00373D2A">
          <w:t xml:space="preserve">investor a relative size of </w:t>
        </w:r>
      </w:ins>
      <w:ins w:id="100" w:author="Microsoft Office User" w:date="2017-09-16T18:38:00Z">
        <w:r w:rsidR="00373D2A">
          <w:t>the</w:t>
        </w:r>
      </w:ins>
      <w:ins w:id="101" w:author="Microsoft Office User" w:date="2017-09-16T18:35:00Z">
        <w:r w:rsidR="00373D2A">
          <w:t xml:space="preserve"> </w:t>
        </w:r>
      </w:ins>
      <w:ins w:id="102" w:author="Microsoft Office User" w:date="2017-09-16T18:38:00Z">
        <w:r w:rsidR="00373D2A">
          <w:t>currency.</w:t>
        </w:r>
      </w:ins>
      <w:ins w:id="103" w:author="Microsoft Office User" w:date="2017-09-16T18:39:00Z">
        <w:r w:rsidR="00F340F2">
          <w:t xml:space="preserve"> </w:t>
        </w:r>
      </w:ins>
      <w:ins w:id="104" w:author="Microsoft Office User" w:date="2017-09-16T18:52:00Z">
        <w:r w:rsidR="00C51962">
          <w:t>These currencies are often labeled “blue chip”</w:t>
        </w:r>
      </w:ins>
      <w:ins w:id="105" w:author="Microsoft Office User" w:date="2017-09-16T18:53:00Z">
        <w:r w:rsidR="00C51962">
          <w:t xml:space="preserve"> meaning they are well-established and financially sound compared to others</w:t>
        </w:r>
      </w:ins>
      <w:ins w:id="106" w:author="Microsoft Office User" w:date="2017-09-16T18:52:00Z">
        <w:r w:rsidR="00C51962">
          <w:t xml:space="preserve">. </w:t>
        </w:r>
      </w:ins>
      <w:ins w:id="107" w:author="Microsoft Office User" w:date="2017-09-16T18:39:00Z">
        <w:r w:rsidR="00F340F2">
          <w:t xml:space="preserve">Many investors will then invest into the top currencies. For instance, </w:t>
        </w:r>
      </w:ins>
      <w:ins w:id="108" w:author="Microsoft Office User" w:date="2017-09-16T18:41:00Z">
        <w:r w:rsidR="00F340F2">
          <w:t>see Table 1 for an example ranking of cryptocurrencies by market capitalization.</w:t>
        </w:r>
      </w:ins>
    </w:p>
    <w:p w14:paraId="52757127" w14:textId="1EC2E78C" w:rsidR="00F340F2" w:rsidRPr="009B1D59" w:rsidRDefault="00F340F2" w:rsidP="00F340F2">
      <w:pPr>
        <w:pStyle w:val="tabletitle"/>
        <w:spacing w:after="240"/>
        <w:rPr>
          <w:ins w:id="109" w:author="Microsoft Office User" w:date="2017-09-16T18:42:00Z"/>
          <w:lang w:val="en-GB"/>
        </w:rPr>
      </w:pPr>
      <w:ins w:id="110" w:author="Microsoft Office User" w:date="2017-09-16T18:42:00Z">
        <w:r w:rsidRPr="009B1D59">
          <w:rPr>
            <w:b/>
            <w:lang w:val="en-GB"/>
          </w:rPr>
          <w:t xml:space="preserve">Table </w:t>
        </w:r>
        <w:r>
          <w:rPr>
            <w:b/>
          </w:rPr>
          <w:fldChar w:fldCharType="begin"/>
        </w:r>
        <w:r w:rsidRPr="009B1D59">
          <w:rPr>
            <w:b/>
            <w:lang w:val="en-GB"/>
          </w:rPr>
          <w:instrText xml:space="preserve"> SEQ Table \n </w:instrText>
        </w:r>
        <w:r>
          <w:rPr>
            <w:b/>
          </w:rPr>
          <w:fldChar w:fldCharType="separate"/>
        </w:r>
      </w:ins>
      <w:r>
        <w:rPr>
          <w:b/>
          <w:noProof/>
          <w:lang w:val="en-GB"/>
        </w:rPr>
        <w:t>1</w:t>
      </w:r>
      <w:ins w:id="111" w:author="Microsoft Office User" w:date="2017-09-16T18:42:00Z">
        <w:r>
          <w:rPr>
            <w:b/>
          </w:rPr>
          <w:fldChar w:fldCharType="end"/>
        </w:r>
        <w:r w:rsidRPr="009B1D59">
          <w:rPr>
            <w:b/>
            <w:lang w:val="en-GB"/>
          </w:rPr>
          <w:t>.</w:t>
        </w:r>
        <w:r w:rsidRPr="009B1D59">
          <w:rPr>
            <w:lang w:val="en-GB"/>
          </w:rPr>
          <w:t xml:space="preserve"> </w:t>
        </w:r>
        <w:r>
          <w:rPr>
            <w:lang w:val="en-GB"/>
          </w:rPr>
          <w:t xml:space="preserve"> </w:t>
        </w:r>
      </w:ins>
      <w:ins w:id="112" w:author="Microsoft Office User" w:date="2017-09-16T18:50:00Z">
        <w:r w:rsidR="00C51962">
          <w:rPr>
            <w:lang w:val="en-GB"/>
          </w:rPr>
          <w:t xml:space="preserve">Coin Market Cap top five ranking as of </w:t>
        </w:r>
      </w:ins>
      <w:ins w:id="113" w:author="Microsoft Office User" w:date="2017-09-16T18:51:00Z">
        <w:r w:rsidR="00C51962">
          <w:rPr>
            <w:lang w:val="en-GB"/>
          </w:rPr>
          <w:t>September 16, 2017.</w:t>
        </w:r>
      </w:ins>
    </w:p>
    <w:tbl>
      <w:tblPr>
        <w:tblW w:w="5672" w:type="dxa"/>
        <w:jc w:val="center"/>
        <w:tblLayout w:type="fixed"/>
        <w:tblCellMar>
          <w:left w:w="70" w:type="dxa"/>
          <w:right w:w="70" w:type="dxa"/>
        </w:tblCellMar>
        <w:tblLook w:val="0000" w:firstRow="0" w:lastRow="0" w:firstColumn="0" w:lastColumn="0" w:noHBand="0" w:noVBand="0"/>
      </w:tblPr>
      <w:tblGrid>
        <w:gridCol w:w="902"/>
        <w:gridCol w:w="1350"/>
        <w:gridCol w:w="1980"/>
        <w:gridCol w:w="1440"/>
        <w:tblGridChange w:id="114">
          <w:tblGrid>
            <w:gridCol w:w="902"/>
            <w:gridCol w:w="1350"/>
            <w:gridCol w:w="1980"/>
            <w:gridCol w:w="1440"/>
          </w:tblGrid>
        </w:tblGridChange>
      </w:tblGrid>
      <w:tr w:rsidR="00C51962" w:rsidRPr="00371779" w14:paraId="7B1265D3" w14:textId="77777777" w:rsidTr="00C51962">
        <w:tblPrEx>
          <w:tblCellMar>
            <w:top w:w="0" w:type="dxa"/>
            <w:bottom w:w="0" w:type="dxa"/>
          </w:tblCellMar>
        </w:tblPrEx>
        <w:trPr>
          <w:jc w:val="center"/>
          <w:ins w:id="115" w:author="Microsoft Office User" w:date="2017-09-16T18:42:00Z"/>
        </w:trPr>
        <w:tc>
          <w:tcPr>
            <w:tcW w:w="902" w:type="dxa"/>
            <w:tcBorders>
              <w:top w:val="single" w:sz="12" w:space="0" w:color="000000"/>
              <w:bottom w:val="single" w:sz="6" w:space="0" w:color="000000"/>
            </w:tcBorders>
          </w:tcPr>
          <w:p w14:paraId="0CCD3F5F" w14:textId="487AE56C" w:rsidR="00C51962" w:rsidRDefault="00C51962" w:rsidP="00F340F2">
            <w:pPr>
              <w:ind w:firstLine="0"/>
              <w:rPr>
                <w:ins w:id="116" w:author="Microsoft Office User" w:date="2017-09-16T18:49:00Z"/>
                <w:sz w:val="18"/>
                <w:szCs w:val="18"/>
              </w:rPr>
            </w:pPr>
            <w:ins w:id="117" w:author="Microsoft Office User" w:date="2017-09-16T18:49:00Z">
              <w:r>
                <w:rPr>
                  <w:sz w:val="18"/>
                  <w:szCs w:val="18"/>
                </w:rPr>
                <w:t>Rank</w:t>
              </w:r>
            </w:ins>
          </w:p>
        </w:tc>
        <w:tc>
          <w:tcPr>
            <w:tcW w:w="1350" w:type="dxa"/>
            <w:tcBorders>
              <w:top w:val="single" w:sz="12" w:space="0" w:color="000000"/>
              <w:bottom w:val="single" w:sz="6" w:space="0" w:color="000000"/>
            </w:tcBorders>
          </w:tcPr>
          <w:p w14:paraId="7E82D076" w14:textId="16C7DF46" w:rsidR="00C51962" w:rsidRPr="00371779" w:rsidRDefault="00C51962" w:rsidP="00F340F2">
            <w:pPr>
              <w:ind w:firstLine="0"/>
              <w:rPr>
                <w:ins w:id="118" w:author="Microsoft Office User" w:date="2017-09-16T18:42:00Z"/>
                <w:sz w:val="18"/>
                <w:szCs w:val="18"/>
              </w:rPr>
              <w:pPrChange w:id="119" w:author="Microsoft Office User" w:date="2017-09-16T18:45:00Z">
                <w:pPr>
                  <w:ind w:firstLine="0"/>
                </w:pPr>
              </w:pPrChange>
            </w:pPr>
            <w:ins w:id="120" w:author="Microsoft Office User" w:date="2017-09-16T18:45:00Z">
              <w:r>
                <w:rPr>
                  <w:sz w:val="18"/>
                  <w:szCs w:val="18"/>
                </w:rPr>
                <w:t>Name</w:t>
              </w:r>
            </w:ins>
          </w:p>
        </w:tc>
        <w:tc>
          <w:tcPr>
            <w:tcW w:w="1980" w:type="dxa"/>
            <w:tcBorders>
              <w:top w:val="single" w:sz="12" w:space="0" w:color="000000"/>
              <w:bottom w:val="single" w:sz="6" w:space="0" w:color="000000"/>
            </w:tcBorders>
          </w:tcPr>
          <w:p w14:paraId="7B844343" w14:textId="65186A09" w:rsidR="00C51962" w:rsidRPr="00371779" w:rsidRDefault="00C51962" w:rsidP="007F1E59">
            <w:pPr>
              <w:ind w:firstLine="0"/>
              <w:rPr>
                <w:ins w:id="121" w:author="Microsoft Office User" w:date="2017-09-16T18:42:00Z"/>
                <w:sz w:val="18"/>
                <w:szCs w:val="18"/>
              </w:rPr>
            </w:pPr>
            <w:ins w:id="122" w:author="Microsoft Office User" w:date="2017-09-16T18:45:00Z">
              <w:r>
                <w:rPr>
                  <w:sz w:val="18"/>
                  <w:szCs w:val="18"/>
                </w:rPr>
                <w:t>Market Cap (million)</w:t>
              </w:r>
            </w:ins>
          </w:p>
        </w:tc>
        <w:tc>
          <w:tcPr>
            <w:tcW w:w="1440" w:type="dxa"/>
            <w:tcBorders>
              <w:top w:val="single" w:sz="12" w:space="0" w:color="000000"/>
              <w:bottom w:val="single" w:sz="6" w:space="0" w:color="000000"/>
            </w:tcBorders>
          </w:tcPr>
          <w:p w14:paraId="1C15600C" w14:textId="10FC3F88" w:rsidR="00C51962" w:rsidRPr="00371779" w:rsidRDefault="00C51962" w:rsidP="007F1E59">
            <w:pPr>
              <w:ind w:firstLine="0"/>
              <w:rPr>
                <w:ins w:id="123" w:author="Microsoft Office User" w:date="2017-09-16T18:42:00Z"/>
                <w:sz w:val="18"/>
                <w:szCs w:val="18"/>
              </w:rPr>
            </w:pPr>
            <w:ins w:id="124" w:author="Microsoft Office User" w:date="2017-09-16T18:45:00Z">
              <w:r>
                <w:rPr>
                  <w:sz w:val="18"/>
                  <w:szCs w:val="18"/>
                </w:rPr>
                <w:t>Price</w:t>
              </w:r>
            </w:ins>
            <w:ins w:id="125" w:author="Microsoft Office User" w:date="2017-09-16T18:47:00Z">
              <w:r>
                <w:rPr>
                  <w:sz w:val="18"/>
                  <w:szCs w:val="18"/>
                </w:rPr>
                <w:t xml:space="preserve"> per Coin</w:t>
              </w:r>
            </w:ins>
          </w:p>
        </w:tc>
      </w:tr>
      <w:tr w:rsidR="00C51962" w:rsidRPr="00371779" w14:paraId="6373C7B5" w14:textId="77777777" w:rsidTr="00C51962">
        <w:tblPrEx>
          <w:tblCellMar>
            <w:top w:w="0" w:type="dxa"/>
            <w:bottom w:w="0" w:type="dxa"/>
          </w:tblCellMar>
        </w:tblPrEx>
        <w:trPr>
          <w:jc w:val="center"/>
          <w:ins w:id="126" w:author="Microsoft Office User" w:date="2017-09-16T18:42:00Z"/>
        </w:trPr>
        <w:tc>
          <w:tcPr>
            <w:tcW w:w="902" w:type="dxa"/>
          </w:tcPr>
          <w:p w14:paraId="0C71DF4E" w14:textId="2DC04EE8" w:rsidR="00C51962" w:rsidRDefault="00C51962" w:rsidP="00F340F2">
            <w:pPr>
              <w:ind w:firstLine="0"/>
              <w:rPr>
                <w:ins w:id="127" w:author="Microsoft Office User" w:date="2017-09-16T18:49:00Z"/>
                <w:sz w:val="18"/>
                <w:szCs w:val="18"/>
              </w:rPr>
            </w:pPr>
            <w:ins w:id="128" w:author="Microsoft Office User" w:date="2017-09-16T18:49:00Z">
              <w:r>
                <w:rPr>
                  <w:sz w:val="18"/>
                  <w:szCs w:val="18"/>
                </w:rPr>
                <w:t>1</w:t>
              </w:r>
            </w:ins>
          </w:p>
        </w:tc>
        <w:tc>
          <w:tcPr>
            <w:tcW w:w="1350" w:type="dxa"/>
          </w:tcPr>
          <w:p w14:paraId="0BD95C12" w14:textId="3904E92B" w:rsidR="00C51962" w:rsidRPr="00371779" w:rsidRDefault="00C51962" w:rsidP="00F340F2">
            <w:pPr>
              <w:ind w:firstLine="0"/>
              <w:rPr>
                <w:ins w:id="129" w:author="Microsoft Office User" w:date="2017-09-16T18:42:00Z"/>
                <w:sz w:val="18"/>
                <w:szCs w:val="18"/>
              </w:rPr>
              <w:pPrChange w:id="130" w:author="Microsoft Office User" w:date="2017-09-16T18:46:00Z">
                <w:pPr>
                  <w:ind w:firstLine="0"/>
                </w:pPr>
              </w:pPrChange>
            </w:pPr>
            <w:ins w:id="131" w:author="Microsoft Office User" w:date="2017-09-16T18:45:00Z">
              <w:r>
                <w:rPr>
                  <w:sz w:val="18"/>
                  <w:szCs w:val="18"/>
                </w:rPr>
                <w:t>Bitcoin</w:t>
              </w:r>
            </w:ins>
          </w:p>
        </w:tc>
        <w:tc>
          <w:tcPr>
            <w:tcW w:w="1980" w:type="dxa"/>
          </w:tcPr>
          <w:p w14:paraId="2CADE14D" w14:textId="513F58B2" w:rsidR="00C51962" w:rsidRPr="00371779" w:rsidRDefault="00C51962" w:rsidP="00F340F2">
            <w:pPr>
              <w:ind w:firstLine="0"/>
              <w:rPr>
                <w:ins w:id="132" w:author="Microsoft Office User" w:date="2017-09-16T18:42:00Z"/>
                <w:sz w:val="18"/>
                <w:szCs w:val="18"/>
              </w:rPr>
              <w:pPrChange w:id="133" w:author="Microsoft Office User" w:date="2017-09-16T18:46:00Z">
                <w:pPr>
                  <w:ind w:firstLine="0"/>
                </w:pPr>
              </w:pPrChange>
            </w:pPr>
            <w:ins w:id="134" w:author="Microsoft Office User" w:date="2017-09-16T18:47:00Z">
              <w:r>
                <w:rPr>
                  <w:sz w:val="18"/>
                  <w:szCs w:val="18"/>
                </w:rPr>
                <w:t>$</w:t>
              </w:r>
            </w:ins>
            <w:ins w:id="135" w:author="Microsoft Office User" w:date="2017-09-16T18:46:00Z">
              <w:r>
                <w:rPr>
                  <w:sz w:val="18"/>
                  <w:szCs w:val="18"/>
                </w:rPr>
                <w:t>59,879</w:t>
              </w:r>
            </w:ins>
          </w:p>
        </w:tc>
        <w:tc>
          <w:tcPr>
            <w:tcW w:w="1440" w:type="dxa"/>
          </w:tcPr>
          <w:p w14:paraId="25A91ABF" w14:textId="063A9895" w:rsidR="00C51962" w:rsidRPr="00371779" w:rsidRDefault="00C51962" w:rsidP="007F1E59">
            <w:pPr>
              <w:ind w:firstLine="0"/>
              <w:rPr>
                <w:ins w:id="136" w:author="Microsoft Office User" w:date="2017-09-16T18:42:00Z"/>
                <w:sz w:val="18"/>
                <w:szCs w:val="18"/>
              </w:rPr>
            </w:pPr>
            <w:ins w:id="137" w:author="Microsoft Office User" w:date="2017-09-16T18:47:00Z">
              <w:r>
                <w:rPr>
                  <w:sz w:val="18"/>
                  <w:szCs w:val="18"/>
                </w:rPr>
                <w:t>$</w:t>
              </w:r>
            </w:ins>
            <w:ins w:id="138" w:author="Microsoft Office User" w:date="2017-09-16T18:46:00Z">
              <w:r>
                <w:rPr>
                  <w:sz w:val="18"/>
                  <w:szCs w:val="18"/>
                </w:rPr>
                <w:t>3,613.67</w:t>
              </w:r>
            </w:ins>
          </w:p>
        </w:tc>
      </w:tr>
      <w:tr w:rsidR="00C51962" w:rsidRPr="00371779" w14:paraId="240FCA18" w14:textId="77777777" w:rsidTr="00C51962">
        <w:tblPrEx>
          <w:tblCellMar>
            <w:top w:w="0" w:type="dxa"/>
            <w:bottom w:w="0" w:type="dxa"/>
          </w:tblCellMar>
        </w:tblPrEx>
        <w:trPr>
          <w:jc w:val="center"/>
          <w:ins w:id="139" w:author="Microsoft Office User" w:date="2017-09-16T18:42:00Z"/>
        </w:trPr>
        <w:tc>
          <w:tcPr>
            <w:tcW w:w="902" w:type="dxa"/>
          </w:tcPr>
          <w:p w14:paraId="4ADEBE8F" w14:textId="459FD89F" w:rsidR="00C51962" w:rsidRDefault="00C51962" w:rsidP="007F1E59">
            <w:pPr>
              <w:ind w:firstLine="0"/>
              <w:rPr>
                <w:ins w:id="140" w:author="Microsoft Office User" w:date="2017-09-16T18:49:00Z"/>
                <w:sz w:val="18"/>
                <w:szCs w:val="18"/>
              </w:rPr>
            </w:pPr>
            <w:ins w:id="141" w:author="Microsoft Office User" w:date="2017-09-16T18:49:00Z">
              <w:r>
                <w:rPr>
                  <w:sz w:val="18"/>
                  <w:szCs w:val="18"/>
                </w:rPr>
                <w:t>2</w:t>
              </w:r>
            </w:ins>
          </w:p>
        </w:tc>
        <w:tc>
          <w:tcPr>
            <w:tcW w:w="1350" w:type="dxa"/>
          </w:tcPr>
          <w:p w14:paraId="6BC15F0A" w14:textId="07906E29" w:rsidR="00C51962" w:rsidRPr="00371779" w:rsidRDefault="00C51962" w:rsidP="007F1E59">
            <w:pPr>
              <w:ind w:firstLine="0"/>
              <w:rPr>
                <w:ins w:id="142" w:author="Microsoft Office User" w:date="2017-09-16T18:42:00Z"/>
                <w:sz w:val="18"/>
                <w:szCs w:val="18"/>
              </w:rPr>
            </w:pPr>
            <w:proofErr w:type="spellStart"/>
            <w:ins w:id="143" w:author="Microsoft Office User" w:date="2017-09-16T18:46:00Z">
              <w:r>
                <w:rPr>
                  <w:sz w:val="18"/>
                  <w:szCs w:val="18"/>
                </w:rPr>
                <w:t>Ethereum</w:t>
              </w:r>
            </w:ins>
            <w:proofErr w:type="spellEnd"/>
          </w:p>
        </w:tc>
        <w:tc>
          <w:tcPr>
            <w:tcW w:w="1980" w:type="dxa"/>
          </w:tcPr>
          <w:p w14:paraId="7467FF3C" w14:textId="418BD725" w:rsidR="00C51962" w:rsidRPr="00371779" w:rsidRDefault="00C51962" w:rsidP="00F340F2">
            <w:pPr>
              <w:ind w:firstLine="0"/>
              <w:rPr>
                <w:ins w:id="144" w:author="Microsoft Office User" w:date="2017-09-16T18:42:00Z"/>
                <w:sz w:val="18"/>
                <w:szCs w:val="18"/>
              </w:rPr>
              <w:pPrChange w:id="145" w:author="Microsoft Office User" w:date="2017-09-16T18:47:00Z">
                <w:pPr>
                  <w:ind w:firstLine="0"/>
                </w:pPr>
              </w:pPrChange>
            </w:pPr>
            <w:ins w:id="146" w:author="Microsoft Office User" w:date="2017-09-16T18:47:00Z">
              <w:r>
                <w:rPr>
                  <w:sz w:val="18"/>
                  <w:szCs w:val="18"/>
                </w:rPr>
                <w:t>$23,309</w:t>
              </w:r>
            </w:ins>
          </w:p>
        </w:tc>
        <w:tc>
          <w:tcPr>
            <w:tcW w:w="1440" w:type="dxa"/>
          </w:tcPr>
          <w:p w14:paraId="54B7A3B2" w14:textId="46D83DF3" w:rsidR="00C51962" w:rsidRPr="00371779" w:rsidRDefault="00C51962" w:rsidP="00F340F2">
            <w:pPr>
              <w:ind w:firstLine="0"/>
              <w:rPr>
                <w:ins w:id="147" w:author="Microsoft Office User" w:date="2017-09-16T18:42:00Z"/>
                <w:sz w:val="18"/>
                <w:szCs w:val="18"/>
              </w:rPr>
              <w:pPrChange w:id="148" w:author="Microsoft Office User" w:date="2017-09-16T18:47:00Z">
                <w:pPr>
                  <w:ind w:firstLine="0"/>
                </w:pPr>
              </w:pPrChange>
            </w:pPr>
            <w:ins w:id="149" w:author="Microsoft Office User" w:date="2017-09-16T18:47:00Z">
              <w:r>
                <w:rPr>
                  <w:sz w:val="18"/>
                  <w:szCs w:val="18"/>
                </w:rPr>
                <w:t>$246.24</w:t>
              </w:r>
            </w:ins>
          </w:p>
        </w:tc>
      </w:tr>
      <w:tr w:rsidR="00C51962" w:rsidRPr="00371779" w14:paraId="489A4201" w14:textId="77777777" w:rsidTr="00C51962">
        <w:tblPrEx>
          <w:tblCellMar>
            <w:top w:w="0" w:type="dxa"/>
            <w:bottom w:w="0" w:type="dxa"/>
          </w:tblCellMar>
        </w:tblPrEx>
        <w:trPr>
          <w:jc w:val="center"/>
          <w:ins w:id="150" w:author="Microsoft Office User" w:date="2017-09-16T18:42:00Z"/>
        </w:trPr>
        <w:tc>
          <w:tcPr>
            <w:tcW w:w="902" w:type="dxa"/>
          </w:tcPr>
          <w:p w14:paraId="0CF8718A" w14:textId="20462A66" w:rsidR="00C51962" w:rsidRDefault="00C51962" w:rsidP="00F340F2">
            <w:pPr>
              <w:ind w:firstLine="0"/>
              <w:rPr>
                <w:ins w:id="151" w:author="Microsoft Office User" w:date="2017-09-16T18:49:00Z"/>
                <w:sz w:val="18"/>
                <w:szCs w:val="18"/>
              </w:rPr>
            </w:pPr>
            <w:ins w:id="152" w:author="Microsoft Office User" w:date="2017-09-16T18:49:00Z">
              <w:r>
                <w:rPr>
                  <w:sz w:val="18"/>
                  <w:szCs w:val="18"/>
                </w:rPr>
                <w:t>3</w:t>
              </w:r>
            </w:ins>
          </w:p>
        </w:tc>
        <w:tc>
          <w:tcPr>
            <w:tcW w:w="1350" w:type="dxa"/>
          </w:tcPr>
          <w:p w14:paraId="0CC8B9D0" w14:textId="5E415F78" w:rsidR="00C51962" w:rsidRPr="00371779" w:rsidRDefault="00C51962" w:rsidP="00F340F2">
            <w:pPr>
              <w:ind w:firstLine="0"/>
              <w:rPr>
                <w:ins w:id="153" w:author="Microsoft Office User" w:date="2017-09-16T18:42:00Z"/>
                <w:sz w:val="18"/>
                <w:szCs w:val="18"/>
              </w:rPr>
              <w:pPrChange w:id="154" w:author="Microsoft Office User" w:date="2017-09-16T18:47:00Z">
                <w:pPr>
                  <w:ind w:firstLine="0"/>
                </w:pPr>
              </w:pPrChange>
            </w:pPr>
            <w:ins w:id="155" w:author="Microsoft Office User" w:date="2017-09-16T18:47:00Z">
              <w:r>
                <w:rPr>
                  <w:sz w:val="18"/>
                  <w:szCs w:val="18"/>
                </w:rPr>
                <w:t>Bitcoin Cash</w:t>
              </w:r>
            </w:ins>
          </w:p>
        </w:tc>
        <w:tc>
          <w:tcPr>
            <w:tcW w:w="1980" w:type="dxa"/>
          </w:tcPr>
          <w:p w14:paraId="0B8D11CB" w14:textId="3DC3E955" w:rsidR="00C51962" w:rsidRPr="00371779" w:rsidRDefault="00C51962" w:rsidP="007F1E59">
            <w:pPr>
              <w:ind w:firstLine="0"/>
              <w:rPr>
                <w:ins w:id="156" w:author="Microsoft Office User" w:date="2017-09-16T18:42:00Z"/>
                <w:sz w:val="18"/>
                <w:szCs w:val="18"/>
              </w:rPr>
            </w:pPr>
            <w:ins w:id="157" w:author="Microsoft Office User" w:date="2017-09-16T18:48:00Z">
              <w:r>
                <w:rPr>
                  <w:sz w:val="18"/>
                  <w:szCs w:val="18"/>
                </w:rPr>
                <w:t>$7,397</w:t>
              </w:r>
            </w:ins>
          </w:p>
        </w:tc>
        <w:tc>
          <w:tcPr>
            <w:tcW w:w="1440" w:type="dxa"/>
          </w:tcPr>
          <w:p w14:paraId="3DF0592F" w14:textId="3087FCE8" w:rsidR="00C51962" w:rsidRPr="00371779" w:rsidRDefault="00C51962" w:rsidP="00F340F2">
            <w:pPr>
              <w:ind w:firstLine="0"/>
              <w:rPr>
                <w:ins w:id="158" w:author="Microsoft Office User" w:date="2017-09-16T18:42:00Z"/>
                <w:sz w:val="18"/>
                <w:szCs w:val="18"/>
              </w:rPr>
              <w:pPrChange w:id="159" w:author="Microsoft Office User" w:date="2017-09-16T18:48:00Z">
                <w:pPr>
                  <w:ind w:firstLine="0"/>
                </w:pPr>
              </w:pPrChange>
            </w:pPr>
            <w:ins w:id="160" w:author="Microsoft Office User" w:date="2017-09-16T18:48:00Z">
              <w:r>
                <w:rPr>
                  <w:sz w:val="18"/>
                  <w:szCs w:val="18"/>
                </w:rPr>
                <w:t>$445.98</w:t>
              </w:r>
            </w:ins>
          </w:p>
        </w:tc>
      </w:tr>
      <w:tr w:rsidR="00C51962" w:rsidRPr="00371779" w14:paraId="61A59896" w14:textId="77777777" w:rsidTr="00C51962">
        <w:tblPrEx>
          <w:tblCellMar>
            <w:top w:w="0" w:type="dxa"/>
            <w:bottom w:w="0" w:type="dxa"/>
          </w:tblCellMar>
        </w:tblPrEx>
        <w:trPr>
          <w:jc w:val="center"/>
          <w:ins w:id="161" w:author="Microsoft Office User" w:date="2017-09-16T18:42:00Z"/>
        </w:trPr>
        <w:tc>
          <w:tcPr>
            <w:tcW w:w="902" w:type="dxa"/>
          </w:tcPr>
          <w:p w14:paraId="52118066" w14:textId="3ED54E57" w:rsidR="00C51962" w:rsidRDefault="00C51962" w:rsidP="00F340F2">
            <w:pPr>
              <w:ind w:firstLine="0"/>
              <w:rPr>
                <w:ins w:id="162" w:author="Microsoft Office User" w:date="2017-09-16T18:49:00Z"/>
                <w:sz w:val="18"/>
                <w:szCs w:val="18"/>
              </w:rPr>
            </w:pPr>
            <w:ins w:id="163" w:author="Microsoft Office User" w:date="2017-09-16T18:49:00Z">
              <w:r>
                <w:rPr>
                  <w:sz w:val="18"/>
                  <w:szCs w:val="18"/>
                </w:rPr>
                <w:t>4</w:t>
              </w:r>
            </w:ins>
          </w:p>
        </w:tc>
        <w:tc>
          <w:tcPr>
            <w:tcW w:w="1350" w:type="dxa"/>
          </w:tcPr>
          <w:p w14:paraId="60E309B6" w14:textId="322860AC" w:rsidR="00C51962" w:rsidRPr="00371779" w:rsidRDefault="00C51962" w:rsidP="00F340F2">
            <w:pPr>
              <w:ind w:firstLine="0"/>
              <w:rPr>
                <w:ins w:id="164" w:author="Microsoft Office User" w:date="2017-09-16T18:42:00Z"/>
                <w:sz w:val="18"/>
                <w:szCs w:val="18"/>
              </w:rPr>
              <w:pPrChange w:id="165" w:author="Microsoft Office User" w:date="2017-09-16T18:48:00Z">
                <w:pPr>
                  <w:ind w:firstLine="0"/>
                </w:pPr>
              </w:pPrChange>
            </w:pPr>
            <w:ins w:id="166" w:author="Microsoft Office User" w:date="2017-09-16T18:48:00Z">
              <w:r>
                <w:rPr>
                  <w:sz w:val="18"/>
                  <w:szCs w:val="18"/>
                </w:rPr>
                <w:t>Ripple</w:t>
              </w:r>
            </w:ins>
          </w:p>
        </w:tc>
        <w:tc>
          <w:tcPr>
            <w:tcW w:w="1980" w:type="dxa"/>
          </w:tcPr>
          <w:p w14:paraId="00F873CC" w14:textId="67BA412D" w:rsidR="00C51962" w:rsidRPr="00371779" w:rsidRDefault="00C51962" w:rsidP="007F1E59">
            <w:pPr>
              <w:ind w:firstLine="0"/>
              <w:rPr>
                <w:ins w:id="167" w:author="Microsoft Office User" w:date="2017-09-16T18:42:00Z"/>
                <w:sz w:val="18"/>
                <w:szCs w:val="18"/>
              </w:rPr>
            </w:pPr>
            <w:ins w:id="168" w:author="Microsoft Office User" w:date="2017-09-16T18:48:00Z">
              <w:r>
                <w:rPr>
                  <w:sz w:val="18"/>
                  <w:szCs w:val="18"/>
                </w:rPr>
                <w:t>$6,856</w:t>
              </w:r>
            </w:ins>
          </w:p>
        </w:tc>
        <w:tc>
          <w:tcPr>
            <w:tcW w:w="1440" w:type="dxa"/>
          </w:tcPr>
          <w:p w14:paraId="567F0311" w14:textId="4FF2F675" w:rsidR="00C51962" w:rsidRPr="00371779" w:rsidRDefault="00C51962" w:rsidP="007F1E59">
            <w:pPr>
              <w:ind w:firstLine="0"/>
              <w:rPr>
                <w:ins w:id="169" w:author="Microsoft Office User" w:date="2017-09-16T18:42:00Z"/>
                <w:sz w:val="18"/>
                <w:szCs w:val="18"/>
              </w:rPr>
            </w:pPr>
            <w:ins w:id="170" w:author="Microsoft Office User" w:date="2017-09-16T18:48:00Z">
              <w:r>
                <w:rPr>
                  <w:sz w:val="18"/>
                  <w:szCs w:val="18"/>
                </w:rPr>
                <w:t>$0.18</w:t>
              </w:r>
            </w:ins>
          </w:p>
        </w:tc>
      </w:tr>
      <w:tr w:rsidR="00C51962" w:rsidRPr="00371779" w14:paraId="700D81C6" w14:textId="77777777" w:rsidTr="00C51962">
        <w:tblPrEx>
          <w:tblCellMar>
            <w:top w:w="0" w:type="dxa"/>
            <w:bottom w:w="0" w:type="dxa"/>
          </w:tblCellMar>
        </w:tblPrEx>
        <w:trPr>
          <w:jc w:val="center"/>
          <w:ins w:id="171" w:author="Microsoft Office User" w:date="2017-09-16T18:42:00Z"/>
        </w:trPr>
        <w:tc>
          <w:tcPr>
            <w:tcW w:w="902" w:type="dxa"/>
          </w:tcPr>
          <w:p w14:paraId="7C82FEEE" w14:textId="182B3DCB" w:rsidR="00C51962" w:rsidRDefault="00C51962" w:rsidP="007F1E59">
            <w:pPr>
              <w:ind w:firstLine="0"/>
              <w:rPr>
                <w:ins w:id="172" w:author="Microsoft Office User" w:date="2017-09-16T18:49:00Z"/>
                <w:sz w:val="18"/>
                <w:szCs w:val="18"/>
              </w:rPr>
            </w:pPr>
            <w:ins w:id="173" w:author="Microsoft Office User" w:date="2017-09-16T18:49:00Z">
              <w:r>
                <w:rPr>
                  <w:sz w:val="18"/>
                  <w:szCs w:val="18"/>
                </w:rPr>
                <w:t>5</w:t>
              </w:r>
            </w:ins>
          </w:p>
        </w:tc>
        <w:tc>
          <w:tcPr>
            <w:tcW w:w="1350" w:type="dxa"/>
          </w:tcPr>
          <w:p w14:paraId="28DBB000" w14:textId="0477A1B3" w:rsidR="00C51962" w:rsidRPr="00371779" w:rsidRDefault="00C51962" w:rsidP="007F1E59">
            <w:pPr>
              <w:ind w:firstLine="0"/>
              <w:rPr>
                <w:ins w:id="174" w:author="Microsoft Office User" w:date="2017-09-16T18:42:00Z"/>
                <w:sz w:val="18"/>
                <w:szCs w:val="18"/>
              </w:rPr>
            </w:pPr>
            <w:proofErr w:type="spellStart"/>
            <w:ins w:id="175" w:author="Microsoft Office User" w:date="2017-09-16T18:48:00Z">
              <w:r>
                <w:rPr>
                  <w:sz w:val="18"/>
                  <w:szCs w:val="18"/>
                </w:rPr>
                <w:t>Litecoin</w:t>
              </w:r>
            </w:ins>
            <w:proofErr w:type="spellEnd"/>
          </w:p>
        </w:tc>
        <w:tc>
          <w:tcPr>
            <w:tcW w:w="1980" w:type="dxa"/>
          </w:tcPr>
          <w:p w14:paraId="0EFBACFF" w14:textId="427B4C7D" w:rsidR="00C51962" w:rsidRPr="00371779" w:rsidRDefault="00C51962" w:rsidP="007F1E59">
            <w:pPr>
              <w:ind w:firstLine="0"/>
              <w:rPr>
                <w:ins w:id="176" w:author="Microsoft Office User" w:date="2017-09-16T18:42:00Z"/>
                <w:sz w:val="18"/>
                <w:szCs w:val="18"/>
              </w:rPr>
            </w:pPr>
            <w:ins w:id="177" w:author="Microsoft Office User" w:date="2017-09-16T18:48:00Z">
              <w:r>
                <w:rPr>
                  <w:sz w:val="18"/>
                  <w:szCs w:val="18"/>
                </w:rPr>
                <w:t>$2,5448</w:t>
              </w:r>
            </w:ins>
          </w:p>
        </w:tc>
        <w:tc>
          <w:tcPr>
            <w:tcW w:w="1440" w:type="dxa"/>
          </w:tcPr>
          <w:p w14:paraId="68286091" w14:textId="15EB3B27" w:rsidR="00C51962" w:rsidRPr="00371779" w:rsidRDefault="00C51962" w:rsidP="007F1E59">
            <w:pPr>
              <w:ind w:firstLine="0"/>
              <w:rPr>
                <w:ins w:id="178" w:author="Microsoft Office User" w:date="2017-09-16T18:42:00Z"/>
                <w:sz w:val="18"/>
                <w:szCs w:val="18"/>
              </w:rPr>
            </w:pPr>
            <w:ins w:id="179" w:author="Microsoft Office User" w:date="2017-09-16T18:48:00Z">
              <w:r>
                <w:rPr>
                  <w:sz w:val="18"/>
                  <w:szCs w:val="18"/>
                </w:rPr>
                <w:t>$48.12</w:t>
              </w:r>
            </w:ins>
          </w:p>
        </w:tc>
      </w:tr>
    </w:tbl>
    <w:p w14:paraId="513886BC" w14:textId="77777777" w:rsidR="00F340F2" w:rsidRPr="00657488" w:rsidRDefault="00F340F2" w:rsidP="00F340F2">
      <w:pPr>
        <w:rPr>
          <w:ins w:id="180" w:author="Microsoft Office User" w:date="2017-09-16T18:42:00Z"/>
        </w:rPr>
      </w:pPr>
    </w:p>
    <w:p w14:paraId="669C0DDD" w14:textId="305B6593" w:rsidR="00F340F2" w:rsidRDefault="00C51962" w:rsidP="00F340F2">
      <w:pPr>
        <w:ind w:firstLine="0"/>
        <w:rPr>
          <w:ins w:id="181" w:author="Microsoft Office User" w:date="2017-09-16T18:55:00Z"/>
        </w:rPr>
        <w:pPrChange w:id="182" w:author="Microsoft Office User" w:date="2017-09-16T18:42:00Z">
          <w:pPr/>
        </w:pPrChange>
      </w:pPr>
      <w:ins w:id="183" w:author="Microsoft Office User" w:date="2017-09-16T18:54:00Z">
        <w:r>
          <w:t xml:space="preserve">For many investors, they only invest in blue chip currencies and utilize a strategy of buy and hold believing that the currency will continue to go up in value as the market grows and </w:t>
        </w:r>
      </w:ins>
      <w:ins w:id="184" w:author="Microsoft Office User" w:date="2017-09-16T18:55:00Z">
        <w:r>
          <w:t>because</w:t>
        </w:r>
      </w:ins>
      <w:ins w:id="185" w:author="Microsoft Office User" w:date="2017-09-16T18:54:00Z">
        <w:r>
          <w:t xml:space="preserve"> </w:t>
        </w:r>
      </w:ins>
      <w:ins w:id="186" w:author="Microsoft Office User" w:date="2017-09-16T18:55:00Z">
        <w:r>
          <w:t>of a limited supply of the currency.</w:t>
        </w:r>
      </w:ins>
    </w:p>
    <w:p w14:paraId="4469F7FC" w14:textId="09444B07" w:rsidR="00C51962" w:rsidRDefault="00C51962" w:rsidP="00C51962">
      <w:pPr>
        <w:rPr>
          <w:ins w:id="187" w:author="Microsoft Office User" w:date="2017-09-16T18:41:00Z"/>
        </w:rPr>
        <w:pPrChange w:id="188" w:author="Microsoft Office User" w:date="2017-09-16T18:55:00Z">
          <w:pPr/>
        </w:pPrChange>
      </w:pPr>
      <w:ins w:id="189" w:author="Microsoft Office User" w:date="2017-09-16T18:55:00Z">
        <w:r>
          <w:t xml:space="preserve">For investors who prefer to buy and sell currencies, only considering market capitalization is not sufficient. </w:t>
        </w:r>
      </w:ins>
      <w:ins w:id="190" w:author="Microsoft Office User" w:date="2017-09-16T18:59:00Z">
        <w:r w:rsidR="00DE0D22">
          <w:t>They will perform research on the currencies considering other factors such as liquidity and</w:t>
        </w:r>
      </w:ins>
      <w:ins w:id="191" w:author="Microsoft Office User" w:date="2017-09-16T19:02:00Z">
        <w:r w:rsidR="00DE0D22">
          <w:t xml:space="preserve"> sentiment </w:t>
        </w:r>
      </w:ins>
      <w:ins w:id="192" w:author="Microsoft Office User" w:date="2017-09-16T18:59:00Z">
        <w:r w:rsidR="00DE0D22">
          <w:t>of its user and development communi</w:t>
        </w:r>
        <w:r w:rsidR="00BB3E75">
          <w:t xml:space="preserve">ties. Until recently, there was not </w:t>
        </w:r>
      </w:ins>
      <w:ins w:id="193" w:author="Microsoft Office User" w:date="2017-09-16T19:03:00Z">
        <w:r w:rsidR="00DE0D22">
          <w:t xml:space="preserve">a ranking of currencies that considered these factors. Now, a beta website at </w:t>
        </w:r>
        <w:r w:rsidR="00DE0D22">
          <w:fldChar w:fldCharType="begin"/>
        </w:r>
        <w:r w:rsidR="00DE0D22">
          <w:instrText xml:space="preserve"> HYPERLINK "http://www.coingecko.com" </w:instrText>
        </w:r>
        <w:r w:rsidR="00DE0D22">
          <w:fldChar w:fldCharType="separate"/>
        </w:r>
        <w:r w:rsidR="00DE0D22" w:rsidRPr="00DE0D22">
          <w:rPr>
            <w:rPrChange w:id="194" w:author="Microsoft Office User" w:date="2017-09-16T19:04:00Z">
              <w:rPr>
                <w:rStyle w:val="Hyperlink"/>
              </w:rPr>
            </w:rPrChange>
          </w:rPr>
          <w:t>www.coingecko.com</w:t>
        </w:r>
        <w:r w:rsidR="00DE0D22">
          <w:fldChar w:fldCharType="end"/>
        </w:r>
        <w:r w:rsidR="00DE0D22">
          <w:t xml:space="preserve"> </w:t>
        </w:r>
      </w:ins>
      <w:ins w:id="195" w:author="Microsoft Office User" w:date="2017-09-16T19:04:00Z">
        <w:r w:rsidR="00DE0D22">
          <w:t xml:space="preserve">has developed a ranking that </w:t>
        </w:r>
      </w:ins>
      <w:ins w:id="196" w:author="Microsoft Office User" w:date="2017-09-16T19:09:00Z">
        <w:r w:rsidR="00BB3E75">
          <w:t xml:space="preserve">incorporates other factors besides market capitalization. This </w:t>
        </w:r>
      </w:ins>
      <w:ins w:id="197" w:author="Microsoft Office User" w:date="2017-09-16T19:10:00Z">
        <w:r w:rsidR="00BB3E75">
          <w:t>site adds liquidity, developer, community, and public interest factors to a custom algorithm to determine ranking.</w:t>
        </w:r>
      </w:ins>
      <w:ins w:id="198" w:author="Microsoft Office User" w:date="2017-09-16T19:11:00Z">
        <w:r w:rsidR="00BB3E75">
          <w:t xml:space="preserve"> See Table 2 for an example ranking of cryptocurrencies by custom algorithm.</w:t>
        </w:r>
      </w:ins>
    </w:p>
    <w:p w14:paraId="78E7F8F9" w14:textId="551AA7F8" w:rsidR="00BB3E75" w:rsidRPr="009B1D59" w:rsidRDefault="00BB3E75" w:rsidP="00BB3E75">
      <w:pPr>
        <w:pStyle w:val="tabletitle"/>
        <w:spacing w:after="240"/>
        <w:rPr>
          <w:ins w:id="199" w:author="Microsoft Office User" w:date="2017-09-16T19:12:00Z"/>
          <w:lang w:val="en-GB"/>
        </w:rPr>
      </w:pPr>
      <w:ins w:id="200" w:author="Microsoft Office User" w:date="2017-09-16T19:12:00Z">
        <w:r w:rsidRPr="009B1D59">
          <w:rPr>
            <w:b/>
            <w:lang w:val="en-GB"/>
          </w:rPr>
          <w:t xml:space="preserve">Table </w:t>
        </w:r>
        <w:r>
          <w:rPr>
            <w:b/>
          </w:rPr>
          <w:fldChar w:fldCharType="begin"/>
        </w:r>
        <w:r w:rsidRPr="009B1D59">
          <w:rPr>
            <w:b/>
            <w:lang w:val="en-GB"/>
          </w:rPr>
          <w:instrText xml:space="preserve"> SEQ Table \n </w:instrText>
        </w:r>
        <w:r>
          <w:rPr>
            <w:b/>
          </w:rPr>
          <w:fldChar w:fldCharType="separate"/>
        </w:r>
      </w:ins>
      <w:r>
        <w:rPr>
          <w:b/>
          <w:noProof/>
          <w:lang w:val="en-GB"/>
        </w:rPr>
        <w:t>2</w:t>
      </w:r>
      <w:ins w:id="201" w:author="Microsoft Office User" w:date="2017-09-16T19:12:00Z">
        <w:r>
          <w:rPr>
            <w:b/>
          </w:rPr>
          <w:fldChar w:fldCharType="end"/>
        </w:r>
        <w:r w:rsidRPr="009B1D59">
          <w:rPr>
            <w:b/>
            <w:lang w:val="en-GB"/>
          </w:rPr>
          <w:t>.</w:t>
        </w:r>
        <w:r w:rsidRPr="009B1D59">
          <w:rPr>
            <w:lang w:val="en-GB"/>
          </w:rPr>
          <w:t xml:space="preserve"> </w:t>
        </w:r>
        <w:r>
          <w:rPr>
            <w:lang w:val="en-GB"/>
          </w:rPr>
          <w:t xml:space="preserve"> </w:t>
        </w:r>
        <w:r>
          <w:rPr>
            <w:lang w:val="en-GB"/>
          </w:rPr>
          <w:t xml:space="preserve">Coin Gecko </w:t>
        </w:r>
        <w:r>
          <w:rPr>
            <w:lang w:val="en-GB"/>
          </w:rPr>
          <w:t>top five ranking as of September 16, 2017.</w:t>
        </w:r>
      </w:ins>
    </w:p>
    <w:tbl>
      <w:tblPr>
        <w:tblW w:w="3531" w:type="dxa"/>
        <w:jc w:val="center"/>
        <w:tblLayout w:type="fixed"/>
        <w:tblCellMar>
          <w:left w:w="70" w:type="dxa"/>
          <w:right w:w="70" w:type="dxa"/>
        </w:tblCellMar>
        <w:tblLook w:val="0000" w:firstRow="0" w:lastRow="0" w:firstColumn="0" w:lastColumn="0" w:noHBand="0" w:noVBand="0"/>
        <w:tblPrChange w:id="202" w:author="Microsoft Office User" w:date="2017-09-16T19:13:00Z">
          <w:tblPr>
            <w:tblW w:w="5672" w:type="dxa"/>
            <w:jc w:val="center"/>
            <w:tblLayout w:type="fixed"/>
            <w:tblCellMar>
              <w:left w:w="70" w:type="dxa"/>
              <w:right w:w="70" w:type="dxa"/>
            </w:tblCellMar>
            <w:tblLook w:val="0000" w:firstRow="0" w:lastRow="0" w:firstColumn="0" w:lastColumn="0" w:noHBand="0" w:noVBand="0"/>
          </w:tblPr>
        </w:tblPrChange>
      </w:tblPr>
      <w:tblGrid>
        <w:gridCol w:w="902"/>
        <w:gridCol w:w="1350"/>
        <w:gridCol w:w="1279"/>
        <w:tblGridChange w:id="203">
          <w:tblGrid>
            <w:gridCol w:w="902"/>
            <w:gridCol w:w="1350"/>
            <w:gridCol w:w="1279"/>
          </w:tblGrid>
        </w:tblGridChange>
      </w:tblGrid>
      <w:tr w:rsidR="00BB3E75" w:rsidRPr="00371779" w14:paraId="69E8BECF" w14:textId="77777777" w:rsidTr="00BB3E75">
        <w:tblPrEx>
          <w:tblCellMar>
            <w:top w:w="0" w:type="dxa"/>
            <w:bottom w:w="0" w:type="dxa"/>
          </w:tblCellMar>
          <w:tblPrExChange w:id="204" w:author="Microsoft Office User" w:date="2017-09-16T19:13:00Z">
            <w:tblPrEx>
              <w:tblCellMar>
                <w:top w:w="0" w:type="dxa"/>
                <w:bottom w:w="0" w:type="dxa"/>
              </w:tblCellMar>
            </w:tblPrEx>
          </w:tblPrExChange>
        </w:tblPrEx>
        <w:trPr>
          <w:jc w:val="center"/>
          <w:ins w:id="205" w:author="Microsoft Office User" w:date="2017-09-16T19:12:00Z"/>
          <w:trPrChange w:id="206" w:author="Microsoft Office User" w:date="2017-09-16T19:13:00Z">
            <w:trPr>
              <w:jc w:val="center"/>
            </w:trPr>
          </w:trPrChange>
        </w:trPr>
        <w:tc>
          <w:tcPr>
            <w:tcW w:w="902" w:type="dxa"/>
            <w:tcBorders>
              <w:top w:val="single" w:sz="12" w:space="0" w:color="000000"/>
              <w:bottom w:val="single" w:sz="6" w:space="0" w:color="000000"/>
            </w:tcBorders>
            <w:tcPrChange w:id="207" w:author="Microsoft Office User" w:date="2017-09-16T19:13:00Z">
              <w:tcPr>
                <w:tcW w:w="902" w:type="dxa"/>
                <w:tcBorders>
                  <w:top w:val="single" w:sz="12" w:space="0" w:color="000000"/>
                  <w:bottom w:val="single" w:sz="6" w:space="0" w:color="000000"/>
                </w:tcBorders>
              </w:tcPr>
            </w:tcPrChange>
          </w:tcPr>
          <w:p w14:paraId="7647680F" w14:textId="77777777" w:rsidR="00BB3E75" w:rsidRDefault="00BB3E75" w:rsidP="007F1E59">
            <w:pPr>
              <w:ind w:firstLine="0"/>
              <w:rPr>
                <w:ins w:id="208" w:author="Microsoft Office User" w:date="2017-09-16T19:12:00Z"/>
                <w:sz w:val="18"/>
                <w:szCs w:val="18"/>
              </w:rPr>
            </w:pPr>
            <w:ins w:id="209" w:author="Microsoft Office User" w:date="2017-09-16T19:12:00Z">
              <w:r>
                <w:rPr>
                  <w:sz w:val="18"/>
                  <w:szCs w:val="18"/>
                </w:rPr>
                <w:t>Rank</w:t>
              </w:r>
            </w:ins>
          </w:p>
        </w:tc>
        <w:tc>
          <w:tcPr>
            <w:tcW w:w="1350" w:type="dxa"/>
            <w:tcBorders>
              <w:top w:val="single" w:sz="12" w:space="0" w:color="000000"/>
              <w:bottom w:val="single" w:sz="6" w:space="0" w:color="000000"/>
            </w:tcBorders>
            <w:tcPrChange w:id="210" w:author="Microsoft Office User" w:date="2017-09-16T19:13:00Z">
              <w:tcPr>
                <w:tcW w:w="1350" w:type="dxa"/>
                <w:tcBorders>
                  <w:top w:val="single" w:sz="12" w:space="0" w:color="000000"/>
                  <w:bottom w:val="single" w:sz="6" w:space="0" w:color="000000"/>
                </w:tcBorders>
              </w:tcPr>
            </w:tcPrChange>
          </w:tcPr>
          <w:p w14:paraId="2C6FEE2D" w14:textId="77777777" w:rsidR="00BB3E75" w:rsidRPr="00371779" w:rsidRDefault="00BB3E75" w:rsidP="007F1E59">
            <w:pPr>
              <w:ind w:firstLine="0"/>
              <w:rPr>
                <w:ins w:id="211" w:author="Microsoft Office User" w:date="2017-09-16T19:12:00Z"/>
                <w:sz w:val="18"/>
                <w:szCs w:val="18"/>
              </w:rPr>
            </w:pPr>
            <w:ins w:id="212" w:author="Microsoft Office User" w:date="2017-09-16T19:12:00Z">
              <w:r>
                <w:rPr>
                  <w:sz w:val="18"/>
                  <w:szCs w:val="18"/>
                </w:rPr>
                <w:t>Name</w:t>
              </w:r>
            </w:ins>
          </w:p>
        </w:tc>
        <w:tc>
          <w:tcPr>
            <w:tcW w:w="1279" w:type="dxa"/>
            <w:tcBorders>
              <w:top w:val="single" w:sz="12" w:space="0" w:color="000000"/>
              <w:bottom w:val="single" w:sz="6" w:space="0" w:color="000000"/>
            </w:tcBorders>
            <w:tcPrChange w:id="213" w:author="Microsoft Office User" w:date="2017-09-16T19:13:00Z">
              <w:tcPr>
                <w:tcW w:w="1279" w:type="dxa"/>
                <w:tcBorders>
                  <w:top w:val="single" w:sz="12" w:space="0" w:color="000000"/>
                  <w:bottom w:val="single" w:sz="6" w:space="0" w:color="000000"/>
                </w:tcBorders>
              </w:tcPr>
            </w:tcPrChange>
          </w:tcPr>
          <w:p w14:paraId="5D110F62" w14:textId="0146353E" w:rsidR="00BB3E75" w:rsidRPr="00371779" w:rsidRDefault="00BB3E75" w:rsidP="00BB3E75">
            <w:pPr>
              <w:ind w:firstLine="0"/>
              <w:rPr>
                <w:ins w:id="214" w:author="Microsoft Office User" w:date="2017-09-16T19:12:00Z"/>
                <w:sz w:val="18"/>
                <w:szCs w:val="18"/>
              </w:rPr>
              <w:pPrChange w:id="215" w:author="Microsoft Office User" w:date="2017-09-16T19:12:00Z">
                <w:pPr>
                  <w:ind w:firstLine="0"/>
                </w:pPr>
              </w:pPrChange>
            </w:pPr>
            <w:ins w:id="216" w:author="Microsoft Office User" w:date="2017-09-16T19:12:00Z">
              <w:r>
                <w:rPr>
                  <w:sz w:val="18"/>
                  <w:szCs w:val="18"/>
                </w:rPr>
                <w:t>Total Score</w:t>
              </w:r>
            </w:ins>
          </w:p>
        </w:tc>
      </w:tr>
      <w:tr w:rsidR="00BB3E75" w:rsidRPr="00371779" w14:paraId="3F52CD7B" w14:textId="77777777" w:rsidTr="00BB3E75">
        <w:tblPrEx>
          <w:tblCellMar>
            <w:top w:w="0" w:type="dxa"/>
            <w:bottom w:w="0" w:type="dxa"/>
          </w:tblCellMar>
          <w:tblPrExChange w:id="217" w:author="Microsoft Office User" w:date="2017-09-16T19:13:00Z">
            <w:tblPrEx>
              <w:tblCellMar>
                <w:top w:w="0" w:type="dxa"/>
                <w:bottom w:w="0" w:type="dxa"/>
              </w:tblCellMar>
            </w:tblPrEx>
          </w:tblPrExChange>
        </w:tblPrEx>
        <w:trPr>
          <w:jc w:val="center"/>
          <w:ins w:id="218" w:author="Microsoft Office User" w:date="2017-09-16T19:12:00Z"/>
          <w:trPrChange w:id="219" w:author="Microsoft Office User" w:date="2017-09-16T19:13:00Z">
            <w:trPr>
              <w:jc w:val="center"/>
            </w:trPr>
          </w:trPrChange>
        </w:trPr>
        <w:tc>
          <w:tcPr>
            <w:tcW w:w="902" w:type="dxa"/>
            <w:tcPrChange w:id="220" w:author="Microsoft Office User" w:date="2017-09-16T19:13:00Z">
              <w:tcPr>
                <w:tcW w:w="902" w:type="dxa"/>
              </w:tcPr>
            </w:tcPrChange>
          </w:tcPr>
          <w:p w14:paraId="20ED05DC" w14:textId="77777777" w:rsidR="00BB3E75" w:rsidRDefault="00BB3E75" w:rsidP="007F1E59">
            <w:pPr>
              <w:ind w:firstLine="0"/>
              <w:rPr>
                <w:ins w:id="221" w:author="Microsoft Office User" w:date="2017-09-16T19:12:00Z"/>
                <w:sz w:val="18"/>
                <w:szCs w:val="18"/>
              </w:rPr>
            </w:pPr>
            <w:ins w:id="222" w:author="Microsoft Office User" w:date="2017-09-16T19:12:00Z">
              <w:r>
                <w:rPr>
                  <w:sz w:val="18"/>
                  <w:szCs w:val="18"/>
                </w:rPr>
                <w:t>1</w:t>
              </w:r>
            </w:ins>
          </w:p>
        </w:tc>
        <w:tc>
          <w:tcPr>
            <w:tcW w:w="1350" w:type="dxa"/>
            <w:tcPrChange w:id="223" w:author="Microsoft Office User" w:date="2017-09-16T19:13:00Z">
              <w:tcPr>
                <w:tcW w:w="1350" w:type="dxa"/>
              </w:tcPr>
            </w:tcPrChange>
          </w:tcPr>
          <w:p w14:paraId="400689A9" w14:textId="77777777" w:rsidR="00BB3E75" w:rsidRPr="00371779" w:rsidRDefault="00BB3E75" w:rsidP="007F1E59">
            <w:pPr>
              <w:ind w:firstLine="0"/>
              <w:rPr>
                <w:ins w:id="224" w:author="Microsoft Office User" w:date="2017-09-16T19:12:00Z"/>
                <w:sz w:val="18"/>
                <w:szCs w:val="18"/>
              </w:rPr>
            </w:pPr>
            <w:ins w:id="225" w:author="Microsoft Office User" w:date="2017-09-16T19:12:00Z">
              <w:r>
                <w:rPr>
                  <w:sz w:val="18"/>
                  <w:szCs w:val="18"/>
                </w:rPr>
                <w:t>Bitcoin</w:t>
              </w:r>
            </w:ins>
          </w:p>
        </w:tc>
        <w:tc>
          <w:tcPr>
            <w:tcW w:w="1279" w:type="dxa"/>
            <w:tcPrChange w:id="226" w:author="Microsoft Office User" w:date="2017-09-16T19:13:00Z">
              <w:tcPr>
                <w:tcW w:w="1279" w:type="dxa"/>
              </w:tcPr>
            </w:tcPrChange>
          </w:tcPr>
          <w:p w14:paraId="55DBEFD6" w14:textId="1DA598BC" w:rsidR="00BB3E75" w:rsidRPr="00371779" w:rsidRDefault="00BB3E75" w:rsidP="00BB3E75">
            <w:pPr>
              <w:ind w:firstLine="0"/>
              <w:rPr>
                <w:ins w:id="227" w:author="Microsoft Office User" w:date="2017-09-16T19:12:00Z"/>
                <w:sz w:val="18"/>
                <w:szCs w:val="18"/>
              </w:rPr>
              <w:pPrChange w:id="228" w:author="Microsoft Office User" w:date="2017-09-16T19:13:00Z">
                <w:pPr>
                  <w:ind w:firstLine="0"/>
                </w:pPr>
              </w:pPrChange>
            </w:pPr>
            <w:ins w:id="229" w:author="Microsoft Office User" w:date="2017-09-16T19:13:00Z">
              <w:r>
                <w:rPr>
                  <w:sz w:val="18"/>
                  <w:szCs w:val="18"/>
                </w:rPr>
                <w:t>91%</w:t>
              </w:r>
            </w:ins>
          </w:p>
        </w:tc>
      </w:tr>
      <w:tr w:rsidR="00BB3E75" w:rsidRPr="00371779" w14:paraId="2366CA29" w14:textId="77777777" w:rsidTr="00BB3E75">
        <w:tblPrEx>
          <w:tblCellMar>
            <w:top w:w="0" w:type="dxa"/>
            <w:bottom w:w="0" w:type="dxa"/>
          </w:tblCellMar>
          <w:tblPrExChange w:id="230" w:author="Microsoft Office User" w:date="2017-09-16T19:13:00Z">
            <w:tblPrEx>
              <w:tblCellMar>
                <w:top w:w="0" w:type="dxa"/>
                <w:bottom w:w="0" w:type="dxa"/>
              </w:tblCellMar>
            </w:tblPrEx>
          </w:tblPrExChange>
        </w:tblPrEx>
        <w:trPr>
          <w:jc w:val="center"/>
          <w:ins w:id="231" w:author="Microsoft Office User" w:date="2017-09-16T19:12:00Z"/>
          <w:trPrChange w:id="232" w:author="Microsoft Office User" w:date="2017-09-16T19:13:00Z">
            <w:trPr>
              <w:jc w:val="center"/>
            </w:trPr>
          </w:trPrChange>
        </w:trPr>
        <w:tc>
          <w:tcPr>
            <w:tcW w:w="902" w:type="dxa"/>
            <w:tcPrChange w:id="233" w:author="Microsoft Office User" w:date="2017-09-16T19:13:00Z">
              <w:tcPr>
                <w:tcW w:w="902" w:type="dxa"/>
              </w:tcPr>
            </w:tcPrChange>
          </w:tcPr>
          <w:p w14:paraId="66A1D05B" w14:textId="77777777" w:rsidR="00BB3E75" w:rsidRDefault="00BB3E75" w:rsidP="007F1E59">
            <w:pPr>
              <w:ind w:firstLine="0"/>
              <w:rPr>
                <w:ins w:id="234" w:author="Microsoft Office User" w:date="2017-09-16T19:12:00Z"/>
                <w:sz w:val="18"/>
                <w:szCs w:val="18"/>
              </w:rPr>
            </w:pPr>
            <w:ins w:id="235" w:author="Microsoft Office User" w:date="2017-09-16T19:12:00Z">
              <w:r>
                <w:rPr>
                  <w:sz w:val="18"/>
                  <w:szCs w:val="18"/>
                </w:rPr>
                <w:t>2</w:t>
              </w:r>
            </w:ins>
          </w:p>
        </w:tc>
        <w:tc>
          <w:tcPr>
            <w:tcW w:w="1350" w:type="dxa"/>
            <w:tcPrChange w:id="236" w:author="Microsoft Office User" w:date="2017-09-16T19:13:00Z">
              <w:tcPr>
                <w:tcW w:w="1350" w:type="dxa"/>
              </w:tcPr>
            </w:tcPrChange>
          </w:tcPr>
          <w:p w14:paraId="68C329BE" w14:textId="77777777" w:rsidR="00BB3E75" w:rsidRPr="00371779" w:rsidRDefault="00BB3E75" w:rsidP="007F1E59">
            <w:pPr>
              <w:ind w:firstLine="0"/>
              <w:rPr>
                <w:ins w:id="237" w:author="Microsoft Office User" w:date="2017-09-16T19:12:00Z"/>
                <w:sz w:val="18"/>
                <w:szCs w:val="18"/>
              </w:rPr>
            </w:pPr>
            <w:proofErr w:type="spellStart"/>
            <w:ins w:id="238" w:author="Microsoft Office User" w:date="2017-09-16T19:12:00Z">
              <w:r>
                <w:rPr>
                  <w:sz w:val="18"/>
                  <w:szCs w:val="18"/>
                </w:rPr>
                <w:t>Ethereum</w:t>
              </w:r>
              <w:proofErr w:type="spellEnd"/>
            </w:ins>
          </w:p>
        </w:tc>
        <w:tc>
          <w:tcPr>
            <w:tcW w:w="1279" w:type="dxa"/>
            <w:tcPrChange w:id="239" w:author="Microsoft Office User" w:date="2017-09-16T19:13:00Z">
              <w:tcPr>
                <w:tcW w:w="1279" w:type="dxa"/>
              </w:tcPr>
            </w:tcPrChange>
          </w:tcPr>
          <w:p w14:paraId="22255370" w14:textId="1F6A3ADF" w:rsidR="00BB3E75" w:rsidRPr="00371779" w:rsidRDefault="00BB3E75" w:rsidP="007F1E59">
            <w:pPr>
              <w:ind w:firstLine="0"/>
              <w:rPr>
                <w:ins w:id="240" w:author="Microsoft Office User" w:date="2017-09-16T19:12:00Z"/>
                <w:sz w:val="18"/>
                <w:szCs w:val="18"/>
              </w:rPr>
            </w:pPr>
            <w:ins w:id="241" w:author="Microsoft Office User" w:date="2017-09-16T19:13:00Z">
              <w:r>
                <w:rPr>
                  <w:sz w:val="18"/>
                  <w:szCs w:val="18"/>
                </w:rPr>
                <w:t>83%</w:t>
              </w:r>
            </w:ins>
          </w:p>
        </w:tc>
      </w:tr>
      <w:tr w:rsidR="00BB3E75" w:rsidRPr="00371779" w14:paraId="5D43894F" w14:textId="77777777" w:rsidTr="00BB3E75">
        <w:tblPrEx>
          <w:tblCellMar>
            <w:top w:w="0" w:type="dxa"/>
            <w:bottom w:w="0" w:type="dxa"/>
          </w:tblCellMar>
          <w:tblPrExChange w:id="242" w:author="Microsoft Office User" w:date="2017-09-16T19:13:00Z">
            <w:tblPrEx>
              <w:tblCellMar>
                <w:top w:w="0" w:type="dxa"/>
                <w:bottom w:w="0" w:type="dxa"/>
              </w:tblCellMar>
            </w:tblPrEx>
          </w:tblPrExChange>
        </w:tblPrEx>
        <w:trPr>
          <w:jc w:val="center"/>
          <w:ins w:id="243" w:author="Microsoft Office User" w:date="2017-09-16T19:12:00Z"/>
          <w:trPrChange w:id="244" w:author="Microsoft Office User" w:date="2017-09-16T19:13:00Z">
            <w:trPr>
              <w:jc w:val="center"/>
            </w:trPr>
          </w:trPrChange>
        </w:trPr>
        <w:tc>
          <w:tcPr>
            <w:tcW w:w="902" w:type="dxa"/>
            <w:tcPrChange w:id="245" w:author="Microsoft Office User" w:date="2017-09-16T19:13:00Z">
              <w:tcPr>
                <w:tcW w:w="902" w:type="dxa"/>
              </w:tcPr>
            </w:tcPrChange>
          </w:tcPr>
          <w:p w14:paraId="39664589" w14:textId="77777777" w:rsidR="00BB3E75" w:rsidRDefault="00BB3E75" w:rsidP="007F1E59">
            <w:pPr>
              <w:ind w:firstLine="0"/>
              <w:rPr>
                <w:ins w:id="246" w:author="Microsoft Office User" w:date="2017-09-16T19:12:00Z"/>
                <w:sz w:val="18"/>
                <w:szCs w:val="18"/>
              </w:rPr>
            </w:pPr>
            <w:ins w:id="247" w:author="Microsoft Office User" w:date="2017-09-16T19:12:00Z">
              <w:r>
                <w:rPr>
                  <w:sz w:val="18"/>
                  <w:szCs w:val="18"/>
                </w:rPr>
                <w:t>3</w:t>
              </w:r>
            </w:ins>
          </w:p>
        </w:tc>
        <w:tc>
          <w:tcPr>
            <w:tcW w:w="1350" w:type="dxa"/>
            <w:tcPrChange w:id="248" w:author="Microsoft Office User" w:date="2017-09-16T19:13:00Z">
              <w:tcPr>
                <w:tcW w:w="1350" w:type="dxa"/>
              </w:tcPr>
            </w:tcPrChange>
          </w:tcPr>
          <w:p w14:paraId="23866CEB" w14:textId="33933A4B" w:rsidR="00BB3E75" w:rsidRPr="00371779" w:rsidRDefault="00BB3E75" w:rsidP="007F1E59">
            <w:pPr>
              <w:ind w:firstLine="0"/>
              <w:rPr>
                <w:ins w:id="249" w:author="Microsoft Office User" w:date="2017-09-16T19:12:00Z"/>
                <w:sz w:val="18"/>
                <w:szCs w:val="18"/>
              </w:rPr>
            </w:pPr>
            <w:proofErr w:type="spellStart"/>
            <w:ins w:id="250" w:author="Microsoft Office User" w:date="2017-09-16T19:13:00Z">
              <w:r>
                <w:rPr>
                  <w:sz w:val="18"/>
                  <w:szCs w:val="18"/>
                </w:rPr>
                <w:t>Litecoin</w:t>
              </w:r>
            </w:ins>
            <w:proofErr w:type="spellEnd"/>
          </w:p>
        </w:tc>
        <w:tc>
          <w:tcPr>
            <w:tcW w:w="1279" w:type="dxa"/>
            <w:tcPrChange w:id="251" w:author="Microsoft Office User" w:date="2017-09-16T19:13:00Z">
              <w:tcPr>
                <w:tcW w:w="1279" w:type="dxa"/>
              </w:tcPr>
            </w:tcPrChange>
          </w:tcPr>
          <w:p w14:paraId="770D262B" w14:textId="7D2C1C95" w:rsidR="00BB3E75" w:rsidRPr="00371779" w:rsidRDefault="00BB3E75" w:rsidP="007F1E59">
            <w:pPr>
              <w:ind w:firstLine="0"/>
              <w:rPr>
                <w:ins w:id="252" w:author="Microsoft Office User" w:date="2017-09-16T19:12:00Z"/>
                <w:sz w:val="18"/>
                <w:szCs w:val="18"/>
              </w:rPr>
            </w:pPr>
            <w:ins w:id="253" w:author="Microsoft Office User" w:date="2017-09-16T19:14:00Z">
              <w:r>
                <w:rPr>
                  <w:sz w:val="18"/>
                  <w:szCs w:val="18"/>
                </w:rPr>
                <w:t>77%</w:t>
              </w:r>
            </w:ins>
          </w:p>
        </w:tc>
      </w:tr>
      <w:tr w:rsidR="00BB3E75" w:rsidRPr="00371779" w14:paraId="02CFDAFA" w14:textId="77777777" w:rsidTr="00BB3E75">
        <w:tblPrEx>
          <w:tblCellMar>
            <w:top w:w="0" w:type="dxa"/>
            <w:bottom w:w="0" w:type="dxa"/>
          </w:tblCellMar>
          <w:tblPrExChange w:id="254" w:author="Microsoft Office User" w:date="2017-09-16T19:13:00Z">
            <w:tblPrEx>
              <w:tblCellMar>
                <w:top w:w="0" w:type="dxa"/>
                <w:bottom w:w="0" w:type="dxa"/>
              </w:tblCellMar>
            </w:tblPrEx>
          </w:tblPrExChange>
        </w:tblPrEx>
        <w:trPr>
          <w:jc w:val="center"/>
          <w:ins w:id="255" w:author="Microsoft Office User" w:date="2017-09-16T19:12:00Z"/>
          <w:trPrChange w:id="256" w:author="Microsoft Office User" w:date="2017-09-16T19:13:00Z">
            <w:trPr>
              <w:jc w:val="center"/>
            </w:trPr>
          </w:trPrChange>
        </w:trPr>
        <w:tc>
          <w:tcPr>
            <w:tcW w:w="902" w:type="dxa"/>
            <w:tcPrChange w:id="257" w:author="Microsoft Office User" w:date="2017-09-16T19:13:00Z">
              <w:tcPr>
                <w:tcW w:w="902" w:type="dxa"/>
              </w:tcPr>
            </w:tcPrChange>
          </w:tcPr>
          <w:p w14:paraId="02F793E3" w14:textId="77777777" w:rsidR="00BB3E75" w:rsidRDefault="00BB3E75" w:rsidP="007F1E59">
            <w:pPr>
              <w:ind w:firstLine="0"/>
              <w:rPr>
                <w:ins w:id="258" w:author="Microsoft Office User" w:date="2017-09-16T19:12:00Z"/>
                <w:sz w:val="18"/>
                <w:szCs w:val="18"/>
              </w:rPr>
            </w:pPr>
            <w:ins w:id="259" w:author="Microsoft Office User" w:date="2017-09-16T19:12:00Z">
              <w:r>
                <w:rPr>
                  <w:sz w:val="18"/>
                  <w:szCs w:val="18"/>
                </w:rPr>
                <w:t>4</w:t>
              </w:r>
            </w:ins>
          </w:p>
        </w:tc>
        <w:tc>
          <w:tcPr>
            <w:tcW w:w="1350" w:type="dxa"/>
            <w:tcPrChange w:id="260" w:author="Microsoft Office User" w:date="2017-09-16T19:13:00Z">
              <w:tcPr>
                <w:tcW w:w="1350" w:type="dxa"/>
              </w:tcPr>
            </w:tcPrChange>
          </w:tcPr>
          <w:p w14:paraId="6EF12C6D" w14:textId="715BF28F" w:rsidR="00BB3E75" w:rsidRPr="00371779" w:rsidRDefault="00BB3E75" w:rsidP="007F1E59">
            <w:pPr>
              <w:ind w:firstLine="0"/>
              <w:rPr>
                <w:ins w:id="261" w:author="Microsoft Office User" w:date="2017-09-16T19:12:00Z"/>
                <w:sz w:val="18"/>
                <w:szCs w:val="18"/>
              </w:rPr>
            </w:pPr>
            <w:proofErr w:type="spellStart"/>
            <w:ins w:id="262" w:author="Microsoft Office User" w:date="2017-09-16T19:14:00Z">
              <w:r>
                <w:rPr>
                  <w:sz w:val="18"/>
                  <w:szCs w:val="18"/>
                </w:rPr>
                <w:t>Monero</w:t>
              </w:r>
            </w:ins>
            <w:proofErr w:type="spellEnd"/>
          </w:p>
        </w:tc>
        <w:tc>
          <w:tcPr>
            <w:tcW w:w="1279" w:type="dxa"/>
            <w:tcPrChange w:id="263" w:author="Microsoft Office User" w:date="2017-09-16T19:13:00Z">
              <w:tcPr>
                <w:tcW w:w="1279" w:type="dxa"/>
              </w:tcPr>
            </w:tcPrChange>
          </w:tcPr>
          <w:p w14:paraId="35423DF3" w14:textId="7FD86F1F" w:rsidR="00BB3E75" w:rsidRPr="00371779" w:rsidRDefault="00BB3E75" w:rsidP="007F1E59">
            <w:pPr>
              <w:ind w:firstLine="0"/>
              <w:rPr>
                <w:ins w:id="264" w:author="Microsoft Office User" w:date="2017-09-16T19:12:00Z"/>
                <w:sz w:val="18"/>
                <w:szCs w:val="18"/>
              </w:rPr>
            </w:pPr>
            <w:ins w:id="265" w:author="Microsoft Office User" w:date="2017-09-16T19:14:00Z">
              <w:r>
                <w:rPr>
                  <w:sz w:val="18"/>
                  <w:szCs w:val="18"/>
                </w:rPr>
                <w:t>70%</w:t>
              </w:r>
            </w:ins>
          </w:p>
        </w:tc>
      </w:tr>
      <w:tr w:rsidR="00BB3E75" w:rsidRPr="00371779" w14:paraId="7993BB7E" w14:textId="77777777" w:rsidTr="00BB3E75">
        <w:tblPrEx>
          <w:tblCellMar>
            <w:top w:w="0" w:type="dxa"/>
            <w:bottom w:w="0" w:type="dxa"/>
          </w:tblCellMar>
          <w:tblPrExChange w:id="266" w:author="Microsoft Office User" w:date="2017-09-16T19:13:00Z">
            <w:tblPrEx>
              <w:tblCellMar>
                <w:top w:w="0" w:type="dxa"/>
                <w:bottom w:w="0" w:type="dxa"/>
              </w:tblCellMar>
            </w:tblPrEx>
          </w:tblPrExChange>
        </w:tblPrEx>
        <w:trPr>
          <w:jc w:val="center"/>
          <w:ins w:id="267" w:author="Microsoft Office User" w:date="2017-09-16T19:12:00Z"/>
          <w:trPrChange w:id="268" w:author="Microsoft Office User" w:date="2017-09-16T19:13:00Z">
            <w:trPr>
              <w:jc w:val="center"/>
            </w:trPr>
          </w:trPrChange>
        </w:trPr>
        <w:tc>
          <w:tcPr>
            <w:tcW w:w="902" w:type="dxa"/>
            <w:tcPrChange w:id="269" w:author="Microsoft Office User" w:date="2017-09-16T19:13:00Z">
              <w:tcPr>
                <w:tcW w:w="902" w:type="dxa"/>
              </w:tcPr>
            </w:tcPrChange>
          </w:tcPr>
          <w:p w14:paraId="7B105D31" w14:textId="77777777" w:rsidR="00BB3E75" w:rsidRDefault="00BB3E75" w:rsidP="007F1E59">
            <w:pPr>
              <w:ind w:firstLine="0"/>
              <w:rPr>
                <w:ins w:id="270" w:author="Microsoft Office User" w:date="2017-09-16T19:12:00Z"/>
                <w:sz w:val="18"/>
                <w:szCs w:val="18"/>
              </w:rPr>
            </w:pPr>
            <w:ins w:id="271" w:author="Microsoft Office User" w:date="2017-09-16T19:12:00Z">
              <w:r>
                <w:rPr>
                  <w:sz w:val="18"/>
                  <w:szCs w:val="18"/>
                </w:rPr>
                <w:t>5</w:t>
              </w:r>
            </w:ins>
          </w:p>
        </w:tc>
        <w:tc>
          <w:tcPr>
            <w:tcW w:w="1350" w:type="dxa"/>
            <w:tcPrChange w:id="272" w:author="Microsoft Office User" w:date="2017-09-16T19:13:00Z">
              <w:tcPr>
                <w:tcW w:w="1350" w:type="dxa"/>
              </w:tcPr>
            </w:tcPrChange>
          </w:tcPr>
          <w:p w14:paraId="3DD41FBB" w14:textId="0A01C954" w:rsidR="00BB3E75" w:rsidRPr="00371779" w:rsidRDefault="00BB3E75" w:rsidP="007F1E59">
            <w:pPr>
              <w:ind w:firstLine="0"/>
              <w:rPr>
                <w:ins w:id="273" w:author="Microsoft Office User" w:date="2017-09-16T19:12:00Z"/>
                <w:sz w:val="18"/>
                <w:szCs w:val="18"/>
              </w:rPr>
            </w:pPr>
            <w:ins w:id="274" w:author="Microsoft Office User" w:date="2017-09-16T19:14:00Z">
              <w:r>
                <w:rPr>
                  <w:sz w:val="18"/>
                  <w:szCs w:val="18"/>
                </w:rPr>
                <w:t>Ripple</w:t>
              </w:r>
            </w:ins>
          </w:p>
        </w:tc>
        <w:tc>
          <w:tcPr>
            <w:tcW w:w="1279" w:type="dxa"/>
            <w:tcPrChange w:id="275" w:author="Microsoft Office User" w:date="2017-09-16T19:13:00Z">
              <w:tcPr>
                <w:tcW w:w="1279" w:type="dxa"/>
              </w:tcPr>
            </w:tcPrChange>
          </w:tcPr>
          <w:p w14:paraId="0DD22E51" w14:textId="56A86798" w:rsidR="00BB3E75" w:rsidRPr="00371779" w:rsidRDefault="00BB3E75" w:rsidP="007F1E59">
            <w:pPr>
              <w:ind w:firstLine="0"/>
              <w:rPr>
                <w:ins w:id="276" w:author="Microsoft Office User" w:date="2017-09-16T19:12:00Z"/>
                <w:sz w:val="18"/>
                <w:szCs w:val="18"/>
              </w:rPr>
            </w:pPr>
            <w:ins w:id="277" w:author="Microsoft Office User" w:date="2017-09-16T19:14:00Z">
              <w:r>
                <w:rPr>
                  <w:sz w:val="18"/>
                  <w:szCs w:val="18"/>
                </w:rPr>
                <w:t>70%</w:t>
              </w:r>
            </w:ins>
          </w:p>
        </w:tc>
      </w:tr>
    </w:tbl>
    <w:p w14:paraId="338CD8B2" w14:textId="77777777" w:rsidR="00BB3E75" w:rsidRPr="00657488" w:rsidRDefault="00BB3E75" w:rsidP="00BB3E75">
      <w:pPr>
        <w:rPr>
          <w:ins w:id="278" w:author="Microsoft Office User" w:date="2017-09-16T19:12:00Z"/>
        </w:rPr>
      </w:pPr>
    </w:p>
    <w:p w14:paraId="079C96AA" w14:textId="77777777" w:rsidR="00794727" w:rsidRDefault="00BB3E75" w:rsidP="00794727">
      <w:pPr>
        <w:ind w:firstLine="0"/>
        <w:rPr>
          <w:ins w:id="279" w:author="Microsoft Office User" w:date="2017-09-16T19:28:00Z"/>
        </w:rPr>
        <w:pPrChange w:id="280" w:author="Microsoft Office User" w:date="2017-09-16T19:28:00Z">
          <w:pPr/>
        </w:pPrChange>
      </w:pPr>
      <w:ins w:id="281" w:author="Microsoft Office User" w:date="2017-09-16T19:14:00Z">
        <w:r>
          <w:t>Comparing the two ranking</w:t>
        </w:r>
        <w:r w:rsidR="00630672">
          <w:t>s shows a different result for three</w:t>
        </w:r>
        <w:r>
          <w:t xml:space="preserve"> through </w:t>
        </w:r>
      </w:ins>
      <w:ins w:id="282" w:author="Microsoft Office User" w:date="2017-09-16T19:15:00Z">
        <w:r w:rsidR="00630672">
          <w:t xml:space="preserve">five. Would investing in one ranking be more profitable than another? </w:t>
        </w:r>
      </w:ins>
      <w:ins w:id="283" w:author="Microsoft Office User" w:date="2017-09-16T19:16:00Z">
        <w:r w:rsidR="00630672">
          <w:t xml:space="preserve">Both ranking methodologies provide little clue for the investor if it is a good time to buy or sell their holdings. They do not provide a change in ranking </w:t>
        </w:r>
      </w:ins>
      <w:ins w:id="284" w:author="Microsoft Office User" w:date="2017-09-16T19:19:00Z">
        <w:r w:rsidR="00467FB1">
          <w:t xml:space="preserve">or </w:t>
        </w:r>
      </w:ins>
      <w:ins w:id="285" w:author="Microsoft Office User" w:date="2017-09-16T19:16:00Z">
        <w:r w:rsidR="00630672">
          <w:t xml:space="preserve">include other important financial indicators </w:t>
        </w:r>
      </w:ins>
      <w:ins w:id="286" w:author="Microsoft Office User" w:date="2017-09-16T19:19:00Z">
        <w:r w:rsidR="00467FB1">
          <w:t xml:space="preserve">such as price momentum. </w:t>
        </w:r>
      </w:ins>
      <w:ins w:id="287" w:author="Microsoft Office User" w:date="2017-09-16T19:27:00Z">
        <w:r w:rsidR="00794727">
          <w:t xml:space="preserve">As built, both rankings do not cater to traders. In order for ranking to provide value to traders, it should incorporate other key financial indicators such as </w:t>
        </w:r>
      </w:ins>
      <w:ins w:id="288" w:author="Microsoft Office User" w:date="2017-09-16T19:21:00Z">
        <w:r w:rsidR="00467FB1" w:rsidRPr="00467FB1">
          <w:t>Commodity Selection Index</w:t>
        </w:r>
        <w:r w:rsidR="00467FB1">
          <w:t xml:space="preserve"> (CSI)</w:t>
        </w:r>
      </w:ins>
      <w:ins w:id="289" w:author="Microsoft Office User" w:date="2017-09-16T19:28:00Z">
        <w:r w:rsidR="00794727">
          <w:t>.</w:t>
        </w:r>
      </w:ins>
    </w:p>
    <w:p w14:paraId="0913BEF2" w14:textId="0A9B257C" w:rsidR="00794727" w:rsidRDefault="00794727" w:rsidP="00794727">
      <w:pPr>
        <w:pStyle w:val="Heading1"/>
        <w:rPr>
          <w:ins w:id="290" w:author="Microsoft Office User" w:date="2017-09-16T19:29:00Z"/>
        </w:rPr>
      </w:pPr>
      <w:ins w:id="291" w:author="Microsoft Office User" w:date="2017-09-16T19:29:00Z">
        <w:r>
          <w:lastRenderedPageBreak/>
          <w:t>2</w:t>
        </w:r>
        <w:r>
          <w:t xml:space="preserve">   </w:t>
        </w:r>
      </w:ins>
      <w:ins w:id="292" w:author="Microsoft Office User" w:date="2017-09-16T19:30:00Z">
        <w:r>
          <w:t>Problem</w:t>
        </w:r>
      </w:ins>
    </w:p>
    <w:p w14:paraId="0BCCC2BC" w14:textId="66956077" w:rsidR="00F340F2" w:rsidRDefault="00794727" w:rsidP="00794727">
      <w:pPr>
        <w:ind w:firstLine="0"/>
        <w:rPr>
          <w:ins w:id="293" w:author="Microsoft Office User" w:date="2017-09-16T18:41:00Z"/>
        </w:rPr>
        <w:pPrChange w:id="294" w:author="Microsoft Office User" w:date="2017-09-16T19:33:00Z">
          <w:pPr/>
        </w:pPrChange>
      </w:pPr>
      <w:ins w:id="295" w:author="Microsoft Office User" w:date="2017-09-16T19:30:00Z">
        <w:r>
          <w:t xml:space="preserve">Current ranking of cryptocurrencies in the marketplace do not address the needs of traders who frequently buy and sell. These traders need a ranking that </w:t>
        </w:r>
      </w:ins>
      <w:ins w:id="296" w:author="Microsoft Office User" w:date="2017-09-16T19:33:00Z">
        <w:r>
          <w:t xml:space="preserve">includes key financial indicators that provide a composite ranking of </w:t>
        </w:r>
      </w:ins>
      <w:ins w:id="297" w:author="Microsoft Office User" w:date="2017-09-16T19:30:00Z">
        <w:r>
          <w:t>buy and sell opportunities.</w:t>
        </w:r>
      </w:ins>
      <w:ins w:id="298" w:author="Microsoft Office User" w:date="2017-09-16T19:23:00Z">
        <w:r w:rsidR="00467FB1">
          <w:t xml:space="preserve"> </w:t>
        </w:r>
      </w:ins>
    </w:p>
    <w:p w14:paraId="79391EFC" w14:textId="479F0800" w:rsidR="00400288" w:rsidDel="00794727" w:rsidRDefault="00400288" w:rsidP="0007708B">
      <w:pPr>
        <w:rPr>
          <w:del w:id="299" w:author="Microsoft Office User" w:date="2017-09-16T19:35:00Z"/>
        </w:rPr>
        <w:pPrChange w:id="300" w:author="Microsoft Office User" w:date="2017-09-16T18:06:00Z">
          <w:pPr/>
        </w:pPrChange>
      </w:pPr>
      <w:del w:id="301" w:author="Microsoft Office User" w:date="2017-09-16T18:06:00Z">
        <w:r w:rsidDel="0007708B">
          <w:delText xml:space="preserve"> but don’t have the knowledge or background to comfortably invest. A rapidly expanding market has enormous opportunities. But, it also has major risks. One of these risk is price fluctuation or price volatility. </w:delText>
        </w:r>
      </w:del>
      <w:del w:id="302" w:author="Microsoft Office User" w:date="2017-09-16T19:35:00Z">
        <w:r w:rsidDel="00794727">
          <w:delText xml:space="preserve">As of September 9, 2017, the total market capitalization </w:delText>
        </w:r>
      </w:del>
      <w:del w:id="303" w:author="Microsoft Office User" w:date="2017-09-16T18:06:00Z">
        <w:r w:rsidDel="0007708B">
          <w:delText>is</w:delText>
        </w:r>
      </w:del>
      <w:del w:id="304" w:author="Microsoft Office User" w:date="2017-09-16T19:35:00Z">
        <w:r w:rsidDel="00794727">
          <w:delText xml:space="preserve"> $147 billion</w:delText>
        </w:r>
      </w:del>
      <w:del w:id="305" w:author="Microsoft Office User" w:date="2017-09-16T18:06:00Z">
        <w:r w:rsidDel="0007708B">
          <w:delText xml:space="preserve">. That </w:delText>
        </w:r>
      </w:del>
      <w:del w:id="306" w:author="Microsoft Office User" w:date="2017-09-16T18:07:00Z">
        <w:r w:rsidDel="0007708B">
          <w:delText xml:space="preserve">is a </w:delText>
        </w:r>
      </w:del>
      <w:del w:id="307" w:author="Microsoft Office User" w:date="2017-09-16T19:35:00Z">
        <w:r w:rsidDel="00794727">
          <w:delText xml:space="preserve">10% </w:delText>
        </w:r>
      </w:del>
      <w:del w:id="308" w:author="Microsoft Office User" w:date="2017-09-16T18:07:00Z">
        <w:r w:rsidDel="0007708B">
          <w:delText xml:space="preserve">slide in the market </w:delText>
        </w:r>
      </w:del>
      <w:del w:id="309" w:author="Microsoft Office User" w:date="2017-09-16T19:35:00Z">
        <w:r w:rsidDel="00794727">
          <w:delText xml:space="preserve">in two days. Bitcoin makes up 47% of the cap, so its price fluctuation probably drives the market. </w:delText>
        </w:r>
      </w:del>
      <w:moveFromRangeStart w:id="310" w:author="Microsoft Office User" w:date="2017-09-16T18:08:00Z" w:name="move493348636"/>
      <w:moveFrom w:id="311" w:author="Microsoft Office User" w:date="2017-09-16T18:08:00Z">
        <w:del w:id="312" w:author="Microsoft Office User" w:date="2017-09-16T19:35:00Z">
          <w:r w:rsidDel="00794727">
            <w:delText>The challenge for investors today is navigating this young, volatile new market.</w:delText>
          </w:r>
        </w:del>
      </w:moveFrom>
      <w:moveFromRangeEnd w:id="310"/>
    </w:p>
    <w:p w14:paraId="1F66A3E8" w14:textId="74E7BE83" w:rsidR="007930CD" w:rsidDel="00794727" w:rsidRDefault="00400288" w:rsidP="0086288C">
      <w:pPr>
        <w:rPr>
          <w:del w:id="313" w:author="Microsoft Office User" w:date="2017-09-16T19:35:00Z"/>
        </w:rPr>
      </w:pPr>
      <w:del w:id="314" w:author="Microsoft Office User" w:date="2017-09-16T19:35:00Z">
        <w:r w:rsidDel="00794727">
          <w:delText>Our belief is that an appropriately designed index would help investors and financial managers describe the market and determine if it was up or down. This new index could then be used to compare returns on specific investments. In addition, exchange-traded funds (ETF) could be developed to follo</w:delText>
        </w:r>
        <w:r w:rsidR="00EB74A1" w:rsidDel="00794727">
          <w:delText>w the index or try and beat it.</w:delText>
        </w:r>
      </w:del>
    </w:p>
    <w:p w14:paraId="3FAAC696" w14:textId="7984A7CB" w:rsidR="00DC2919" w:rsidRDefault="00794727" w:rsidP="009E01A9">
      <w:pPr>
        <w:pStyle w:val="Heading1"/>
      </w:pPr>
      <w:ins w:id="315" w:author="Microsoft Office User" w:date="2017-09-16T19:35:00Z">
        <w:r>
          <w:t>3</w:t>
        </w:r>
      </w:ins>
      <w:del w:id="316" w:author="Microsoft Office User" w:date="2017-09-16T19:35:00Z">
        <w:r w:rsidR="00377E07" w:rsidDel="00794727">
          <w:delText>2</w:delText>
        </w:r>
      </w:del>
      <w:ins w:id="317" w:author="Microsoft Office User" w:date="2017-09-16T18:44:00Z">
        <w:r w:rsidR="00F340F2">
          <w:t xml:space="preserve">   </w:t>
        </w:r>
      </w:ins>
      <w:del w:id="318" w:author="Microsoft Office User" w:date="2017-09-16T18:44:00Z">
        <w:r w:rsidR="00377E07" w:rsidDel="00F340F2">
          <w:tab/>
        </w:r>
      </w:del>
      <w:r w:rsidR="00DC2919">
        <w:t>Background</w:t>
      </w:r>
    </w:p>
    <w:p w14:paraId="080B7625" w14:textId="6F3F6859" w:rsidR="00B05DF2" w:rsidRDefault="00B05DF2" w:rsidP="00B05DF2">
      <w:pPr>
        <w:ind w:firstLine="0"/>
        <w:rPr>
          <w:ins w:id="319" w:author="Microsoft Office User" w:date="2017-09-16T19:39:00Z"/>
        </w:rPr>
        <w:pPrChange w:id="320" w:author="Microsoft Office User" w:date="2017-09-16T19:39:00Z">
          <w:pPr>
            <w:ind w:firstLine="360"/>
          </w:pPr>
        </w:pPrChange>
      </w:pPr>
      <w:ins w:id="321" w:author="Microsoft Office User" w:date="2017-09-16T19:39:00Z">
        <w:r>
          <w:t xml:space="preserve">Stock market indices were created as a tool to be used by investors and other financial </w:t>
        </w:r>
        <w:r>
          <w:t xml:space="preserve">managers to describe a market. </w:t>
        </w:r>
        <w:r>
          <w:t>Using a standard tool allows the investor or financial manager to compare various funds, stocks and other investments to one another.</w:t>
        </w:r>
        <w:r>
          <w:t xml:space="preserve"> </w:t>
        </w:r>
        <w:r>
          <w:t>The number itself is not important but this number of time is what is of interest to the investor.</w:t>
        </w:r>
      </w:ins>
    </w:p>
    <w:p w14:paraId="3AC02DA0" w14:textId="73AFD481" w:rsidR="00B05DF2" w:rsidRDefault="00B05DF2" w:rsidP="00B05DF2">
      <w:pPr>
        <w:ind w:firstLine="360"/>
        <w:rPr>
          <w:ins w:id="322" w:author="Microsoft Office User" w:date="2017-09-16T19:39:00Z"/>
        </w:rPr>
      </w:pPr>
      <w:ins w:id="323" w:author="Microsoft Office User" w:date="2017-09-16T19:39:00Z">
        <w:r>
          <w:t>These indices may be classified in different ways to reflect the desired market that an investor or financial manager is interested in</w:t>
        </w:r>
        <w:r>
          <w:t xml:space="preserve">. </w:t>
        </w:r>
        <w:r>
          <w:t>Grouping various stocks or funds together allows the public to gauge and track the performance of those investment tools.</w:t>
        </w:r>
        <w:r>
          <w:t xml:space="preserve"> </w:t>
        </w:r>
        <w:r>
          <w:t>Cryptocurrency does not have an index to which the public can look to in order to understand the performance of this investment or compare it as an investment against others.</w:t>
        </w:r>
      </w:ins>
    </w:p>
    <w:p w14:paraId="79A33833" w14:textId="28EE6C2B" w:rsidR="00B05DF2" w:rsidRDefault="00B05DF2" w:rsidP="00B05DF2">
      <w:pPr>
        <w:ind w:firstLine="360"/>
        <w:rPr>
          <w:ins w:id="324" w:author="Microsoft Office User" w:date="2017-09-16T19:39:00Z"/>
        </w:rPr>
      </w:pPr>
      <w:ins w:id="325" w:author="Microsoft Office User" w:date="2017-09-16T19:39:00Z">
        <w:r>
          <w:t>Current and past approaches to creating these indices include market value indices, price weighted and equal weighted indices</w:t>
        </w:r>
        <w:r>
          <w:t xml:space="preserve">. </w:t>
        </w:r>
        <w:r>
          <w:t>Each of these methods has t</w:t>
        </w:r>
        <w:r>
          <w:t>heir strengths and weaknesses.</w:t>
        </w:r>
      </w:ins>
    </w:p>
    <w:p w14:paraId="05AFFE02" w14:textId="6FA7E032" w:rsidR="00B05DF2" w:rsidRDefault="00B05DF2" w:rsidP="00B05DF2">
      <w:pPr>
        <w:ind w:firstLine="360"/>
        <w:rPr>
          <w:ins w:id="326" w:author="Microsoft Office User" w:date="2017-09-16T19:39:00Z"/>
        </w:rPr>
      </w:pPr>
      <w:ins w:id="327" w:author="Microsoft Office User" w:date="2017-09-16T19:39:00Z">
        <w:r>
          <w:t>The market value indices look at the capitalization of the various firms and use them to weight the value of each company’s stock into the final value of the index.  This index has two methods of calculating this</w:t>
        </w:r>
        <w:r>
          <w:t xml:space="preserve"> weight. </w:t>
        </w:r>
        <w:r>
          <w:t xml:space="preserve">The other method being used for the market value </w:t>
        </w:r>
        <w:r>
          <w:t xml:space="preserve">index is the free float index. </w:t>
        </w:r>
        <w:r>
          <w:t>This index will also use the total value of the company but it differs on which shares are used to calculate that value.  The free float index does not use the shares that are in the hands of the member which</w:t>
        </w:r>
        <w:r>
          <w:t xml:space="preserve"> is in control of the company. </w:t>
        </w:r>
        <w:r>
          <w:t>This method measures the liquidity of the shares of the company and the S&amp;P 500 is an example of such an index.</w:t>
        </w:r>
        <w:r>
          <w:t xml:space="preserve"> </w:t>
        </w:r>
        <w:r>
          <w:t>The capitalization method uses the total value of the company and one large company or industry can have a dramatic effect on the total value of the index.</w:t>
        </w:r>
        <w:r>
          <w:t xml:space="preserve"> </w:t>
        </w:r>
        <w:r>
          <w:t>During the technology bubble of the late 90’s, the technology sector dominated the indices which used market capitalization and subsequently were also affected by the following tech bubble bursting.</w:t>
        </w:r>
      </w:ins>
    </w:p>
    <w:p w14:paraId="4BB04168" w14:textId="16939DEB" w:rsidR="00B05DF2" w:rsidRDefault="00B05DF2" w:rsidP="00B05DF2">
      <w:pPr>
        <w:ind w:firstLine="360"/>
        <w:rPr>
          <w:ins w:id="328" w:author="Microsoft Office User" w:date="2017-09-16T19:39:00Z"/>
        </w:rPr>
      </w:pPr>
      <w:ins w:id="329" w:author="Microsoft Office User" w:date="2017-09-16T19:39:00Z">
        <w:r>
          <w:t>A price-weighted index, such as the Dow Jones Industrial Average, is less common and uses the actual price of the stocks to det</w:t>
        </w:r>
        <w:r>
          <w:t xml:space="preserve">ermine the value of the index. </w:t>
        </w:r>
        <w:r>
          <w:t>This is a weighted average and is also modified to account for st</w:t>
        </w:r>
        <w:r>
          <w:t xml:space="preserve">ock splits. </w:t>
        </w:r>
        <w:r>
          <w:t>The largest issue with this type of index is that a stock listed at $10 will count half as much as a stock valued at $20 toward the value of the index.</w:t>
        </w:r>
      </w:ins>
    </w:p>
    <w:p w14:paraId="6CE824FA" w14:textId="77777777" w:rsidR="00B05DF2" w:rsidRDefault="00B05DF2" w:rsidP="00B05DF2">
      <w:pPr>
        <w:ind w:firstLine="360"/>
        <w:rPr>
          <w:ins w:id="330" w:author="Microsoft Office User" w:date="2017-09-16T19:39:00Z"/>
        </w:rPr>
        <w:pPrChange w:id="331" w:author="Microsoft Office User" w:date="2017-09-16T19:39:00Z">
          <w:pPr>
            <w:pStyle w:val="Heading1"/>
          </w:pPr>
        </w:pPrChange>
      </w:pPr>
      <w:ins w:id="332" w:author="Microsoft Office User" w:date="2017-09-16T19:39:00Z">
        <w:r>
          <w:t>Equal weighted indices, such as the MSCI, are where each of the stocks contribute equally to the total value of the index.</w:t>
        </w:r>
      </w:ins>
    </w:p>
    <w:p w14:paraId="1E5867A3" w14:textId="129ED745" w:rsidR="00B05DF2" w:rsidRDefault="00B05DF2" w:rsidP="00B05DF2">
      <w:pPr>
        <w:ind w:firstLine="360"/>
        <w:rPr>
          <w:ins w:id="333" w:author="Microsoft Office User" w:date="2017-09-16T19:39:00Z"/>
        </w:rPr>
        <w:pPrChange w:id="334" w:author="Microsoft Office User" w:date="2017-09-16T19:39:00Z">
          <w:pPr>
            <w:pStyle w:val="Heading1"/>
          </w:pPr>
        </w:pPrChange>
      </w:pPr>
      <w:ins w:id="335" w:author="Microsoft Office User" w:date="2017-09-16T19:39:00Z">
        <w:r>
          <w:t>Cryptocurrency is in its infancy when compared to the stock market indices already created.</w:t>
        </w:r>
        <w:r>
          <w:t xml:space="preserve"> </w:t>
        </w:r>
        <w:r>
          <w:t>Seeing as it is not fully adopted there is not a lot of activity in the market index arena.</w:t>
        </w:r>
        <w:r>
          <w:t xml:space="preserve"> </w:t>
        </w:r>
        <w:proofErr w:type="spellStart"/>
        <w:r>
          <w:t>TaiFu</w:t>
        </w:r>
        <w:proofErr w:type="spellEnd"/>
        <w:r>
          <w:t xml:space="preserve"> is an index, the world’s first cryptocurrency market, which uses market capitalization of thirty largest cryptocurrencies on any given day.</w:t>
        </w:r>
        <w:r>
          <w:t xml:space="preserve"> </w:t>
        </w:r>
        <w:r>
          <w:t xml:space="preserve">The problem with this index is that because that the components can change from day to day. Therefore, </w:t>
        </w:r>
        <w:r>
          <w:lastRenderedPageBreak/>
          <w:t xml:space="preserve">a comparison of the index value from today against the index value as of one year prior does not mean as much when looking at the </w:t>
        </w:r>
        <w:r>
          <w:t xml:space="preserve">S&amp;P 500 index value over time. </w:t>
        </w:r>
        <w:bookmarkStart w:id="336" w:name="_GoBack"/>
        <w:bookmarkEnd w:id="336"/>
        <w:r>
          <w:t>This is where a new index can fill the need of investors and allow the public to track the performance of the index over time.</w:t>
        </w:r>
      </w:ins>
    </w:p>
    <w:p w14:paraId="15913107" w14:textId="224ED8B6" w:rsidR="00820AAF" w:rsidDel="00B05DF2" w:rsidRDefault="00820AAF" w:rsidP="009E01A9">
      <w:pPr>
        <w:ind w:firstLine="0"/>
        <w:rPr>
          <w:del w:id="337" w:author="Microsoft Office User" w:date="2017-09-16T19:39:00Z"/>
        </w:rPr>
      </w:pPr>
      <w:del w:id="338" w:author="Microsoft Office User" w:date="2017-09-16T19:39:00Z">
        <w:r w:rsidDel="00B05DF2">
          <w:delText xml:space="preserve">Notes: </w:delText>
        </w:r>
      </w:del>
    </w:p>
    <w:p w14:paraId="7E12866C" w14:textId="084B56EB" w:rsidR="00820AAF" w:rsidDel="00B05DF2" w:rsidRDefault="00820AAF" w:rsidP="009E01A9">
      <w:pPr>
        <w:numPr>
          <w:ilvl w:val="0"/>
          <w:numId w:val="8"/>
        </w:numPr>
        <w:rPr>
          <w:del w:id="339" w:author="Microsoft Office User" w:date="2017-09-16T19:39:00Z"/>
        </w:rPr>
      </w:pPr>
      <w:del w:id="340" w:author="Microsoft Office User" w:date="2017-09-16T19:39:00Z">
        <w:r w:rsidDel="00B05DF2">
          <w:delText>Precedence for market indices.</w:delText>
        </w:r>
      </w:del>
    </w:p>
    <w:p w14:paraId="27BBD5DF" w14:textId="622CD311" w:rsidR="00820AAF" w:rsidDel="00B05DF2" w:rsidRDefault="00820AAF" w:rsidP="009E01A9">
      <w:pPr>
        <w:numPr>
          <w:ilvl w:val="0"/>
          <w:numId w:val="8"/>
        </w:numPr>
        <w:rPr>
          <w:del w:id="341" w:author="Microsoft Office User" w:date="2017-09-16T19:39:00Z"/>
        </w:rPr>
      </w:pPr>
      <w:del w:id="342" w:author="Microsoft Office User" w:date="2017-09-16T19:39:00Z">
        <w:r w:rsidDel="00B05DF2">
          <w:delText>What are the past approaches?</w:delText>
        </w:r>
      </w:del>
    </w:p>
    <w:p w14:paraId="6C089092" w14:textId="5326BF99" w:rsidR="00820AAF" w:rsidDel="00B05DF2" w:rsidRDefault="00820AAF" w:rsidP="009E01A9">
      <w:pPr>
        <w:numPr>
          <w:ilvl w:val="1"/>
          <w:numId w:val="8"/>
        </w:numPr>
        <w:rPr>
          <w:del w:id="343" w:author="Microsoft Office User" w:date="2017-09-16T19:39:00Z"/>
        </w:rPr>
      </w:pPr>
      <w:del w:id="344" w:author="Microsoft Office User" w:date="2017-09-16T19:39:00Z">
        <w:r w:rsidDel="00B05DF2">
          <w:delText>Of these create a table of segment/membership, data, algorithm, rebalance, adoption details.</w:delText>
        </w:r>
      </w:del>
    </w:p>
    <w:p w14:paraId="1F9F1299" w14:textId="2D6873A6" w:rsidR="00820AAF" w:rsidDel="00B05DF2" w:rsidRDefault="00820AAF" w:rsidP="009E01A9">
      <w:pPr>
        <w:numPr>
          <w:ilvl w:val="0"/>
          <w:numId w:val="8"/>
        </w:numPr>
        <w:rPr>
          <w:del w:id="345" w:author="Microsoft Office User" w:date="2017-09-16T19:39:00Z"/>
        </w:rPr>
      </w:pPr>
      <w:del w:id="346" w:author="Microsoft Office User" w:date="2017-09-16T19:39:00Z">
        <w:r w:rsidDel="00B05DF2">
          <w:delText>Work to date in cryptocurrency market.</w:delText>
        </w:r>
      </w:del>
    </w:p>
    <w:p w14:paraId="34993E3E" w14:textId="7125FF6B" w:rsidR="00DC2919" w:rsidRDefault="00794727" w:rsidP="009E01A9">
      <w:pPr>
        <w:pStyle w:val="Heading1"/>
      </w:pPr>
      <w:ins w:id="347" w:author="Microsoft Office User" w:date="2017-09-16T19:35:00Z">
        <w:r>
          <w:t>4</w:t>
        </w:r>
      </w:ins>
      <w:del w:id="348" w:author="Microsoft Office User" w:date="2017-09-16T19:35:00Z">
        <w:r w:rsidR="00377E07" w:rsidDel="00794727">
          <w:delText>3</w:delText>
        </w:r>
      </w:del>
      <w:ins w:id="349" w:author="Microsoft Office User" w:date="2017-09-16T18:44:00Z">
        <w:r w:rsidR="00F340F2">
          <w:t xml:space="preserve">   </w:t>
        </w:r>
      </w:ins>
      <w:del w:id="350" w:author="Microsoft Office User" w:date="2017-09-16T18:44:00Z">
        <w:r w:rsidR="00377E07" w:rsidDel="00F340F2">
          <w:tab/>
        </w:r>
      </w:del>
      <w:r w:rsidR="00DC2919">
        <w:t>Approach</w:t>
      </w:r>
    </w:p>
    <w:p w14:paraId="75F58F03" w14:textId="77777777" w:rsidR="007930CD" w:rsidRDefault="00820AAF" w:rsidP="009E01A9">
      <w:pPr>
        <w:ind w:firstLine="0"/>
      </w:pPr>
      <w:r>
        <w:t>Notes:</w:t>
      </w:r>
    </w:p>
    <w:p w14:paraId="687C52A9" w14:textId="77777777" w:rsidR="007930CD" w:rsidRDefault="007930CD" w:rsidP="009E01A9">
      <w:pPr>
        <w:numPr>
          <w:ilvl w:val="0"/>
          <w:numId w:val="7"/>
        </w:numPr>
      </w:pPr>
      <w:r>
        <w:t>Research problem space and past work. Also, survey marketplace to gauge interest and need.</w:t>
      </w:r>
    </w:p>
    <w:p w14:paraId="047BFEE1" w14:textId="77777777" w:rsidR="007930CD" w:rsidRDefault="007930CD" w:rsidP="009E01A9">
      <w:pPr>
        <w:numPr>
          <w:ilvl w:val="0"/>
          <w:numId w:val="7"/>
        </w:numPr>
      </w:pPr>
      <w:r>
        <w:t>Segment/Membership: Decide on symbols (market) to use for portfolio.</w:t>
      </w:r>
    </w:p>
    <w:p w14:paraId="23EDBD48" w14:textId="77777777" w:rsidR="007930CD" w:rsidRDefault="007930CD" w:rsidP="009E01A9">
      <w:pPr>
        <w:numPr>
          <w:ilvl w:val="0"/>
          <w:numId w:val="7"/>
        </w:numPr>
      </w:pPr>
      <w:r>
        <w:t>Data: Build tool to pull data by range from a large exchange that provides symbol pairs for USD. Store data in a DB.</w:t>
      </w:r>
    </w:p>
    <w:p w14:paraId="728327D4" w14:textId="77777777" w:rsidR="007930CD" w:rsidRDefault="007930CD" w:rsidP="009E01A9">
      <w:pPr>
        <w:numPr>
          <w:ilvl w:val="0"/>
          <w:numId w:val="7"/>
        </w:numPr>
      </w:pPr>
      <w:r>
        <w:t>Data: Study time series data and index of portfolio.</w:t>
      </w:r>
    </w:p>
    <w:p w14:paraId="2C9BE475" w14:textId="77777777" w:rsidR="007930CD" w:rsidRDefault="007930CD" w:rsidP="009E01A9">
      <w:pPr>
        <w:numPr>
          <w:ilvl w:val="0"/>
          <w:numId w:val="7"/>
        </w:numPr>
      </w:pPr>
      <w:r>
        <w:t>Algorithm: Iterate on an algorithm and compare with portfolio individual pairs.</w:t>
      </w:r>
    </w:p>
    <w:p w14:paraId="73981A77" w14:textId="77777777" w:rsidR="007930CD" w:rsidRDefault="007930CD" w:rsidP="009E01A9">
      <w:pPr>
        <w:numPr>
          <w:ilvl w:val="0"/>
          <w:numId w:val="7"/>
        </w:numPr>
      </w:pPr>
      <w:r>
        <w:t>Rebalance: Decide on rebalance criteria and experiment.</w:t>
      </w:r>
    </w:p>
    <w:p w14:paraId="2D3C4FC0" w14:textId="77777777" w:rsidR="007930CD" w:rsidRPr="0086288C" w:rsidRDefault="007930CD" w:rsidP="009E01A9">
      <w:pPr>
        <w:numPr>
          <w:ilvl w:val="0"/>
          <w:numId w:val="7"/>
        </w:numPr>
      </w:pPr>
      <w:r>
        <w:t>Adoption: Create a plan for mass adoption. Are other tools needed?</w:t>
      </w:r>
    </w:p>
    <w:p w14:paraId="7DCC50CA" w14:textId="59C4A2A2" w:rsidR="00DC2919" w:rsidRDefault="00794727" w:rsidP="009E01A9">
      <w:pPr>
        <w:pStyle w:val="Heading1"/>
      </w:pPr>
      <w:ins w:id="351" w:author="Microsoft Office User" w:date="2017-09-16T19:35:00Z">
        <w:r>
          <w:t>5</w:t>
        </w:r>
      </w:ins>
      <w:del w:id="352" w:author="Microsoft Office User" w:date="2017-09-16T19:35:00Z">
        <w:r w:rsidR="00377E07" w:rsidDel="00794727">
          <w:delText>4</w:delText>
        </w:r>
      </w:del>
      <w:ins w:id="353" w:author="Microsoft Office User" w:date="2017-09-16T18:44:00Z">
        <w:r w:rsidR="00F340F2">
          <w:t xml:space="preserve">   </w:t>
        </w:r>
      </w:ins>
      <w:del w:id="354" w:author="Microsoft Office User" w:date="2017-09-16T18:44:00Z">
        <w:r w:rsidR="00377E07" w:rsidDel="00F340F2">
          <w:tab/>
        </w:r>
      </w:del>
      <w:r w:rsidR="00DC2919">
        <w:t>Ethics</w:t>
      </w:r>
    </w:p>
    <w:p w14:paraId="1EEB2D87" w14:textId="77777777" w:rsidR="00CD3A54" w:rsidRDefault="00CD3A54" w:rsidP="00CD3A54">
      <w:pPr>
        <w:ind w:firstLine="0"/>
        <w:rPr>
          <w:ins w:id="355" w:author="Microsoft Office User" w:date="2017-09-16T19:37:00Z"/>
        </w:rPr>
      </w:pPr>
      <w:ins w:id="356" w:author="Microsoft Office User" w:date="2017-09-16T19:37:00Z">
        <w:r>
          <w:t xml:space="preserve">While there is a lot of upside to the evolving concept of cryptocurrency there is also a good amount of downside. At the moment, there are numerous vulnerabilities and complex issues that must be addressed before the market will be welcomed by the vast majority. Most of these issue trace back to the pseudo, anonymous nature of their transactions. This feature by design, makes it very difficult for society to accept and govern. Due to this lack of governance, many believe cryptocurrencies will inevitably be </w:t>
        </w:r>
        <w:r>
          <w:t>abused.</w:t>
        </w:r>
      </w:ins>
    </w:p>
    <w:p w14:paraId="4D75DC0D" w14:textId="77777777" w:rsidR="00CD3A54" w:rsidRDefault="00CD3A54" w:rsidP="00CD3A54">
      <w:pPr>
        <w:rPr>
          <w:ins w:id="357" w:author="Microsoft Office User" w:date="2017-09-16T19:37:00Z"/>
        </w:rPr>
        <w:pPrChange w:id="358" w:author="Microsoft Office User" w:date="2017-09-16T19:37:00Z">
          <w:pPr>
            <w:ind w:firstLine="0"/>
          </w:pPr>
        </w:pPrChange>
      </w:pPr>
      <w:ins w:id="359" w:author="Microsoft Office User" w:date="2017-09-16T19:37:00Z">
        <w:r>
          <w:t>The following questions will be addressed in our research:</w:t>
        </w:r>
      </w:ins>
    </w:p>
    <w:p w14:paraId="39BEDFA4" w14:textId="77777777" w:rsidR="00CD3A54" w:rsidRDefault="00CD3A54" w:rsidP="00CD3A54">
      <w:pPr>
        <w:pStyle w:val="ListParagraph"/>
        <w:numPr>
          <w:ilvl w:val="0"/>
          <w:numId w:val="13"/>
        </w:numPr>
        <w:rPr>
          <w:ins w:id="360" w:author="Microsoft Office User" w:date="2017-09-16T19:37:00Z"/>
        </w:rPr>
        <w:pPrChange w:id="361" w:author="Microsoft Office User" w:date="2017-09-16T19:37:00Z">
          <w:pPr/>
        </w:pPrChange>
      </w:pPr>
      <w:ins w:id="362" w:author="Microsoft Office User" w:date="2017-09-16T19:37:00Z">
        <w:r>
          <w:t>What are the positives and negatives of cryptocurrencies?</w:t>
        </w:r>
      </w:ins>
    </w:p>
    <w:p w14:paraId="4221452B" w14:textId="77777777" w:rsidR="00CD3A54" w:rsidRDefault="00CD3A54" w:rsidP="00CD3A54">
      <w:pPr>
        <w:pStyle w:val="ListParagraph"/>
        <w:numPr>
          <w:ilvl w:val="0"/>
          <w:numId w:val="13"/>
        </w:numPr>
        <w:rPr>
          <w:ins w:id="363" w:author="Microsoft Office User" w:date="2017-09-16T19:37:00Z"/>
        </w:rPr>
        <w:pPrChange w:id="364" w:author="Microsoft Office User" w:date="2017-09-16T19:37:00Z">
          <w:pPr/>
        </w:pPrChange>
      </w:pPr>
      <w:ins w:id="365" w:author="Microsoft Office User" w:date="2017-09-16T19:37:00Z">
        <w:r>
          <w:t>What is the regulated landscape of cryptocurrencies?</w:t>
        </w:r>
      </w:ins>
    </w:p>
    <w:p w14:paraId="369192B9" w14:textId="77777777" w:rsidR="00CD3A54" w:rsidRDefault="00CD3A54" w:rsidP="00CD3A54">
      <w:pPr>
        <w:pStyle w:val="ListParagraph"/>
        <w:numPr>
          <w:ilvl w:val="0"/>
          <w:numId w:val="13"/>
        </w:numPr>
        <w:rPr>
          <w:ins w:id="366" w:author="Microsoft Office User" w:date="2017-09-16T19:37:00Z"/>
        </w:rPr>
        <w:pPrChange w:id="367" w:author="Microsoft Office User" w:date="2017-09-16T19:37:00Z">
          <w:pPr>
            <w:ind w:firstLine="0"/>
          </w:pPr>
        </w:pPrChange>
      </w:pPr>
      <w:ins w:id="368" w:author="Microsoft Office User" w:date="2017-09-16T19:37:00Z">
        <w:r>
          <w:t>What are the risks of investing in this landscape?</w:t>
        </w:r>
      </w:ins>
    </w:p>
    <w:p w14:paraId="384A5349" w14:textId="77777777" w:rsidR="00CD3A54" w:rsidRDefault="00CD3A54" w:rsidP="00CD3A54">
      <w:pPr>
        <w:pStyle w:val="ListParagraph"/>
        <w:numPr>
          <w:ilvl w:val="0"/>
          <w:numId w:val="13"/>
        </w:numPr>
        <w:rPr>
          <w:ins w:id="369" w:author="Microsoft Office User" w:date="2017-09-16T19:37:00Z"/>
        </w:rPr>
        <w:pPrChange w:id="370" w:author="Microsoft Office User" w:date="2017-09-16T19:37:00Z">
          <w:pPr/>
        </w:pPrChange>
      </w:pPr>
      <w:ins w:id="371" w:author="Microsoft Office User" w:date="2017-09-16T19:37:00Z">
        <w:r>
          <w:t xml:space="preserve">What are the risks of </w:t>
        </w:r>
        <w:r>
          <w:t>financial anonymity on society?</w:t>
        </w:r>
      </w:ins>
    </w:p>
    <w:p w14:paraId="76CA2CCF" w14:textId="1669F4A9" w:rsidR="00CD3A54" w:rsidRDefault="00CD3A54" w:rsidP="00CD3A54">
      <w:pPr>
        <w:pStyle w:val="ListParagraph"/>
        <w:numPr>
          <w:ilvl w:val="0"/>
          <w:numId w:val="13"/>
        </w:numPr>
        <w:rPr>
          <w:ins w:id="372" w:author="Microsoft Office User" w:date="2017-09-16T19:37:00Z"/>
        </w:rPr>
        <w:pPrChange w:id="373" w:author="Microsoft Office User" w:date="2017-09-16T19:37:00Z">
          <w:pPr/>
        </w:pPrChange>
      </w:pPr>
      <w:ins w:id="374" w:author="Microsoft Office User" w:date="2017-09-16T19:37:00Z">
        <w:r>
          <w:t>What are the ethical obligations on the cryptocurrency community?</w:t>
        </w:r>
      </w:ins>
    </w:p>
    <w:p w14:paraId="22443FA2" w14:textId="64FB858F" w:rsidR="00820AAF" w:rsidDel="006164F1" w:rsidRDefault="00820AAF" w:rsidP="009E01A9">
      <w:pPr>
        <w:ind w:firstLine="0"/>
        <w:rPr>
          <w:del w:id="375" w:author="Microsoft Office User" w:date="2017-09-16T17:33:00Z"/>
        </w:rPr>
      </w:pPr>
      <w:del w:id="376" w:author="Microsoft Office User" w:date="2017-09-16T17:33:00Z">
        <w:r w:rsidDel="006164F1">
          <w:delText>Notes:</w:delText>
        </w:r>
      </w:del>
    </w:p>
    <w:p w14:paraId="2F49F335" w14:textId="6612C971" w:rsidR="00DC2919" w:rsidDel="006164F1" w:rsidRDefault="00820AAF" w:rsidP="009E01A9">
      <w:pPr>
        <w:numPr>
          <w:ilvl w:val="0"/>
          <w:numId w:val="7"/>
        </w:numPr>
        <w:rPr>
          <w:del w:id="377" w:author="Microsoft Office User" w:date="2017-09-16T17:33:00Z"/>
        </w:rPr>
      </w:pPr>
      <w:del w:id="378" w:author="Microsoft Office User" w:date="2017-09-16T17:33:00Z">
        <w:r w:rsidDel="006164F1">
          <w:delText>What are the ethical concerns in the cryptocurrency market?</w:delText>
        </w:r>
      </w:del>
    </w:p>
    <w:p w14:paraId="43040B6D" w14:textId="679FF6F1" w:rsidR="0028131F" w:rsidRDefault="00794727" w:rsidP="009E01A9">
      <w:pPr>
        <w:pStyle w:val="Heading1"/>
      </w:pPr>
      <w:ins w:id="379" w:author="Microsoft Office User" w:date="2017-09-16T19:35:00Z">
        <w:r>
          <w:t>6</w:t>
        </w:r>
      </w:ins>
      <w:del w:id="380" w:author="Microsoft Office User" w:date="2017-09-16T19:35:00Z">
        <w:r w:rsidR="00377E07" w:rsidDel="00794727">
          <w:delText>5</w:delText>
        </w:r>
      </w:del>
      <w:ins w:id="381" w:author="Microsoft Office User" w:date="2017-09-16T18:44:00Z">
        <w:r w:rsidR="00F340F2">
          <w:t xml:space="preserve">   </w:t>
        </w:r>
      </w:ins>
      <w:del w:id="382" w:author="Microsoft Office User" w:date="2017-09-16T18:44:00Z">
        <w:r w:rsidR="00377E07" w:rsidDel="00F340F2">
          <w:tab/>
        </w:r>
      </w:del>
      <w:r w:rsidR="0028131F">
        <w:t>Analysis</w:t>
      </w:r>
    </w:p>
    <w:p w14:paraId="0D371FE7" w14:textId="77777777" w:rsidR="00820AAF" w:rsidRDefault="00820AAF" w:rsidP="009E01A9">
      <w:pPr>
        <w:ind w:firstLine="0"/>
      </w:pPr>
      <w:r>
        <w:t>Notes:</w:t>
      </w:r>
    </w:p>
    <w:p w14:paraId="16CFA974" w14:textId="77777777" w:rsidR="00820AAF" w:rsidRDefault="00820AAF" w:rsidP="009E01A9">
      <w:pPr>
        <w:numPr>
          <w:ilvl w:val="0"/>
          <w:numId w:val="7"/>
        </w:numPr>
      </w:pPr>
      <w:r>
        <w:t>Exploratory data analysis.</w:t>
      </w:r>
    </w:p>
    <w:p w14:paraId="37A47406" w14:textId="77777777" w:rsidR="00820AAF" w:rsidRPr="0086288C" w:rsidRDefault="00820AAF" w:rsidP="009E01A9">
      <w:pPr>
        <w:numPr>
          <w:ilvl w:val="0"/>
          <w:numId w:val="7"/>
        </w:numPr>
      </w:pPr>
      <w:r>
        <w:t>Algorithm development</w:t>
      </w:r>
    </w:p>
    <w:p w14:paraId="3B03DC74" w14:textId="7ED1706F" w:rsidR="00DC2919" w:rsidRDefault="00794727" w:rsidP="009E01A9">
      <w:pPr>
        <w:pStyle w:val="Heading1"/>
      </w:pPr>
      <w:ins w:id="383" w:author="Microsoft Office User" w:date="2017-09-16T19:35:00Z">
        <w:r>
          <w:lastRenderedPageBreak/>
          <w:t>7</w:t>
        </w:r>
      </w:ins>
      <w:del w:id="384" w:author="Microsoft Office User" w:date="2017-09-16T19:35:00Z">
        <w:r w:rsidR="00377E07" w:rsidDel="00794727">
          <w:delText>6</w:delText>
        </w:r>
      </w:del>
      <w:ins w:id="385" w:author="Microsoft Office User" w:date="2017-09-16T18:44:00Z">
        <w:r w:rsidR="00F340F2">
          <w:t xml:space="preserve">   </w:t>
        </w:r>
      </w:ins>
      <w:del w:id="386" w:author="Microsoft Office User" w:date="2017-09-16T18:44:00Z">
        <w:r w:rsidR="00377E07" w:rsidDel="00F340F2">
          <w:tab/>
        </w:r>
      </w:del>
      <w:r w:rsidR="00DC2919">
        <w:t>Results</w:t>
      </w:r>
    </w:p>
    <w:p w14:paraId="1E2D128D" w14:textId="77777777" w:rsidR="00820AAF" w:rsidRDefault="00820AAF" w:rsidP="009E01A9">
      <w:pPr>
        <w:ind w:firstLine="0"/>
      </w:pPr>
      <w:r>
        <w:t>Notes:</w:t>
      </w:r>
    </w:p>
    <w:p w14:paraId="422D7ED8" w14:textId="77777777" w:rsidR="00820AAF" w:rsidRDefault="00820AAF" w:rsidP="009E01A9">
      <w:pPr>
        <w:numPr>
          <w:ilvl w:val="0"/>
          <w:numId w:val="7"/>
        </w:numPr>
      </w:pPr>
      <w:r>
        <w:t>Application of algorithm</w:t>
      </w:r>
    </w:p>
    <w:p w14:paraId="6667F337" w14:textId="77777777" w:rsidR="00820AAF" w:rsidRDefault="00820AAF" w:rsidP="009E01A9">
      <w:pPr>
        <w:numPr>
          <w:ilvl w:val="0"/>
          <w:numId w:val="7"/>
        </w:numPr>
      </w:pPr>
      <w:r>
        <w:t>Feedback from community if appropriate</w:t>
      </w:r>
    </w:p>
    <w:p w14:paraId="3CEA8183" w14:textId="43D36050" w:rsidR="00820AAF" w:rsidRDefault="00794727" w:rsidP="009E01A9">
      <w:pPr>
        <w:pStyle w:val="Heading1"/>
      </w:pPr>
      <w:ins w:id="387" w:author="Microsoft Office User" w:date="2017-09-16T19:35:00Z">
        <w:r>
          <w:t>8</w:t>
        </w:r>
      </w:ins>
      <w:del w:id="388" w:author="Microsoft Office User" w:date="2017-09-16T19:35:00Z">
        <w:r w:rsidR="00377E07" w:rsidDel="00794727">
          <w:delText>7</w:delText>
        </w:r>
      </w:del>
      <w:ins w:id="389" w:author="Microsoft Office User" w:date="2017-09-16T18:44:00Z">
        <w:r w:rsidR="00F340F2">
          <w:t xml:space="preserve">   </w:t>
        </w:r>
      </w:ins>
      <w:del w:id="390" w:author="Microsoft Office User" w:date="2017-09-16T18:44:00Z">
        <w:r w:rsidR="00377E07" w:rsidDel="00F340F2">
          <w:tab/>
        </w:r>
      </w:del>
      <w:r w:rsidR="00820AAF">
        <w:t>Future Work</w:t>
      </w:r>
    </w:p>
    <w:p w14:paraId="0B775416" w14:textId="77777777" w:rsidR="00DC2919" w:rsidRDefault="00DC2919" w:rsidP="009E01A9">
      <w:pPr>
        <w:pStyle w:val="Heading1"/>
      </w:pPr>
      <w:r>
        <w:t>References</w:t>
      </w:r>
    </w:p>
    <w:p w14:paraId="2EBDE5A4" w14:textId="5F74111C" w:rsidR="00AF5F6E" w:rsidRPr="009A3755" w:rsidRDefault="00AF5F6E" w:rsidP="00AF5F6E">
      <w:pPr>
        <w:pStyle w:val="reference"/>
        <w:rPr>
          <w:ins w:id="391" w:author="Microsoft Office User" w:date="2017-09-16T18:14:00Z"/>
        </w:rPr>
      </w:pPr>
      <w:ins w:id="392" w:author="Microsoft Office User" w:date="2017-09-16T18:14:00Z">
        <w:r>
          <w:t>1</w:t>
        </w:r>
        <w:r w:rsidRPr="009A3755">
          <w:t xml:space="preserve">. </w:t>
        </w:r>
      </w:ins>
      <w:ins w:id="393" w:author="Microsoft Office User" w:date="2017-09-16T18:15:00Z">
        <w:r>
          <w:t xml:space="preserve">Fidelity Labs Tests Digital Asset Wallet </w:t>
        </w:r>
        <w:proofErr w:type="gramStart"/>
        <w:r>
          <w:t>On</w:t>
        </w:r>
        <w:proofErr w:type="gramEnd"/>
        <w:r>
          <w:t xml:space="preserve"> Fidelity.com. </w:t>
        </w:r>
        <w:proofErr w:type="gramStart"/>
        <w:r>
          <w:t>August,</w:t>
        </w:r>
        <w:proofErr w:type="gramEnd"/>
        <w:r>
          <w:t xml:space="preserve"> 09, 2017. </w:t>
        </w:r>
        <w:r w:rsidRPr="00AF5F6E">
          <w:t>https://www.fidelity.com/about-fidelity/corporate/fidelity-labs-tests-digital-asset-wallet-on-fidelity.com</w:t>
        </w:r>
      </w:ins>
    </w:p>
    <w:p w14:paraId="4246BC98" w14:textId="77777777" w:rsidR="00AF5F6E" w:rsidRDefault="00AF5F6E" w:rsidP="00377E07">
      <w:pPr>
        <w:pStyle w:val="reference"/>
        <w:rPr>
          <w:ins w:id="394" w:author="Microsoft Office User" w:date="2017-09-16T18:14:00Z"/>
        </w:rPr>
      </w:pPr>
    </w:p>
    <w:p w14:paraId="7BE18D21" w14:textId="77777777" w:rsidR="00A638F0" w:rsidDel="00AF5F6E" w:rsidRDefault="00A638F0" w:rsidP="00377E07">
      <w:pPr>
        <w:pStyle w:val="reference"/>
        <w:rPr>
          <w:del w:id="395" w:author="Microsoft Office User" w:date="2017-09-16T18:18:00Z"/>
        </w:rPr>
      </w:pPr>
      <w:r>
        <w:t>Below is place holder:</w:t>
      </w:r>
    </w:p>
    <w:p w14:paraId="0C5E9051" w14:textId="3C787D73" w:rsidR="0007708B" w:rsidRDefault="0007708B" w:rsidP="00AF5F6E">
      <w:pPr>
        <w:pStyle w:val="reference"/>
        <w:rPr>
          <w:ins w:id="396" w:author="Microsoft Office User" w:date="2017-09-16T18:12:00Z"/>
        </w:rPr>
        <w:pPrChange w:id="397" w:author="Microsoft Office User" w:date="2017-09-16T18:18:00Z">
          <w:pPr>
            <w:pStyle w:val="reference"/>
          </w:pPr>
        </w:pPrChange>
      </w:pPr>
    </w:p>
    <w:p w14:paraId="16F03396" w14:textId="77777777" w:rsidR="00377E07" w:rsidRPr="009A3755" w:rsidRDefault="00377E07" w:rsidP="00377E07">
      <w:pPr>
        <w:pStyle w:val="reference"/>
      </w:pPr>
      <w:r w:rsidRPr="009A3755">
        <w:t xml:space="preserve">1. Baldonado, M., Chang, C.-C.K., </w:t>
      </w:r>
      <w:proofErr w:type="spellStart"/>
      <w:r w:rsidRPr="009A3755">
        <w:t>Gravano</w:t>
      </w:r>
      <w:proofErr w:type="spellEnd"/>
      <w:r w:rsidRPr="009A3755">
        <w:t xml:space="preserve">, L., </w:t>
      </w:r>
      <w:proofErr w:type="spellStart"/>
      <w:r w:rsidRPr="009A3755">
        <w:t>Paepcke</w:t>
      </w:r>
      <w:proofErr w:type="spellEnd"/>
      <w:r w:rsidRPr="009A3755">
        <w:t xml:space="preserve">, A.: The Stanford Digital Library Metadata Architecture. Int. J. Digit. </w:t>
      </w:r>
      <w:proofErr w:type="spellStart"/>
      <w:r w:rsidRPr="009A3755">
        <w:t>Libr</w:t>
      </w:r>
      <w:proofErr w:type="spellEnd"/>
      <w:r w:rsidRPr="009A3755">
        <w:t>. 1 (1997) 108–121</w:t>
      </w:r>
    </w:p>
    <w:p w14:paraId="17F7BA11" w14:textId="77777777" w:rsidR="00377E07" w:rsidRPr="009A3755" w:rsidRDefault="00377E07" w:rsidP="00377E07">
      <w:pPr>
        <w:pStyle w:val="reference"/>
      </w:pPr>
      <w:r w:rsidRPr="009A3755">
        <w:t xml:space="preserve">2. Bruce, K.B., </w:t>
      </w:r>
      <w:proofErr w:type="spellStart"/>
      <w:r w:rsidRPr="009A3755">
        <w:t>Cardelli</w:t>
      </w:r>
      <w:proofErr w:type="spellEnd"/>
      <w:r w:rsidRPr="009A3755">
        <w:t xml:space="preserve">, L., Pierce, B.C.: Comparing Object Encodings. In: </w:t>
      </w:r>
      <w:proofErr w:type="spellStart"/>
      <w:r w:rsidRPr="009A3755">
        <w:t>Abadi</w:t>
      </w:r>
      <w:proofErr w:type="spellEnd"/>
      <w:r w:rsidRPr="009A3755">
        <w:t>, M., Ito, T. (eds.): Theoretical Aspects of Computer Software. Lecture Notes in Computer Science, Vol. 1281. Springer-</w:t>
      </w:r>
      <w:proofErr w:type="spellStart"/>
      <w:r w:rsidRPr="009A3755">
        <w:t>Verlag</w:t>
      </w:r>
      <w:proofErr w:type="spellEnd"/>
      <w:r w:rsidRPr="009A3755">
        <w:t>, Berlin Heidelberg New York (1997) 415–438</w:t>
      </w:r>
    </w:p>
    <w:p w14:paraId="15A9D6F9" w14:textId="77777777" w:rsidR="00377E07" w:rsidRPr="009A3755" w:rsidRDefault="00377E07" w:rsidP="00377E07">
      <w:pPr>
        <w:pStyle w:val="reference"/>
      </w:pPr>
      <w:r w:rsidRPr="009A3755">
        <w:t xml:space="preserve">3. van </w:t>
      </w:r>
      <w:proofErr w:type="spellStart"/>
      <w:r w:rsidRPr="009A3755">
        <w:t>Leeuwen</w:t>
      </w:r>
      <w:proofErr w:type="spellEnd"/>
      <w:r w:rsidRPr="009A3755">
        <w:t>, J. (ed.): Computer Science Today. Recent Trends and Developments. Lecture Notes in Computer Science, Vol. 1000. Springer-</w:t>
      </w:r>
      <w:proofErr w:type="spellStart"/>
      <w:r w:rsidRPr="009A3755">
        <w:t>Verlag</w:t>
      </w:r>
      <w:proofErr w:type="spellEnd"/>
      <w:r w:rsidRPr="009A3755">
        <w:t>, Berlin Heidelberg New York (1995)</w:t>
      </w:r>
    </w:p>
    <w:p w14:paraId="2FA8DC29" w14:textId="77777777" w:rsidR="00003CC8" w:rsidRDefault="00377E07" w:rsidP="009E01A9">
      <w:pPr>
        <w:pStyle w:val="reference"/>
        <w:rPr>
          <w:ins w:id="398" w:author="Microsoft Office User" w:date="2017-09-16T18:21:00Z"/>
        </w:rPr>
      </w:pPr>
      <w:r w:rsidRPr="009A3755">
        <w:t xml:space="preserve">4. </w:t>
      </w:r>
      <w:proofErr w:type="spellStart"/>
      <w:r w:rsidRPr="009A3755">
        <w:t>Michalewicz</w:t>
      </w:r>
      <w:proofErr w:type="spellEnd"/>
      <w:r w:rsidRPr="009A3755">
        <w:t xml:space="preserve">, Z.: Genetic Algorithms + Data Structures = Evolution Programs. 3rd </w:t>
      </w:r>
      <w:proofErr w:type="spellStart"/>
      <w:r w:rsidRPr="009A3755">
        <w:t>edn</w:t>
      </w:r>
      <w:proofErr w:type="spellEnd"/>
      <w:r w:rsidRPr="009A3755">
        <w:t>. Springer-</w:t>
      </w:r>
      <w:proofErr w:type="spellStart"/>
      <w:r w:rsidRPr="009A3755">
        <w:t>Verlag</w:t>
      </w:r>
      <w:proofErr w:type="spellEnd"/>
      <w:r w:rsidRPr="009A3755">
        <w:t>, Berlin Heidelberg New York (1996)</w:t>
      </w:r>
    </w:p>
    <w:p w14:paraId="1DA5FC8A" w14:textId="2CDEF79E" w:rsidR="00AF5F6E" w:rsidRDefault="00AF5F6E" w:rsidP="00AF5F6E">
      <w:pPr>
        <w:pStyle w:val="Heading1"/>
        <w:rPr>
          <w:ins w:id="399" w:author="Microsoft Office User" w:date="2017-09-16T18:21:00Z"/>
        </w:rPr>
        <w:pPrChange w:id="400" w:author="Microsoft Office User" w:date="2017-09-16T18:21:00Z">
          <w:pPr>
            <w:pStyle w:val="reference"/>
          </w:pPr>
        </w:pPrChange>
      </w:pPr>
      <w:ins w:id="401" w:author="Microsoft Office User" w:date="2017-09-16T18:21:00Z">
        <w:r w:rsidRPr="009A3755">
          <w:lastRenderedPageBreak/>
          <w:t xml:space="preserve">Appendix: </w:t>
        </w:r>
        <w:r>
          <w:t>Plan of Milestones</w:t>
        </w:r>
      </w:ins>
    </w:p>
    <w:p w14:paraId="2BF1B634" w14:textId="77777777" w:rsidR="00242482" w:rsidDel="00242482" w:rsidRDefault="00242482" w:rsidP="00242482">
      <w:pPr>
        <w:jc w:val="center"/>
        <w:rPr>
          <w:del w:id="402" w:author="Microsoft Office User" w:date="2017-09-16T18:26:00Z"/>
        </w:rPr>
        <w:pPrChange w:id="403" w:author="Microsoft Office User" w:date="2017-09-16T18:26:00Z">
          <w:pPr/>
        </w:pPrChange>
      </w:pPr>
      <w:moveToRangeStart w:id="404" w:author="Microsoft Office User" w:date="2017-09-16T18:26:00Z" w:name="move493349701"/>
      <w:moveTo w:id="405" w:author="Microsoft Office User" w:date="2017-09-16T18:26:00Z">
        <w:r>
          <w:rPr>
            <w:noProof/>
            <w:lang w:eastAsia="en-US"/>
          </w:rPr>
          <w:drawing>
            <wp:inline distT="0" distB="0" distL="0" distR="0" wp14:anchorId="3EB94208" wp14:editId="6426F8A8">
              <wp:extent cx="4392295" cy="4684395"/>
              <wp:effectExtent l="0" t="0" r="8255" b="1905"/>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83479.tmp"/>
                      <pic:cNvPicPr/>
                    </pic:nvPicPr>
                    <pic:blipFill>
                      <a:blip r:embed="rId8">
                        <a:extLst>
                          <a:ext uri="{28A0092B-C50C-407E-A947-70E740481C1C}">
                            <a14:useLocalDpi xmlns:a14="http://schemas.microsoft.com/office/drawing/2010/main" val="0"/>
                          </a:ext>
                        </a:extLst>
                      </a:blip>
                      <a:stretch>
                        <a:fillRect/>
                      </a:stretch>
                    </pic:blipFill>
                    <pic:spPr>
                      <a:xfrm>
                        <a:off x="0" y="0"/>
                        <a:ext cx="4392295" cy="4684395"/>
                      </a:xfrm>
                      <a:prstGeom prst="rect">
                        <a:avLst/>
                      </a:prstGeom>
                    </pic:spPr>
                  </pic:pic>
                </a:graphicData>
              </a:graphic>
            </wp:inline>
          </w:drawing>
        </w:r>
      </w:moveTo>
    </w:p>
    <w:p w14:paraId="72E7B936" w14:textId="77777777" w:rsidR="00242482" w:rsidRDefault="00242482" w:rsidP="00242482">
      <w:pPr>
        <w:jc w:val="center"/>
        <w:pPrChange w:id="406" w:author="Microsoft Office User" w:date="2017-09-16T18:26:00Z">
          <w:pPr/>
        </w:pPrChange>
      </w:pPr>
    </w:p>
    <w:moveToRangeEnd w:id="404"/>
    <w:p w14:paraId="30538AAE" w14:textId="7CC87BDA" w:rsidR="00AF5F6E" w:rsidRDefault="00AF5F6E" w:rsidP="00AF5F6E">
      <w:pPr>
        <w:pStyle w:val="Heading1"/>
        <w:rPr>
          <w:ins w:id="407" w:author="Microsoft Office User" w:date="2017-09-16T18:22:00Z"/>
        </w:rPr>
        <w:pPrChange w:id="408" w:author="Microsoft Office User" w:date="2017-09-16T18:21:00Z">
          <w:pPr>
            <w:pStyle w:val="reference"/>
          </w:pPr>
        </w:pPrChange>
      </w:pPr>
      <w:ins w:id="409" w:author="Microsoft Office User" w:date="2017-09-16T18:21:00Z">
        <w:r>
          <w:t>History of Feedback</w:t>
        </w:r>
      </w:ins>
    </w:p>
    <w:p w14:paraId="0EC5B880" w14:textId="1646AE91" w:rsidR="00AF5F6E" w:rsidRDefault="00242482" w:rsidP="00242482">
      <w:pPr>
        <w:pStyle w:val="Heading3"/>
        <w:rPr>
          <w:ins w:id="410" w:author="Microsoft Office User" w:date="2017-09-16T18:23:00Z"/>
        </w:rPr>
        <w:pPrChange w:id="411" w:author="Microsoft Office User" w:date="2017-09-16T18:22:00Z">
          <w:pPr>
            <w:pStyle w:val="reference"/>
          </w:pPr>
        </w:pPrChange>
      </w:pPr>
      <w:ins w:id="412" w:author="Microsoft Office User" w:date="2017-09-16T18:23:00Z">
        <w:r>
          <w:t>September 12, 2017</w:t>
        </w:r>
      </w:ins>
    </w:p>
    <w:p w14:paraId="2C09FD49" w14:textId="30A3AA5F" w:rsidR="00242482" w:rsidRPr="00242482" w:rsidDel="00242482" w:rsidRDefault="00242482" w:rsidP="00242482">
      <w:pPr>
        <w:ind w:firstLine="0"/>
        <w:rPr>
          <w:del w:id="413" w:author="Microsoft Office User" w:date="2017-09-16T18:23:00Z"/>
          <w:rPrChange w:id="414" w:author="Microsoft Office User" w:date="2017-09-16T18:23:00Z">
            <w:rPr>
              <w:del w:id="415" w:author="Microsoft Office User" w:date="2017-09-16T18:23:00Z"/>
            </w:rPr>
          </w:rPrChange>
        </w:rPr>
        <w:pPrChange w:id="416" w:author="Microsoft Office User" w:date="2017-09-16T18:25:00Z">
          <w:pPr>
            <w:pStyle w:val="reference"/>
          </w:pPr>
        </w:pPrChange>
      </w:pPr>
    </w:p>
    <w:p w14:paraId="7C12D23B" w14:textId="5380E931" w:rsidR="00DC2919" w:rsidRPr="00242482" w:rsidDel="00242482" w:rsidRDefault="00320AA4" w:rsidP="00242482">
      <w:pPr>
        <w:ind w:firstLine="0"/>
        <w:rPr>
          <w:del w:id="417" w:author="Microsoft Office User" w:date="2017-09-16T18:23:00Z"/>
          <w:rPrChange w:id="418" w:author="Microsoft Office User" w:date="2017-09-16T18:24:00Z">
            <w:rPr>
              <w:del w:id="419" w:author="Microsoft Office User" w:date="2017-09-16T18:23:00Z"/>
              <w:b/>
              <w:sz w:val="22"/>
              <w:u w:val="single"/>
            </w:rPr>
          </w:rPrChange>
        </w:rPr>
        <w:pPrChange w:id="420" w:author="Microsoft Office User" w:date="2017-09-16T18:25:00Z">
          <w:pPr/>
        </w:pPrChange>
      </w:pPr>
      <w:del w:id="421" w:author="Microsoft Office User" w:date="2017-09-16T18:23:00Z">
        <w:r w:rsidDel="00242482">
          <w:br w:type="page"/>
        </w:r>
        <w:r w:rsidRPr="00242482" w:rsidDel="00242482">
          <w:rPr>
            <w:rPrChange w:id="422" w:author="Microsoft Office User" w:date="2017-09-16T18:24:00Z">
              <w:rPr>
                <w:b/>
                <w:sz w:val="22"/>
                <w:u w:val="single"/>
              </w:rPr>
            </w:rPrChange>
          </w:rPr>
          <w:delText>Dr. Engels Comments:</w:delText>
        </w:r>
      </w:del>
    </w:p>
    <w:p w14:paraId="79180A41" w14:textId="137ED72B" w:rsidR="00320AA4" w:rsidDel="00242482" w:rsidRDefault="00320AA4" w:rsidP="00242482">
      <w:pPr>
        <w:ind w:firstLine="0"/>
        <w:rPr>
          <w:del w:id="423" w:author="Microsoft Office User" w:date="2017-09-16T18:23:00Z"/>
        </w:rPr>
        <w:pPrChange w:id="424" w:author="Microsoft Office User" w:date="2017-09-16T18:25:00Z">
          <w:pPr>
            <w:jc w:val="left"/>
          </w:pPr>
        </w:pPrChange>
      </w:pPr>
    </w:p>
    <w:p w14:paraId="2A4E6450" w14:textId="62110A8E" w:rsidR="00320AA4" w:rsidDel="00242482" w:rsidRDefault="00320AA4" w:rsidP="00242482">
      <w:pPr>
        <w:ind w:firstLine="0"/>
        <w:rPr>
          <w:del w:id="425" w:author="Microsoft Office User" w:date="2017-09-16T18:24:00Z"/>
          <w:rFonts w:ascii="Segoe UI" w:hAnsi="Segoe UI" w:cs="Segoe UI"/>
          <w:color w:val="212121"/>
          <w:sz w:val="23"/>
          <w:szCs w:val="23"/>
        </w:rPr>
        <w:pPrChange w:id="426" w:author="Microsoft Office User" w:date="2017-09-16T18:25:00Z">
          <w:pPr>
            <w:shd w:val="clear" w:color="auto" w:fill="FFFFFF"/>
            <w:jc w:val="left"/>
          </w:pPr>
        </w:pPrChange>
      </w:pPr>
      <w:r w:rsidRPr="00242482">
        <w:rPr>
          <w:rPrChange w:id="427" w:author="Microsoft Office User" w:date="2017-09-16T18:24:00Z">
            <w:rPr>
              <w:rFonts w:ascii="Segoe UI" w:hAnsi="Segoe UI" w:cs="Segoe UI"/>
              <w:color w:val="212121"/>
              <w:sz w:val="23"/>
              <w:szCs w:val="23"/>
            </w:rPr>
          </w:rPrChange>
        </w:rPr>
        <w:t>Comments on your proposal - first a formatting comment: please follow the format exactly.  Do not change it.  For example, there is no blank line between paragraphs</w:t>
      </w:r>
      <w:ins w:id="428" w:author="Microsoft Office User" w:date="2017-09-16T18:24:00Z">
        <w:r w:rsidR="00242482">
          <w:t>.</w:t>
        </w:r>
      </w:ins>
      <w:del w:id="429" w:author="Microsoft Office User" w:date="2017-09-16T18:24:00Z">
        <w:r w:rsidRPr="00242482" w:rsidDel="00242482">
          <w:rPr>
            <w:rPrChange w:id="430" w:author="Microsoft Office User" w:date="2017-09-16T18:24:00Z">
              <w:rPr>
                <w:rFonts w:ascii="Segoe UI" w:hAnsi="Segoe UI" w:cs="Segoe UI"/>
                <w:strike/>
                <w:color w:val="212121"/>
                <w:sz w:val="23"/>
                <w:szCs w:val="23"/>
              </w:rPr>
            </w:rPrChange>
          </w:rPr>
          <w:delText>.</w:delText>
        </w:r>
      </w:del>
    </w:p>
    <w:p w14:paraId="1C6B1EEA" w14:textId="42CEC8D2" w:rsidR="00320AA4" w:rsidDel="00242482" w:rsidRDefault="00320AA4" w:rsidP="00242482">
      <w:pPr>
        <w:ind w:firstLine="0"/>
        <w:rPr>
          <w:del w:id="431" w:author="Microsoft Office User" w:date="2017-09-16T18:24:00Z"/>
          <w:rFonts w:ascii="Segoe UI" w:hAnsi="Segoe UI" w:cs="Segoe UI"/>
          <w:color w:val="212121"/>
          <w:sz w:val="23"/>
          <w:szCs w:val="23"/>
        </w:rPr>
        <w:pPrChange w:id="432" w:author="Microsoft Office User" w:date="2017-09-16T18:25:00Z">
          <w:pPr>
            <w:shd w:val="clear" w:color="auto" w:fill="FFFFFF"/>
            <w:jc w:val="left"/>
          </w:pPr>
        </w:pPrChange>
      </w:pPr>
    </w:p>
    <w:p w14:paraId="6500254A" w14:textId="77777777" w:rsidR="00242482" w:rsidRDefault="00242482" w:rsidP="00242482">
      <w:pPr>
        <w:ind w:firstLine="0"/>
        <w:rPr>
          <w:ins w:id="433" w:author="Microsoft Office User" w:date="2017-09-16T18:25:00Z"/>
        </w:rPr>
        <w:pPrChange w:id="434" w:author="Microsoft Office User" w:date="2017-09-16T18:25:00Z">
          <w:pPr>
            <w:shd w:val="clear" w:color="auto" w:fill="FFFFFF"/>
            <w:jc w:val="left"/>
          </w:pPr>
        </w:pPrChange>
      </w:pPr>
    </w:p>
    <w:p w14:paraId="548DC648" w14:textId="51A36505" w:rsidR="00320AA4" w:rsidRPr="00242482" w:rsidDel="00242482" w:rsidRDefault="00320AA4" w:rsidP="00242482">
      <w:pPr>
        <w:rPr>
          <w:del w:id="435" w:author="Microsoft Office User" w:date="2017-09-16T18:25:00Z"/>
          <w:rPrChange w:id="436" w:author="Microsoft Office User" w:date="2017-09-16T18:25:00Z">
            <w:rPr>
              <w:del w:id="437" w:author="Microsoft Office User" w:date="2017-09-16T18:25:00Z"/>
              <w:rFonts w:ascii="Segoe UI" w:hAnsi="Segoe UI" w:cs="Segoe UI"/>
              <w:color w:val="212121"/>
              <w:sz w:val="23"/>
              <w:szCs w:val="23"/>
            </w:rPr>
          </w:rPrChange>
        </w:rPr>
        <w:pPrChange w:id="438" w:author="Microsoft Office User" w:date="2017-09-16T18:25:00Z">
          <w:pPr>
            <w:shd w:val="clear" w:color="auto" w:fill="FFFFFF"/>
            <w:jc w:val="left"/>
          </w:pPr>
        </w:pPrChange>
      </w:pPr>
      <w:r w:rsidRPr="00242482">
        <w:rPr>
          <w:rPrChange w:id="439" w:author="Microsoft Office User" w:date="2017-09-16T18:25:00Z">
            <w:rPr>
              <w:rFonts w:ascii="Segoe UI" w:hAnsi="Segoe UI" w:cs="Segoe UI"/>
              <w:color w:val="212121"/>
              <w:sz w:val="23"/>
              <w:szCs w:val="23"/>
            </w:rPr>
          </w:rPrChange>
        </w:rPr>
        <w:t>Question on your proposal: What is the problem you are solving? In addition, how do you measure success? Why is it not trivial to create an index? Specifically, how would it be created?  How would it be used?</w:t>
      </w:r>
    </w:p>
    <w:p w14:paraId="5DFC98BD" w14:textId="04674231" w:rsidR="00320AA4" w:rsidRPr="00242482" w:rsidDel="00242482" w:rsidRDefault="00320AA4" w:rsidP="00242482">
      <w:pPr>
        <w:rPr>
          <w:del w:id="440" w:author="Microsoft Office User" w:date="2017-09-16T18:25:00Z"/>
          <w:rPrChange w:id="441" w:author="Microsoft Office User" w:date="2017-09-16T18:25:00Z">
            <w:rPr>
              <w:del w:id="442" w:author="Microsoft Office User" w:date="2017-09-16T18:25:00Z"/>
              <w:rFonts w:ascii="Segoe UI" w:hAnsi="Segoe UI" w:cs="Segoe UI"/>
              <w:color w:val="212121"/>
              <w:sz w:val="23"/>
              <w:szCs w:val="23"/>
            </w:rPr>
          </w:rPrChange>
        </w:rPr>
        <w:pPrChange w:id="443" w:author="Microsoft Office User" w:date="2017-09-16T18:25:00Z">
          <w:pPr>
            <w:shd w:val="clear" w:color="auto" w:fill="FFFFFF"/>
            <w:jc w:val="left"/>
          </w:pPr>
        </w:pPrChange>
      </w:pPr>
    </w:p>
    <w:p w14:paraId="08630F52" w14:textId="77777777" w:rsidR="00242482" w:rsidRDefault="00242482" w:rsidP="00242482">
      <w:pPr>
        <w:rPr>
          <w:ins w:id="444" w:author="Microsoft Office User" w:date="2017-09-16T18:25:00Z"/>
        </w:rPr>
        <w:pPrChange w:id="445" w:author="Microsoft Office User" w:date="2017-09-16T18:25:00Z">
          <w:pPr>
            <w:shd w:val="clear" w:color="auto" w:fill="FFFFFF"/>
            <w:jc w:val="left"/>
          </w:pPr>
        </w:pPrChange>
      </w:pPr>
    </w:p>
    <w:p w14:paraId="3E7C69AB" w14:textId="5B4F7522" w:rsidR="00320AA4" w:rsidRPr="00242482" w:rsidDel="00242482" w:rsidRDefault="00320AA4" w:rsidP="00242482">
      <w:pPr>
        <w:rPr>
          <w:del w:id="446" w:author="Microsoft Office User" w:date="2017-09-16T18:25:00Z"/>
          <w:rPrChange w:id="447" w:author="Microsoft Office User" w:date="2017-09-16T18:25:00Z">
            <w:rPr>
              <w:del w:id="448" w:author="Microsoft Office User" w:date="2017-09-16T18:25:00Z"/>
              <w:rFonts w:ascii="Segoe UI" w:hAnsi="Segoe UI" w:cs="Segoe UI"/>
              <w:color w:val="212121"/>
              <w:sz w:val="23"/>
              <w:szCs w:val="23"/>
            </w:rPr>
          </w:rPrChange>
        </w:rPr>
        <w:pPrChange w:id="449" w:author="Microsoft Office User" w:date="2017-09-16T18:25:00Z">
          <w:pPr>
            <w:shd w:val="clear" w:color="auto" w:fill="FFFFFF"/>
            <w:jc w:val="left"/>
          </w:pPr>
        </w:pPrChange>
      </w:pPr>
      <w:r w:rsidRPr="00242482">
        <w:rPr>
          <w:rPrChange w:id="450" w:author="Microsoft Office User" w:date="2017-09-16T18:25:00Z">
            <w:rPr>
              <w:rFonts w:ascii="Segoe UI" w:hAnsi="Segoe UI" w:cs="Segoe UI"/>
              <w:color w:val="212121"/>
              <w:sz w:val="23"/>
              <w:szCs w:val="23"/>
            </w:rPr>
          </w:rPrChange>
        </w:rPr>
        <w:t>In writing, do not state your opinions…</w:t>
      </w:r>
      <w:proofErr w:type="spellStart"/>
      <w:r w:rsidRPr="00242482">
        <w:rPr>
          <w:rPrChange w:id="451" w:author="Microsoft Office User" w:date="2017-09-16T18:25:00Z">
            <w:rPr>
              <w:rFonts w:ascii="Segoe UI" w:hAnsi="Segoe UI" w:cs="Segoe UI"/>
              <w:color w:val="212121"/>
              <w:sz w:val="23"/>
              <w:szCs w:val="23"/>
            </w:rPr>
          </w:rPrChange>
        </w:rPr>
        <w:t>eg</w:t>
      </w:r>
      <w:proofErr w:type="spellEnd"/>
      <w:r w:rsidRPr="00242482">
        <w:rPr>
          <w:rPrChange w:id="452" w:author="Microsoft Office User" w:date="2017-09-16T18:25:00Z">
            <w:rPr>
              <w:rFonts w:ascii="Segoe UI" w:hAnsi="Segoe UI" w:cs="Segoe UI"/>
              <w:color w:val="212121"/>
              <w:sz w:val="23"/>
              <w:szCs w:val="23"/>
            </w:rPr>
          </w:rPrChange>
        </w:rPr>
        <w:t xml:space="preserve"> do not use “Our belief…” Write neutral.  This is not an opinion piece. </w:t>
      </w:r>
    </w:p>
    <w:p w14:paraId="45EEAB40" w14:textId="124D89F9" w:rsidR="00320AA4" w:rsidRPr="00242482" w:rsidDel="00242482" w:rsidRDefault="00320AA4" w:rsidP="00242482">
      <w:pPr>
        <w:rPr>
          <w:del w:id="453" w:author="Microsoft Office User" w:date="2017-09-16T18:25:00Z"/>
          <w:rPrChange w:id="454" w:author="Microsoft Office User" w:date="2017-09-16T18:25:00Z">
            <w:rPr>
              <w:del w:id="455" w:author="Microsoft Office User" w:date="2017-09-16T18:25:00Z"/>
              <w:rFonts w:ascii="Segoe UI" w:hAnsi="Segoe UI" w:cs="Segoe UI"/>
              <w:color w:val="212121"/>
              <w:sz w:val="23"/>
              <w:szCs w:val="23"/>
            </w:rPr>
          </w:rPrChange>
        </w:rPr>
        <w:pPrChange w:id="456" w:author="Microsoft Office User" w:date="2017-09-16T18:25:00Z">
          <w:pPr>
            <w:shd w:val="clear" w:color="auto" w:fill="FFFFFF"/>
            <w:jc w:val="left"/>
          </w:pPr>
        </w:pPrChange>
      </w:pPr>
    </w:p>
    <w:p w14:paraId="43B2C928" w14:textId="77777777" w:rsidR="00242482" w:rsidRDefault="00242482" w:rsidP="00242482">
      <w:pPr>
        <w:rPr>
          <w:ins w:id="457" w:author="Microsoft Office User" w:date="2017-09-16T18:25:00Z"/>
        </w:rPr>
        <w:pPrChange w:id="458" w:author="Microsoft Office User" w:date="2017-09-16T18:25:00Z">
          <w:pPr>
            <w:shd w:val="clear" w:color="auto" w:fill="FFFFFF"/>
            <w:jc w:val="left"/>
          </w:pPr>
        </w:pPrChange>
      </w:pPr>
    </w:p>
    <w:p w14:paraId="702C7FD4" w14:textId="3CDBEA1C" w:rsidR="00320AA4" w:rsidRPr="00242482" w:rsidDel="00242482" w:rsidRDefault="00320AA4" w:rsidP="00242482">
      <w:pPr>
        <w:rPr>
          <w:del w:id="459" w:author="Microsoft Office User" w:date="2017-09-16T18:25:00Z"/>
          <w:rPrChange w:id="460" w:author="Microsoft Office User" w:date="2017-09-16T18:25:00Z">
            <w:rPr>
              <w:del w:id="461" w:author="Microsoft Office User" w:date="2017-09-16T18:25:00Z"/>
              <w:rFonts w:ascii="Segoe UI" w:hAnsi="Segoe UI" w:cs="Segoe UI"/>
              <w:color w:val="212121"/>
              <w:sz w:val="23"/>
              <w:szCs w:val="23"/>
            </w:rPr>
          </w:rPrChange>
        </w:rPr>
        <w:pPrChange w:id="462" w:author="Microsoft Office User" w:date="2017-09-16T18:25:00Z">
          <w:pPr>
            <w:shd w:val="clear" w:color="auto" w:fill="FFFFFF"/>
            <w:jc w:val="left"/>
          </w:pPr>
        </w:pPrChange>
      </w:pPr>
      <w:r w:rsidRPr="00242482">
        <w:rPr>
          <w:rPrChange w:id="463" w:author="Microsoft Office User" w:date="2017-09-16T18:25:00Z">
            <w:rPr>
              <w:rFonts w:ascii="Segoe UI" w:hAnsi="Segoe UI" w:cs="Segoe UI"/>
              <w:color w:val="212121"/>
              <w:sz w:val="23"/>
              <w:szCs w:val="23"/>
            </w:rPr>
          </w:rPrChange>
        </w:rPr>
        <w:lastRenderedPageBreak/>
        <w:t>The concept is good, but it’s not clear why this is a capstone project.  Indexes are created all the time. Why is it hard? How is this more than a simple exercise? How do you assess success?   You are missing all of the problem details and measures of success.</w:t>
      </w:r>
    </w:p>
    <w:p w14:paraId="7630D017" w14:textId="5BB10132" w:rsidR="00320AA4" w:rsidRPr="00242482" w:rsidDel="00242482" w:rsidRDefault="00320AA4" w:rsidP="00242482">
      <w:pPr>
        <w:rPr>
          <w:del w:id="464" w:author="Microsoft Office User" w:date="2017-09-16T18:25:00Z"/>
          <w:rPrChange w:id="465" w:author="Microsoft Office User" w:date="2017-09-16T18:25:00Z">
            <w:rPr>
              <w:del w:id="466" w:author="Microsoft Office User" w:date="2017-09-16T18:25:00Z"/>
              <w:rFonts w:ascii="Segoe UI" w:hAnsi="Segoe UI" w:cs="Segoe UI"/>
              <w:color w:val="212121"/>
              <w:sz w:val="23"/>
              <w:szCs w:val="23"/>
            </w:rPr>
          </w:rPrChange>
        </w:rPr>
        <w:pPrChange w:id="467" w:author="Microsoft Office User" w:date="2017-09-16T18:25:00Z">
          <w:pPr>
            <w:shd w:val="clear" w:color="auto" w:fill="FFFFFF"/>
            <w:jc w:val="left"/>
          </w:pPr>
        </w:pPrChange>
      </w:pPr>
    </w:p>
    <w:p w14:paraId="3087D0E1" w14:textId="77777777" w:rsidR="00242482" w:rsidRDefault="00242482" w:rsidP="00242482">
      <w:pPr>
        <w:rPr>
          <w:ins w:id="468" w:author="Microsoft Office User" w:date="2017-09-16T18:25:00Z"/>
        </w:rPr>
        <w:pPrChange w:id="469" w:author="Microsoft Office User" w:date="2017-09-16T18:25:00Z">
          <w:pPr>
            <w:shd w:val="clear" w:color="auto" w:fill="FFFFFF"/>
            <w:jc w:val="left"/>
          </w:pPr>
        </w:pPrChange>
      </w:pPr>
    </w:p>
    <w:p w14:paraId="49ABE7BC" w14:textId="77777777" w:rsidR="00320AA4" w:rsidDel="00242482" w:rsidRDefault="00320AA4" w:rsidP="00242482">
      <w:pPr>
        <w:rPr>
          <w:del w:id="470" w:author="Microsoft Office User" w:date="2017-09-16T18:26:00Z"/>
        </w:rPr>
        <w:pPrChange w:id="471" w:author="Microsoft Office User" w:date="2017-09-16T18:25:00Z">
          <w:pPr>
            <w:shd w:val="clear" w:color="auto" w:fill="FFFFFF"/>
            <w:jc w:val="left"/>
          </w:pPr>
        </w:pPrChange>
      </w:pPr>
      <w:r w:rsidRPr="00242482">
        <w:rPr>
          <w:rPrChange w:id="472" w:author="Microsoft Office User" w:date="2017-09-16T18:25:00Z">
            <w:rPr>
              <w:rFonts w:ascii="Segoe UI" w:hAnsi="Segoe UI" w:cs="Segoe UI"/>
              <w:color w:val="212121"/>
              <w:sz w:val="23"/>
              <w:szCs w:val="23"/>
            </w:rPr>
          </w:rPrChange>
        </w:rPr>
        <w:t>Please add the problem and additional details.</w:t>
      </w:r>
    </w:p>
    <w:p w14:paraId="0E887E7E" w14:textId="77777777" w:rsidR="00242482" w:rsidRDefault="00242482" w:rsidP="00242482">
      <w:pPr>
        <w:rPr>
          <w:ins w:id="473" w:author="Microsoft Office User" w:date="2017-09-16T18:27:00Z"/>
        </w:rPr>
        <w:pPrChange w:id="474" w:author="Microsoft Office User" w:date="2017-09-16T18:26:00Z">
          <w:pPr/>
        </w:pPrChange>
      </w:pPr>
    </w:p>
    <w:p w14:paraId="52E9AC56" w14:textId="77777777" w:rsidR="00242482" w:rsidRDefault="00242482" w:rsidP="00242482">
      <w:pPr>
        <w:rPr>
          <w:ins w:id="475" w:author="Microsoft Office User" w:date="2017-09-16T18:27:00Z"/>
        </w:rPr>
        <w:pPrChange w:id="476" w:author="Microsoft Office User" w:date="2017-09-16T18:26:00Z">
          <w:pPr/>
        </w:pPrChange>
      </w:pPr>
    </w:p>
    <w:p w14:paraId="6985497D" w14:textId="77777777" w:rsidR="00242482" w:rsidRDefault="00242482" w:rsidP="00242482">
      <w:pPr>
        <w:rPr>
          <w:ins w:id="477" w:author="Microsoft Office User" w:date="2017-09-16T18:27:00Z"/>
        </w:rPr>
        <w:pPrChange w:id="478" w:author="Microsoft Office User" w:date="2017-09-16T18:26:00Z">
          <w:pPr/>
        </w:pPrChange>
      </w:pPr>
    </w:p>
    <w:p w14:paraId="77ABFA71" w14:textId="77777777" w:rsidR="00242482" w:rsidRDefault="00242482" w:rsidP="00242482">
      <w:pPr>
        <w:rPr>
          <w:ins w:id="479" w:author="Microsoft Office User" w:date="2017-09-16T18:27:00Z"/>
        </w:rPr>
        <w:pPrChange w:id="480" w:author="Microsoft Office User" w:date="2017-09-16T18:25:00Z">
          <w:pPr>
            <w:shd w:val="clear" w:color="auto" w:fill="FFFFFF"/>
            <w:jc w:val="left"/>
          </w:pPr>
        </w:pPrChange>
      </w:pPr>
    </w:p>
    <w:p w14:paraId="4415EAE3" w14:textId="17E0CF13" w:rsidR="00242482" w:rsidRPr="00242482" w:rsidRDefault="00242482" w:rsidP="00242482">
      <w:pPr>
        <w:rPr>
          <w:ins w:id="481" w:author="Microsoft Office User" w:date="2017-09-16T18:27:00Z"/>
          <w:rPrChange w:id="482" w:author="Microsoft Office User" w:date="2017-09-16T18:25:00Z">
            <w:rPr>
              <w:ins w:id="483" w:author="Microsoft Office User" w:date="2017-09-16T18:27:00Z"/>
              <w:rFonts w:ascii="Segoe UI" w:hAnsi="Segoe UI" w:cs="Segoe UI"/>
              <w:color w:val="212121"/>
              <w:sz w:val="23"/>
              <w:szCs w:val="23"/>
            </w:rPr>
          </w:rPrChange>
        </w:rPr>
        <w:pPrChange w:id="484" w:author="Microsoft Office User" w:date="2017-09-16T18:25:00Z">
          <w:pPr>
            <w:shd w:val="clear" w:color="auto" w:fill="FFFFFF"/>
            <w:jc w:val="left"/>
          </w:pPr>
        </w:pPrChange>
      </w:pPr>
      <w:ins w:id="485" w:author="Microsoft Office User" w:date="2017-09-16T18:27:00Z">
        <w:r>
          <w:rPr>
            <w:noProof/>
            <w:lang w:eastAsia="en-US"/>
          </w:rPr>
          <w:drawing>
            <wp:inline distT="0" distB="0" distL="0" distR="0" wp14:anchorId="2674BFC1" wp14:editId="67ED1D43">
              <wp:extent cx="4029637" cy="1190791"/>
              <wp:effectExtent l="0" t="0" r="9525" b="9525"/>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F89C7B.tmp"/>
                      <pic:cNvPicPr/>
                    </pic:nvPicPr>
                    <pic:blipFill>
                      <a:blip r:embed="rId9">
                        <a:extLst>
                          <a:ext uri="{28A0092B-C50C-407E-A947-70E740481C1C}">
                            <a14:useLocalDpi xmlns:a14="http://schemas.microsoft.com/office/drawing/2010/main" val="0"/>
                          </a:ext>
                        </a:extLst>
                      </a:blip>
                      <a:stretch>
                        <a:fillRect/>
                      </a:stretch>
                    </pic:blipFill>
                    <pic:spPr>
                      <a:xfrm>
                        <a:off x="0" y="0"/>
                        <a:ext cx="4029637" cy="1190791"/>
                      </a:xfrm>
                      <a:prstGeom prst="rect">
                        <a:avLst/>
                      </a:prstGeom>
                    </pic:spPr>
                  </pic:pic>
                </a:graphicData>
              </a:graphic>
            </wp:inline>
          </w:drawing>
        </w:r>
      </w:ins>
    </w:p>
    <w:p w14:paraId="62E5E7FE" w14:textId="77777777" w:rsidR="00320AA4" w:rsidDel="00242482" w:rsidRDefault="00320AA4" w:rsidP="00320AA4">
      <w:pPr>
        <w:shd w:val="clear" w:color="auto" w:fill="FFFFFF"/>
        <w:jc w:val="left"/>
        <w:rPr>
          <w:del w:id="486" w:author="Microsoft Office User" w:date="2017-09-16T18:26:00Z"/>
          <w:rFonts w:ascii="Segoe UI" w:hAnsi="Segoe UI" w:cs="Segoe UI"/>
          <w:color w:val="212121"/>
          <w:sz w:val="23"/>
          <w:szCs w:val="23"/>
        </w:rPr>
      </w:pPr>
    </w:p>
    <w:p w14:paraId="2901ED2B" w14:textId="77777777" w:rsidR="00320AA4" w:rsidDel="00242482" w:rsidRDefault="00320AA4" w:rsidP="00320AA4">
      <w:pPr>
        <w:shd w:val="clear" w:color="auto" w:fill="FFFFFF"/>
        <w:jc w:val="left"/>
        <w:rPr>
          <w:del w:id="487" w:author="Microsoft Office User" w:date="2017-09-16T18:26:00Z"/>
          <w:rFonts w:ascii="Segoe UI" w:hAnsi="Segoe UI" w:cs="Segoe UI"/>
          <w:color w:val="212121"/>
          <w:sz w:val="23"/>
          <w:szCs w:val="23"/>
        </w:rPr>
      </w:pPr>
    </w:p>
    <w:p w14:paraId="49F441B1" w14:textId="74939C11" w:rsidR="00320AA4" w:rsidDel="00242482" w:rsidRDefault="00320AA4" w:rsidP="00242482">
      <w:pPr>
        <w:shd w:val="clear" w:color="auto" w:fill="FFFFFF"/>
        <w:ind w:firstLine="0"/>
        <w:jc w:val="left"/>
        <w:rPr>
          <w:del w:id="488" w:author="Microsoft Office User" w:date="2017-09-16T18:26:00Z"/>
          <w:rFonts w:ascii="Segoe UI" w:hAnsi="Segoe UI" w:cs="Segoe UI"/>
          <w:color w:val="212121"/>
          <w:sz w:val="23"/>
          <w:szCs w:val="23"/>
        </w:rPr>
        <w:pPrChange w:id="489" w:author="Microsoft Office User" w:date="2017-09-16T18:26:00Z">
          <w:pPr>
            <w:shd w:val="clear" w:color="auto" w:fill="FFFFFF"/>
            <w:jc w:val="left"/>
          </w:pPr>
        </w:pPrChange>
      </w:pPr>
    </w:p>
    <w:p w14:paraId="3A89108C" w14:textId="59298042" w:rsidR="00320AA4" w:rsidRPr="001E45E4" w:rsidDel="00242482" w:rsidRDefault="00320AA4" w:rsidP="00242482">
      <w:pPr>
        <w:shd w:val="clear" w:color="auto" w:fill="FFFFFF"/>
        <w:ind w:firstLine="0"/>
        <w:jc w:val="left"/>
        <w:rPr>
          <w:del w:id="490" w:author="Microsoft Office User" w:date="2017-09-16T18:26:00Z"/>
          <w:rFonts w:ascii="Segoe UI" w:hAnsi="Segoe UI" w:cs="Segoe UI"/>
          <w:b/>
          <w:color w:val="212121"/>
          <w:sz w:val="23"/>
          <w:szCs w:val="23"/>
          <w:u w:val="single"/>
        </w:rPr>
        <w:pPrChange w:id="491" w:author="Microsoft Office User" w:date="2017-09-16T18:26:00Z">
          <w:pPr>
            <w:shd w:val="clear" w:color="auto" w:fill="FFFFFF"/>
            <w:jc w:val="left"/>
          </w:pPr>
        </w:pPrChange>
      </w:pPr>
      <w:del w:id="492" w:author="Microsoft Office User" w:date="2017-09-16T18:26:00Z">
        <w:r w:rsidDel="00242482">
          <w:rPr>
            <w:rFonts w:ascii="Segoe UI" w:hAnsi="Segoe UI" w:cs="Segoe UI"/>
            <w:color w:val="212121"/>
            <w:sz w:val="23"/>
            <w:szCs w:val="23"/>
          </w:rPr>
          <w:br w:type="page"/>
        </w:r>
        <w:r w:rsidRPr="001E45E4" w:rsidDel="00242482">
          <w:rPr>
            <w:rFonts w:ascii="Segoe UI" w:hAnsi="Segoe UI" w:cs="Segoe UI"/>
            <w:b/>
            <w:color w:val="212121"/>
            <w:sz w:val="23"/>
            <w:szCs w:val="23"/>
            <w:u w:val="single"/>
          </w:rPr>
          <w:delText>Milestones:</w:delText>
        </w:r>
      </w:del>
    </w:p>
    <w:p w14:paraId="374C9E41" w14:textId="282A556B" w:rsidR="00320AA4" w:rsidDel="00242482" w:rsidRDefault="00320AA4" w:rsidP="00242482">
      <w:pPr>
        <w:shd w:val="clear" w:color="auto" w:fill="FFFFFF"/>
        <w:ind w:firstLine="0"/>
        <w:jc w:val="left"/>
        <w:rPr>
          <w:del w:id="493" w:author="Microsoft Office User" w:date="2017-09-16T18:26:00Z"/>
          <w:rFonts w:ascii="Segoe UI" w:hAnsi="Segoe UI" w:cs="Segoe UI"/>
          <w:color w:val="212121"/>
          <w:sz w:val="23"/>
          <w:szCs w:val="23"/>
        </w:rPr>
        <w:pPrChange w:id="494" w:author="Microsoft Office User" w:date="2017-09-16T18:26:00Z">
          <w:pPr>
            <w:shd w:val="clear" w:color="auto" w:fill="FFFFFF"/>
            <w:jc w:val="left"/>
          </w:pPr>
        </w:pPrChange>
      </w:pPr>
    </w:p>
    <w:p w14:paraId="116003D3" w14:textId="25A8E6D5" w:rsidR="00320AA4" w:rsidDel="00242482" w:rsidRDefault="00DE7E66" w:rsidP="00242482">
      <w:pPr>
        <w:ind w:firstLine="0"/>
        <w:rPr>
          <w:del w:id="495" w:author="Microsoft Office User" w:date="2017-09-16T18:26:00Z"/>
        </w:rPr>
        <w:pPrChange w:id="496" w:author="Microsoft Office User" w:date="2017-09-16T18:26:00Z">
          <w:pPr/>
        </w:pPrChange>
      </w:pPr>
      <w:moveFromRangeStart w:id="497" w:author="Microsoft Office User" w:date="2017-09-16T18:26:00Z" w:name="move493349701"/>
      <w:moveFrom w:id="498" w:author="Microsoft Office User" w:date="2017-09-16T18:26:00Z">
        <w:del w:id="499" w:author="Microsoft Office User" w:date="2017-09-16T18:26:00Z">
          <w:r w:rsidDel="00242482">
            <w:rPr>
              <w:noProof/>
              <w:lang w:eastAsia="en-US"/>
            </w:rPr>
            <w:drawing>
              <wp:inline distT="0" distB="0" distL="0" distR="0" wp14:anchorId="1A02701B" wp14:editId="6A9368C3">
                <wp:extent cx="4392295" cy="4684395"/>
                <wp:effectExtent l="0" t="0" r="8255" b="190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83479.tmp"/>
                        <pic:cNvPicPr/>
                      </pic:nvPicPr>
                      <pic:blipFill>
                        <a:blip r:embed="rId8">
                          <a:extLst>
                            <a:ext uri="{28A0092B-C50C-407E-A947-70E740481C1C}">
                              <a14:useLocalDpi xmlns:a14="http://schemas.microsoft.com/office/drawing/2010/main" val="0"/>
                            </a:ext>
                          </a:extLst>
                        </a:blip>
                        <a:stretch>
                          <a:fillRect/>
                        </a:stretch>
                      </pic:blipFill>
                      <pic:spPr>
                        <a:xfrm>
                          <a:off x="0" y="0"/>
                          <a:ext cx="4392295" cy="4684395"/>
                        </a:xfrm>
                        <a:prstGeom prst="rect">
                          <a:avLst/>
                        </a:prstGeom>
                      </pic:spPr>
                    </pic:pic>
                  </a:graphicData>
                </a:graphic>
              </wp:inline>
            </w:drawing>
          </w:r>
        </w:del>
      </w:moveFrom>
    </w:p>
    <w:p w14:paraId="2B7F71D2" w14:textId="5BAC2FA0" w:rsidR="00DE7E66" w:rsidDel="00242482" w:rsidRDefault="00DE7E66" w:rsidP="00242482">
      <w:pPr>
        <w:ind w:firstLine="0"/>
        <w:rPr>
          <w:del w:id="500" w:author="Microsoft Office User" w:date="2017-09-16T18:26:00Z"/>
        </w:rPr>
        <w:pPrChange w:id="501" w:author="Microsoft Office User" w:date="2017-09-16T18:26:00Z">
          <w:pPr/>
        </w:pPrChange>
      </w:pPr>
    </w:p>
    <w:moveFromRangeEnd w:id="497"/>
    <w:p w14:paraId="533E59A8" w14:textId="4C38DEA3" w:rsidR="00DE7E66" w:rsidRPr="009A3755" w:rsidRDefault="00DE7E66" w:rsidP="00242482">
      <w:pPr>
        <w:pPrChange w:id="502" w:author="Microsoft Office User" w:date="2017-09-16T18:26:00Z">
          <w:pPr/>
        </w:pPrChange>
      </w:pPr>
      <w:del w:id="503" w:author="Microsoft Office User" w:date="2017-09-16T18:26:00Z">
        <w:r w:rsidDel="00242482">
          <w:rPr>
            <w:noProof/>
            <w:lang w:eastAsia="en-US"/>
          </w:rPr>
          <w:drawing>
            <wp:inline distT="0" distB="0" distL="0" distR="0" wp14:anchorId="34270072" wp14:editId="3CC1DEF8">
              <wp:extent cx="4029637" cy="1190791"/>
              <wp:effectExtent l="0" t="0" r="9525" b="9525"/>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F89C7B.tmp"/>
                      <pic:cNvPicPr/>
                    </pic:nvPicPr>
                    <pic:blipFill>
                      <a:blip r:embed="rId9">
                        <a:extLst>
                          <a:ext uri="{28A0092B-C50C-407E-A947-70E740481C1C}">
                            <a14:useLocalDpi xmlns:a14="http://schemas.microsoft.com/office/drawing/2010/main" val="0"/>
                          </a:ext>
                        </a:extLst>
                      </a:blip>
                      <a:stretch>
                        <a:fillRect/>
                      </a:stretch>
                    </pic:blipFill>
                    <pic:spPr>
                      <a:xfrm>
                        <a:off x="0" y="0"/>
                        <a:ext cx="4029637" cy="1190791"/>
                      </a:xfrm>
                      <a:prstGeom prst="rect">
                        <a:avLst/>
                      </a:prstGeom>
                    </pic:spPr>
                  </pic:pic>
                </a:graphicData>
              </a:graphic>
            </wp:inline>
          </w:drawing>
        </w:r>
      </w:del>
    </w:p>
    <w:sectPr w:rsidR="00DE7E66" w:rsidRPr="009A3755">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226A87" w14:textId="77777777" w:rsidR="002C6C3B" w:rsidRDefault="002C6C3B">
      <w:r>
        <w:separator/>
      </w:r>
    </w:p>
  </w:endnote>
  <w:endnote w:type="continuationSeparator" w:id="0">
    <w:p w14:paraId="3B8A31CD" w14:textId="77777777" w:rsidR="002C6C3B" w:rsidRDefault="002C6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roman"/>
    <w:pitch w:val="variable"/>
    <w:sig w:usb0="A00002FF" w:usb1="28CFFCFA" w:usb2="00000016" w:usb3="00000000" w:csb0="001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90B200" w14:textId="77777777" w:rsidR="002C6C3B" w:rsidRDefault="002C6C3B">
      <w:r>
        <w:separator/>
      </w:r>
    </w:p>
  </w:footnote>
  <w:footnote w:type="continuationSeparator" w:id="0">
    <w:p w14:paraId="3BD3B595" w14:textId="77777777" w:rsidR="002C6C3B" w:rsidRDefault="002C6C3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4">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3BF5470"/>
    <w:multiLevelType w:val="singleLevel"/>
    <w:tmpl w:val="6F4E66F0"/>
    <w:lvl w:ilvl="0">
      <w:start w:val="1"/>
      <w:numFmt w:val="decimal"/>
      <w:lvlText w:val="%1."/>
      <w:legacy w:legacy="1" w:legacySpace="0" w:legacyIndent="227"/>
      <w:lvlJc w:val="left"/>
      <w:pPr>
        <w:ind w:left="227" w:hanging="227"/>
      </w:pPr>
    </w:lvl>
  </w:abstractNum>
  <w:abstractNum w:abstractNumId="7">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8"/>
  </w:num>
  <w:num w:numId="3">
    <w:abstractNumId w:val="6"/>
  </w:num>
  <w:num w:numId="4">
    <w:abstractNumId w:val="7"/>
  </w:num>
  <w:num w:numId="5">
    <w:abstractNumId w:val="1"/>
  </w:num>
  <w:num w:numId="6">
    <w:abstractNumId w:val="5"/>
  </w:num>
  <w:num w:numId="7">
    <w:abstractNumId w:val="11"/>
  </w:num>
  <w:num w:numId="8">
    <w:abstractNumId w:val="10"/>
  </w:num>
  <w:num w:numId="9">
    <w:abstractNumId w:val="2"/>
  </w:num>
  <w:num w:numId="10">
    <w:abstractNumId w:val="3"/>
  </w:num>
  <w:num w:numId="11">
    <w:abstractNumId w:val="12"/>
  </w:num>
  <w:num w:numId="12">
    <w:abstractNumId w:val="9"/>
  </w:num>
  <w:num w:numId="13">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3CC8"/>
    <w:rsid w:val="00040D46"/>
    <w:rsid w:val="00050DFE"/>
    <w:rsid w:val="00076214"/>
    <w:rsid w:val="0007708B"/>
    <w:rsid w:val="00094440"/>
    <w:rsid w:val="00165C6D"/>
    <w:rsid w:val="001A1F49"/>
    <w:rsid w:val="001D3036"/>
    <w:rsid w:val="001E2B8E"/>
    <w:rsid w:val="001E45E4"/>
    <w:rsid w:val="00203798"/>
    <w:rsid w:val="00242482"/>
    <w:rsid w:val="00244C9E"/>
    <w:rsid w:val="00252BAB"/>
    <w:rsid w:val="0028131F"/>
    <w:rsid w:val="002A3EE9"/>
    <w:rsid w:val="002C2E56"/>
    <w:rsid w:val="002C6C3B"/>
    <w:rsid w:val="002F51CF"/>
    <w:rsid w:val="002F78EA"/>
    <w:rsid w:val="00320AA4"/>
    <w:rsid w:val="00371779"/>
    <w:rsid w:val="00373D2A"/>
    <w:rsid w:val="00377E07"/>
    <w:rsid w:val="003C5FA0"/>
    <w:rsid w:val="003D3C40"/>
    <w:rsid w:val="00400288"/>
    <w:rsid w:val="00467FB1"/>
    <w:rsid w:val="00484926"/>
    <w:rsid w:val="004A5B90"/>
    <w:rsid w:val="004C19F7"/>
    <w:rsid w:val="004E040A"/>
    <w:rsid w:val="004F2505"/>
    <w:rsid w:val="00503A62"/>
    <w:rsid w:val="00586CFF"/>
    <w:rsid w:val="006164F1"/>
    <w:rsid w:val="006225EA"/>
    <w:rsid w:val="00630672"/>
    <w:rsid w:val="00652234"/>
    <w:rsid w:val="00657488"/>
    <w:rsid w:val="00663895"/>
    <w:rsid w:val="0067477F"/>
    <w:rsid w:val="006A1BD8"/>
    <w:rsid w:val="007131A7"/>
    <w:rsid w:val="00713986"/>
    <w:rsid w:val="0072659D"/>
    <w:rsid w:val="007309D0"/>
    <w:rsid w:val="00731C51"/>
    <w:rsid w:val="007930CD"/>
    <w:rsid w:val="00794727"/>
    <w:rsid w:val="007B61CB"/>
    <w:rsid w:val="00820AAF"/>
    <w:rsid w:val="008240C3"/>
    <w:rsid w:val="0086288C"/>
    <w:rsid w:val="00863DE7"/>
    <w:rsid w:val="0088639B"/>
    <w:rsid w:val="008A0799"/>
    <w:rsid w:val="008A236B"/>
    <w:rsid w:val="00914605"/>
    <w:rsid w:val="00977787"/>
    <w:rsid w:val="009942DC"/>
    <w:rsid w:val="009B1D59"/>
    <w:rsid w:val="009B26F3"/>
    <w:rsid w:val="009E01A9"/>
    <w:rsid w:val="009F4136"/>
    <w:rsid w:val="00A02F42"/>
    <w:rsid w:val="00A41315"/>
    <w:rsid w:val="00A61B46"/>
    <w:rsid w:val="00A638F0"/>
    <w:rsid w:val="00A8258F"/>
    <w:rsid w:val="00A82AC2"/>
    <w:rsid w:val="00A95D82"/>
    <w:rsid w:val="00AF5F6E"/>
    <w:rsid w:val="00AF6B6E"/>
    <w:rsid w:val="00B0532B"/>
    <w:rsid w:val="00B05DF2"/>
    <w:rsid w:val="00B069EE"/>
    <w:rsid w:val="00B06A70"/>
    <w:rsid w:val="00BB3E75"/>
    <w:rsid w:val="00BC60BE"/>
    <w:rsid w:val="00BD4ADC"/>
    <w:rsid w:val="00C21DCE"/>
    <w:rsid w:val="00C27EF9"/>
    <w:rsid w:val="00C51962"/>
    <w:rsid w:val="00C86C6D"/>
    <w:rsid w:val="00C951AE"/>
    <w:rsid w:val="00C95AC1"/>
    <w:rsid w:val="00CD3A54"/>
    <w:rsid w:val="00CF0521"/>
    <w:rsid w:val="00D15D54"/>
    <w:rsid w:val="00D21AAD"/>
    <w:rsid w:val="00D25733"/>
    <w:rsid w:val="00D46E59"/>
    <w:rsid w:val="00D76F98"/>
    <w:rsid w:val="00DB1257"/>
    <w:rsid w:val="00DC2919"/>
    <w:rsid w:val="00DC2926"/>
    <w:rsid w:val="00DE0D22"/>
    <w:rsid w:val="00DE6BED"/>
    <w:rsid w:val="00DE7E66"/>
    <w:rsid w:val="00DF102D"/>
    <w:rsid w:val="00DF1FF8"/>
    <w:rsid w:val="00E04A1F"/>
    <w:rsid w:val="00E3194C"/>
    <w:rsid w:val="00E3380D"/>
    <w:rsid w:val="00E50E4E"/>
    <w:rsid w:val="00E577E9"/>
    <w:rsid w:val="00EA1D86"/>
    <w:rsid w:val="00EA37B0"/>
    <w:rsid w:val="00EA3C57"/>
    <w:rsid w:val="00EB3585"/>
    <w:rsid w:val="00EB74A1"/>
    <w:rsid w:val="00EE7155"/>
    <w:rsid w:val="00F340F2"/>
    <w:rsid w:val="00F35037"/>
    <w:rsid w:val="00F40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03E7C0"/>
  <w15:chartTrackingRefBased/>
  <w15:docId w15:val="{3D3F6FD4-A0C8-463A-9353-95CD250A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styleId="ListParagraph">
    <w:name w:val="List Paragraph"/>
    <w:basedOn w:val="Normal"/>
    <w:uiPriority w:val="63"/>
    <w:qFormat/>
    <w:rsid w:val="006164F1"/>
    <w:pPr>
      <w:ind w:left="720"/>
      <w:contextualSpacing/>
    </w:pPr>
  </w:style>
  <w:style w:type="character" w:styleId="FollowedHyperlink">
    <w:name w:val="FollowedHyperlink"/>
    <w:basedOn w:val="DefaultParagraphFont"/>
    <w:uiPriority w:val="99"/>
    <w:semiHidden/>
    <w:unhideWhenUsed/>
    <w:rsid w:val="008240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mp"/><Relationship Id="rId9" Type="http://schemas.openxmlformats.org/officeDocument/2006/relationships/image" Target="media/image2.tmp"/><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49317-3313-544A-9E18-57A53EDB7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0</TotalTime>
  <Pages>7</Pages>
  <Words>2046</Words>
  <Characters>11666</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13685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Microsoft Office User</cp:lastModifiedBy>
  <cp:revision>2</cp:revision>
  <cp:lastPrinted>2017-09-10T20:12:00Z</cp:lastPrinted>
  <dcterms:created xsi:type="dcterms:W3CDTF">2017-09-17T00:41:00Z</dcterms:created>
  <dcterms:modified xsi:type="dcterms:W3CDTF">2017-09-17T00:41:00Z</dcterms:modified>
</cp:coreProperties>
</file>