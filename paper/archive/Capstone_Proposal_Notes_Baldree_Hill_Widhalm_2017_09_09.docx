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D23E2" w14:textId="77777777" w:rsidR="00C221D9" w:rsidRDefault="00C221D9" w:rsidP="00536B49">
      <w:pPr>
        <w:outlineLvl w:val="0"/>
        <w:rPr>
          <w:u w:val="single"/>
        </w:rPr>
      </w:pPr>
      <w:r>
        <w:rPr>
          <w:u w:val="single"/>
        </w:rPr>
        <w:t>Team Members</w:t>
      </w:r>
    </w:p>
    <w:p w14:paraId="6C266EB7" w14:textId="77777777" w:rsidR="00C221D9" w:rsidRDefault="00442E3A" w:rsidP="00536B49">
      <w:pPr>
        <w:outlineLvl w:val="0"/>
      </w:pPr>
      <w:r>
        <w:t>Matt Baldree</w:t>
      </w:r>
    </w:p>
    <w:p w14:paraId="1972459D" w14:textId="77777777" w:rsidR="00442E3A" w:rsidRDefault="00442E3A" w:rsidP="00C221D9">
      <w:r>
        <w:t xml:space="preserve">Paul </w:t>
      </w:r>
      <w:proofErr w:type="spellStart"/>
      <w:r>
        <w:t>Widhalm</w:t>
      </w:r>
      <w:proofErr w:type="spellEnd"/>
    </w:p>
    <w:p w14:paraId="4FE55780" w14:textId="77777777" w:rsidR="00442E3A" w:rsidRPr="00C221D9" w:rsidRDefault="00442E3A" w:rsidP="00C221D9">
      <w:r>
        <w:t>Brandon Hill</w:t>
      </w:r>
    </w:p>
    <w:p w14:paraId="2C5A9D92" w14:textId="77777777" w:rsidR="00C221D9" w:rsidRDefault="00C221D9" w:rsidP="00C221D9">
      <w:pPr>
        <w:rPr>
          <w:u w:val="single"/>
        </w:rPr>
      </w:pPr>
    </w:p>
    <w:p w14:paraId="2B5BBC3D" w14:textId="77777777" w:rsidR="00C221D9" w:rsidRPr="00C522BE" w:rsidRDefault="00C221D9" w:rsidP="00536B49">
      <w:pPr>
        <w:outlineLvl w:val="0"/>
        <w:rPr>
          <w:u w:val="single"/>
        </w:rPr>
      </w:pPr>
      <w:r w:rsidRPr="00C522BE">
        <w:rPr>
          <w:u w:val="single"/>
        </w:rPr>
        <w:t>Proposal</w:t>
      </w:r>
    </w:p>
    <w:p w14:paraId="7A95A7CD" w14:textId="4CBEEE9C" w:rsidR="00B96023" w:rsidRDefault="00C221D9" w:rsidP="00C221D9">
      <w:r>
        <w:t xml:space="preserve">We propose to develop an index of a </w:t>
      </w:r>
      <w:commentRangeStart w:id="0"/>
      <w:commentRangeStart w:id="1"/>
      <w:r>
        <w:t xml:space="preserve">segment </w:t>
      </w:r>
      <w:commentRangeStart w:id="2"/>
      <w:commentRangeEnd w:id="0"/>
      <w:r w:rsidR="004D78B2">
        <w:rPr>
          <w:rStyle w:val="CommentReference"/>
        </w:rPr>
        <w:commentReference w:id="0"/>
      </w:r>
      <w:commentRangeEnd w:id="1"/>
      <w:r w:rsidR="00536B49">
        <w:rPr>
          <w:rStyle w:val="CommentReference"/>
        </w:rPr>
        <w:commentReference w:id="1"/>
      </w:r>
      <w:commentRangeEnd w:id="2"/>
      <w:r w:rsidR="002025F6">
        <w:rPr>
          <w:rStyle w:val="CommentReference"/>
        </w:rPr>
        <w:commentReference w:id="2"/>
      </w:r>
      <w:r>
        <w:t>of the cryptocurrency market as a tool for investors and financial managers. This tool could be used to measure investments against the market</w:t>
      </w:r>
      <w:r w:rsidR="004D78B2">
        <w:t xml:space="preserve"> while also showing the strength of the cryptocurrency market</w:t>
      </w:r>
      <w:r>
        <w:t xml:space="preserve">. Considerations for the index include the following: purpose, segment, membership, algorithm, rebalancing, data, adoption, etc. </w:t>
      </w:r>
    </w:p>
    <w:p w14:paraId="3A4F44B0" w14:textId="77777777" w:rsidR="00C221D9" w:rsidRDefault="00C221D9" w:rsidP="00C221D9">
      <w:pPr>
        <w:rPr>
          <w:u w:val="single"/>
        </w:rPr>
      </w:pPr>
    </w:p>
    <w:p w14:paraId="0E0AE264" w14:textId="77777777" w:rsidR="00C221D9" w:rsidRDefault="00C221D9" w:rsidP="00536B49">
      <w:pPr>
        <w:outlineLvl w:val="0"/>
        <w:rPr>
          <w:u w:val="single"/>
        </w:rPr>
      </w:pPr>
      <w:r>
        <w:rPr>
          <w:u w:val="single"/>
        </w:rPr>
        <w:t>Problem</w:t>
      </w:r>
    </w:p>
    <w:p w14:paraId="529BD09F" w14:textId="58EE0FD2" w:rsidR="00C221D9" w:rsidRDefault="00C221D9" w:rsidP="00C221D9">
      <w:r>
        <w:t>The cryptocurrency market started in 2009 with the bitcoin network</w:t>
      </w:r>
      <w:r w:rsidR="004D78B2">
        <w:t xml:space="preserve"> and</w:t>
      </w:r>
      <w:r w:rsidR="00536B49">
        <w:t xml:space="preserve"> </w:t>
      </w:r>
      <w:r w:rsidR="004D78B2">
        <w:t>i</w:t>
      </w:r>
      <w:r>
        <w:t xml:space="preserve">n 2010, the first bitcoin exchange opened. </w:t>
      </w:r>
      <w:r w:rsidR="00DC285A">
        <w:t xml:space="preserve">As of </w:t>
      </w:r>
      <w:r w:rsidR="001830C1">
        <w:t>September 7, 2017,</w:t>
      </w:r>
      <w:r>
        <w:t xml:space="preserve"> there are 5,475 </w:t>
      </w:r>
      <w:r w:rsidR="004D78B2">
        <w:t xml:space="preserve">cryptocurrency </w:t>
      </w:r>
      <w:r>
        <w:t xml:space="preserve">exchanges according to Coin Market Cap and the total market capitalization is $164 billion for 867 currencies.  </w:t>
      </w:r>
      <w:r w:rsidR="004D78B2">
        <w:t>For comparison, t</w:t>
      </w:r>
      <w:r>
        <w:t>his market capitalization represents 20% of Apple</w:t>
      </w:r>
      <w:r w:rsidR="004D78B2">
        <w:t>’s market cap</w:t>
      </w:r>
      <w:r>
        <w:t xml:space="preserve">. </w:t>
      </w:r>
    </w:p>
    <w:p w14:paraId="3E9F49BD" w14:textId="77777777" w:rsidR="00C221D9" w:rsidRDefault="00C221D9" w:rsidP="00C221D9"/>
    <w:p w14:paraId="5DA0F92E" w14:textId="69B63999" w:rsidR="004D78B2" w:rsidRDefault="00C221D9" w:rsidP="00C221D9">
      <w:r>
        <w:t>The market is growing exponentially. For instance, the number two cryptocurrency</w:t>
      </w:r>
      <w:r w:rsidR="004D78B2">
        <w:t xml:space="preserve"> in market capitalization</w:t>
      </w:r>
      <w:r>
        <w:t xml:space="preserve">, </w:t>
      </w:r>
      <w:proofErr w:type="spellStart"/>
      <w:r>
        <w:t>Ethereum</w:t>
      </w:r>
      <w:proofErr w:type="spellEnd"/>
      <w:r>
        <w:t>, grew 4,100% in eight months.</w:t>
      </w:r>
      <w:r w:rsidR="004D78B2">
        <w:t xml:space="preserve"> The Standard and Poor</w:t>
      </w:r>
      <w:r w:rsidR="00536B49">
        <w:t>’</w:t>
      </w:r>
      <w:r w:rsidR="004D78B2">
        <w:t xml:space="preserve">s 500 Index which is made up of 500 of the most widely traded US stocks took over 40 years to achieve the same kind of growth.  The cryptocurrency market is currently in its infancy and to enable it to grow into maturity will require solid measurements by which investors can rely upon. </w:t>
      </w:r>
    </w:p>
    <w:p w14:paraId="5B563E14" w14:textId="77777777" w:rsidR="00A8196F" w:rsidRDefault="00A8196F" w:rsidP="00C221D9"/>
    <w:p w14:paraId="47688F20" w14:textId="1BB90606" w:rsidR="009B1B10" w:rsidRDefault="00C221D9" w:rsidP="009B1B10">
      <w:r>
        <w:t xml:space="preserve">With so much growth in an industry, many people want to get involved in the opportunity but don’t have the knowledge or background to comfortably invest. </w:t>
      </w:r>
      <w:r w:rsidR="009B1B10">
        <w:t>A rapidly expanding market has enormous opportunities. But, it also has major risks. One of these risk is price fluctuation or price volatility. As of September 9, 2017, the total market capitalization is $147 billion. That is a 10% slide in the market in two days. Bitcoin makes up 47% of the cap, so its price fluctuation probably drives the market. The challenge for investors today is navigating this young, volatile new market.</w:t>
      </w:r>
    </w:p>
    <w:p w14:paraId="2428C9C1" w14:textId="77777777" w:rsidR="009B1B10" w:rsidRDefault="009B1B10" w:rsidP="009B1B10"/>
    <w:p w14:paraId="0BA28089" w14:textId="1A0E0698" w:rsidR="00C221D9" w:rsidRDefault="009B1B10" w:rsidP="009B1B10">
      <w:r>
        <w:t xml:space="preserve">Our belief is that </w:t>
      </w:r>
      <w:r w:rsidR="00C221D9">
        <w:t>an appropriate</w:t>
      </w:r>
      <w:r>
        <w:t>ly designed</w:t>
      </w:r>
      <w:r w:rsidR="00C221D9">
        <w:t xml:space="preserve"> index </w:t>
      </w:r>
      <w:r>
        <w:t xml:space="preserve">would help investors and financial managers describe the market and determine if it was up or down. </w:t>
      </w:r>
      <w:r w:rsidR="00C221D9">
        <w:t>Th</w:t>
      </w:r>
      <w:r w:rsidR="00536B49">
        <w:t>is</w:t>
      </w:r>
      <w:r w:rsidR="00C221D9">
        <w:t xml:space="preserve"> </w:t>
      </w:r>
      <w:r>
        <w:t xml:space="preserve">new </w:t>
      </w:r>
      <w:r w:rsidR="00C221D9">
        <w:t xml:space="preserve">index could </w:t>
      </w:r>
      <w:r w:rsidR="00536B49">
        <w:t xml:space="preserve">then </w:t>
      </w:r>
      <w:r w:rsidR="00C221D9">
        <w:t xml:space="preserve">be used to compare returns on specific investments. In addition, exchange-traded funds (ETF) could be developed to follow the index or try and beat it. </w:t>
      </w:r>
    </w:p>
    <w:p w14:paraId="7429B912" w14:textId="037EF375" w:rsidR="00442E3A" w:rsidRDefault="00442E3A" w:rsidP="00C221D9">
      <w:pPr>
        <w:rPr>
          <w:ins w:id="3" w:author="Paul W" w:date="2017-09-10T06:05:00Z"/>
        </w:rPr>
      </w:pPr>
    </w:p>
    <w:p w14:paraId="384E70D9" w14:textId="4C89C108" w:rsidR="002025F6" w:rsidRDefault="002025F6" w:rsidP="00C221D9">
      <w:pPr>
        <w:rPr>
          <w:ins w:id="4" w:author="Paul W" w:date="2017-09-10T06:05:00Z"/>
        </w:rPr>
      </w:pPr>
    </w:p>
    <w:p w14:paraId="3C9FDEDF" w14:textId="77777777" w:rsidR="002025F6" w:rsidRDefault="002025F6" w:rsidP="00C221D9"/>
    <w:p w14:paraId="7FADD54E" w14:textId="77777777" w:rsidR="00442E3A" w:rsidRDefault="00442E3A" w:rsidP="00536B49">
      <w:pPr>
        <w:pBdr>
          <w:bottom w:val="single" w:sz="4" w:space="1" w:color="auto"/>
        </w:pBdr>
        <w:outlineLvl w:val="0"/>
      </w:pPr>
      <w:commentRangeStart w:id="5"/>
      <w:r>
        <w:t>Notes</w:t>
      </w:r>
      <w:commentRangeEnd w:id="5"/>
      <w:r w:rsidR="002025F6">
        <w:rPr>
          <w:rStyle w:val="CommentReference"/>
        </w:rPr>
        <w:commentReference w:id="5"/>
      </w:r>
    </w:p>
    <w:p w14:paraId="4ADD1596" w14:textId="77777777" w:rsidR="00C221D9" w:rsidRPr="008B0DF1" w:rsidRDefault="00C221D9" w:rsidP="00C221D9"/>
    <w:p w14:paraId="1E91E5E6" w14:textId="77777777" w:rsidR="00C221D9" w:rsidRDefault="00C221D9" w:rsidP="00536B49">
      <w:pPr>
        <w:outlineLvl w:val="0"/>
        <w:rPr>
          <w:u w:val="single"/>
        </w:rPr>
      </w:pPr>
      <w:r>
        <w:rPr>
          <w:u w:val="single"/>
        </w:rPr>
        <w:t>Considerations</w:t>
      </w:r>
    </w:p>
    <w:p w14:paraId="5E2D6A31" w14:textId="77777777" w:rsidR="00C221D9" w:rsidRDefault="00C221D9" w:rsidP="00536B49">
      <w:pPr>
        <w:outlineLvl w:val="0"/>
      </w:pPr>
      <w:r>
        <w:t>Rebalancing</w:t>
      </w:r>
    </w:p>
    <w:p w14:paraId="0F4FB824" w14:textId="77777777" w:rsidR="00C221D9" w:rsidRDefault="00C221D9" w:rsidP="00C221D9">
      <w:r>
        <w:t>Algorithm</w:t>
      </w:r>
    </w:p>
    <w:p w14:paraId="0057E47F" w14:textId="77777777" w:rsidR="00C221D9" w:rsidRDefault="00C221D9" w:rsidP="00C221D9">
      <w:r>
        <w:lastRenderedPageBreak/>
        <w:tab/>
        <w:t>Market cap, price, weight, etc.</w:t>
      </w:r>
    </w:p>
    <w:p w14:paraId="46E57E14" w14:textId="77777777" w:rsidR="00C221D9" w:rsidRDefault="00C221D9" w:rsidP="00536B49">
      <w:pPr>
        <w:outlineLvl w:val="0"/>
      </w:pPr>
      <w:r>
        <w:t>Purpose which dictates membership of index</w:t>
      </w:r>
    </w:p>
    <w:p w14:paraId="6D22A9F8" w14:textId="77777777" w:rsidR="00C221D9" w:rsidRDefault="00C221D9" w:rsidP="00C221D9">
      <w:r>
        <w:tab/>
        <w:t>Track top players, ICO’s, altcoins, bitcoin, market, etc.</w:t>
      </w:r>
    </w:p>
    <w:p w14:paraId="65DF7C1D" w14:textId="77777777" w:rsidR="00C221D9" w:rsidRDefault="00C221D9" w:rsidP="00C221D9">
      <w:r>
        <w:t>Current research</w:t>
      </w:r>
    </w:p>
    <w:p w14:paraId="49A94977" w14:textId="77777777" w:rsidR="00C221D9" w:rsidRPr="00897A49" w:rsidRDefault="00C221D9" w:rsidP="00C221D9"/>
    <w:p w14:paraId="7E742767" w14:textId="77777777" w:rsidR="00C221D9" w:rsidRDefault="00C221D9" w:rsidP="00C221D9">
      <w:pPr>
        <w:rPr>
          <w:u w:val="single"/>
        </w:rPr>
      </w:pPr>
    </w:p>
    <w:p w14:paraId="49189E11" w14:textId="77777777" w:rsidR="00C221D9" w:rsidRPr="00246213" w:rsidRDefault="00C221D9" w:rsidP="00536B49">
      <w:pPr>
        <w:outlineLvl w:val="0"/>
        <w:rPr>
          <w:u w:val="single"/>
        </w:rPr>
      </w:pPr>
      <w:r w:rsidRPr="00246213">
        <w:rPr>
          <w:u w:val="single"/>
        </w:rPr>
        <w:t>DOW Jones Industrial Average (DJIA)</w:t>
      </w:r>
    </w:p>
    <w:p w14:paraId="5074D18F" w14:textId="77777777" w:rsidR="00C221D9" w:rsidRDefault="00C221D9" w:rsidP="00536B49">
      <w:pPr>
        <w:outlineLvl w:val="0"/>
      </w:pPr>
      <w:r>
        <w:t>Most famous stock market barometer</w:t>
      </w:r>
    </w:p>
    <w:p w14:paraId="2C983D8E" w14:textId="77777777" w:rsidR="00C221D9" w:rsidRDefault="00C221D9" w:rsidP="00C221D9">
      <w:r>
        <w:t>30 largest and most influential companies</w:t>
      </w:r>
    </w:p>
    <w:p w14:paraId="677E4BEC" w14:textId="77777777" w:rsidR="00C221D9" w:rsidRDefault="00C221D9" w:rsidP="00C221D9">
      <w:r>
        <w:t>ETF’s that track the DOW</w:t>
      </w:r>
    </w:p>
    <w:p w14:paraId="733386AE" w14:textId="77777777" w:rsidR="00C221D9" w:rsidRDefault="00C221D9" w:rsidP="00C221D9">
      <w:r>
        <w:tab/>
        <w:t>SPDR Dow Jones Industrial Average ETF (DIA)</w:t>
      </w:r>
    </w:p>
    <w:p w14:paraId="1AC2BB46" w14:textId="77777777" w:rsidR="00C221D9" w:rsidRDefault="00C221D9" w:rsidP="00C221D9">
      <w:r>
        <w:tab/>
      </w:r>
      <w:r>
        <w:tab/>
        <w:t>Invests in all stocks of the DOW and weights them in a manner similar to the weights in the underlying index</w:t>
      </w:r>
    </w:p>
    <w:p w14:paraId="3B971BDC" w14:textId="77777777" w:rsidR="00C221D9" w:rsidRDefault="00C221D9" w:rsidP="00C221D9"/>
    <w:p w14:paraId="2F149FF0" w14:textId="77777777" w:rsidR="00C221D9" w:rsidRDefault="00C221D9" w:rsidP="00C221D9">
      <w:r>
        <w:tab/>
        <w:t>Elements Dow Jones High Yield Select 10 Total Return Index (DOD)</w:t>
      </w:r>
    </w:p>
    <w:p w14:paraId="45488BEF" w14:textId="77777777" w:rsidR="00C221D9" w:rsidRDefault="00C221D9" w:rsidP="00C221D9">
      <w:r>
        <w:tab/>
      </w:r>
      <w:r>
        <w:tab/>
        <w:t>Only ten stocks based on Dogs of the DOW</w:t>
      </w:r>
    </w:p>
    <w:p w14:paraId="0B2D3030" w14:textId="77777777" w:rsidR="00C221D9" w:rsidRDefault="00C221D9" w:rsidP="00C221D9">
      <w:r>
        <w:tab/>
      </w:r>
      <w:r>
        <w:tab/>
        <w:t>Rebalancing based on dividend yield (companies with highest dividend yield)</w:t>
      </w:r>
    </w:p>
    <w:p w14:paraId="5F9E452D" w14:textId="77777777" w:rsidR="00C221D9" w:rsidRDefault="00C221D9" w:rsidP="00C221D9"/>
    <w:p w14:paraId="55D0C1D6" w14:textId="77777777" w:rsidR="00C221D9" w:rsidRDefault="00C221D9" w:rsidP="00C221D9">
      <w:r>
        <w:tab/>
      </w:r>
      <w:proofErr w:type="spellStart"/>
      <w:r>
        <w:t>ProShares</w:t>
      </w:r>
      <w:proofErr w:type="spellEnd"/>
      <w:r>
        <w:t xml:space="preserve"> Ultra DOW30 (DDM)</w:t>
      </w:r>
    </w:p>
    <w:p w14:paraId="44A91D90" w14:textId="77777777" w:rsidR="00C221D9" w:rsidRDefault="00C221D9" w:rsidP="00C221D9">
      <w:r>
        <w:tab/>
      </w:r>
      <w:r>
        <w:tab/>
        <w:t>Aim is to beat the DOW by seeking 2x daily performance of that index.</w:t>
      </w:r>
    </w:p>
    <w:p w14:paraId="26DFE997" w14:textId="77777777" w:rsidR="00C221D9" w:rsidRDefault="00C221D9" w:rsidP="00C221D9"/>
    <w:p w14:paraId="77111C3F" w14:textId="77777777" w:rsidR="00C221D9" w:rsidRDefault="009E0E75" w:rsidP="00C221D9">
      <w:hyperlink r:id="rId6" w:history="1">
        <w:r w:rsidR="00C221D9" w:rsidRPr="00325541">
          <w:rPr>
            <w:rStyle w:val="Hyperlink"/>
          </w:rPr>
          <w:t>http://www.investopedia.com/terms/d/djia.asp?ad=dirN&amp;qo=investopediaSiteSearch&amp;qsrc=0&amp;o=40186</w:t>
        </w:r>
      </w:hyperlink>
    </w:p>
    <w:p w14:paraId="66758748" w14:textId="77777777" w:rsidR="00C221D9" w:rsidRDefault="00C221D9" w:rsidP="00C221D9"/>
    <w:p w14:paraId="45D3D2A9" w14:textId="77777777" w:rsidR="00C221D9" w:rsidRDefault="00C221D9" w:rsidP="00C221D9">
      <w:r>
        <w:t>price-weighted average of 30 significant stocks traded on NYSE and NASDAW</w:t>
      </w:r>
    </w:p>
    <w:p w14:paraId="6A4580BF" w14:textId="77777777" w:rsidR="00C221D9" w:rsidRDefault="00C221D9" w:rsidP="00C221D9">
      <w:r>
        <w:t>invested by Charles Dow in 1896</w:t>
      </w:r>
    </w:p>
    <w:p w14:paraId="07691A0C" w14:textId="77777777" w:rsidR="00C221D9" w:rsidRDefault="00C221D9" w:rsidP="00C221D9">
      <w:r>
        <w:t>one of the oldest, single most-watched indices in the world and includes companies such as GE, Walt Disney, Exxon Mobil, Microsoft, etc.</w:t>
      </w:r>
    </w:p>
    <w:p w14:paraId="6618FF18" w14:textId="77777777" w:rsidR="00C221D9" w:rsidRDefault="00C221D9" w:rsidP="00C221D9">
      <w:r>
        <w:t xml:space="preserve">Market is up or down </w:t>
      </w:r>
      <w:proofErr w:type="gramStart"/>
      <w:r>
        <w:t>refers</w:t>
      </w:r>
      <w:proofErr w:type="gramEnd"/>
      <w:r>
        <w:t xml:space="preserve"> to the DOW</w:t>
      </w:r>
    </w:p>
    <w:p w14:paraId="67FF3985" w14:textId="77777777" w:rsidR="00C221D9" w:rsidRDefault="00C221D9" w:rsidP="00C221D9">
      <w:r>
        <w:t>Design to serve as a proxy for the broader US economy</w:t>
      </w:r>
    </w:p>
    <w:p w14:paraId="454EA28B" w14:textId="77777777" w:rsidR="00C221D9" w:rsidRDefault="00C221D9" w:rsidP="00C221D9">
      <w:r>
        <w:t>GE is the only company part of the original DOW</w:t>
      </w:r>
    </w:p>
    <w:p w14:paraId="74BE98AB" w14:textId="77777777" w:rsidR="00C221D9" w:rsidRDefault="00C221D9" w:rsidP="00C221D9">
      <w:r>
        <w:t>Composition of index changes over time based on company performance or shifts in economy</w:t>
      </w:r>
    </w:p>
    <w:p w14:paraId="4EF3C0B8" w14:textId="77777777" w:rsidR="00C221D9" w:rsidRDefault="00C221D9" w:rsidP="00C221D9">
      <w:r>
        <w:t>It is price-weighted index which means stocks with higher share prices are given a greater weight in the index</w:t>
      </w:r>
    </w:p>
    <w:p w14:paraId="7835428F" w14:textId="77777777" w:rsidR="00C221D9" w:rsidRDefault="00C221D9" w:rsidP="00C221D9">
      <w:r>
        <w:t xml:space="preserve">Originally, it was calculated average by adding the prices of the 12 </w:t>
      </w:r>
      <w:proofErr w:type="spellStart"/>
      <w:r>
        <w:t>dow</w:t>
      </w:r>
      <w:proofErr w:type="spellEnd"/>
      <w:r>
        <w:t xml:space="preserve"> component stocks and dividing by 12</w:t>
      </w:r>
    </w:p>
    <w:p w14:paraId="2E47617C" w14:textId="77777777" w:rsidR="00C221D9" w:rsidRDefault="00C221D9" w:rsidP="00C221D9">
      <w:r>
        <w:t>Additions/subtractions, mergers, stock splits must be accounted for in the index to its value does not become affected</w:t>
      </w:r>
    </w:p>
    <w:p w14:paraId="03739D81" w14:textId="77777777" w:rsidR="00C221D9" w:rsidRDefault="00C221D9" w:rsidP="00C221D9">
      <w:r>
        <w:t>It grew to 30 in 1928 and has changed components 51x</w:t>
      </w:r>
    </w:p>
    <w:p w14:paraId="056E0DF9" w14:textId="77777777" w:rsidR="00C221D9" w:rsidRDefault="00C221D9" w:rsidP="00C221D9"/>
    <w:p w14:paraId="6A1AAE18" w14:textId="77777777" w:rsidR="00C221D9" w:rsidRDefault="00C221D9" w:rsidP="00C221D9">
      <w:r w:rsidRPr="005636F5">
        <w:rPr>
          <w:noProof/>
        </w:rPr>
        <w:lastRenderedPageBreak/>
        <w:drawing>
          <wp:inline distT="0" distB="0" distL="0" distR="0" wp14:anchorId="657E11CE" wp14:editId="307DF017">
            <wp:extent cx="5652135" cy="147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9277" cy="1477889"/>
                    </a:xfrm>
                    <a:prstGeom prst="rect">
                      <a:avLst/>
                    </a:prstGeom>
                  </pic:spPr>
                </pic:pic>
              </a:graphicData>
            </a:graphic>
          </wp:inline>
        </w:drawing>
      </w:r>
    </w:p>
    <w:p w14:paraId="1C95C81B" w14:textId="77777777" w:rsidR="00C221D9" w:rsidRDefault="00C221D9" w:rsidP="00C221D9"/>
    <w:p w14:paraId="392A712D" w14:textId="77777777" w:rsidR="00C221D9" w:rsidRDefault="009E0E75" w:rsidP="00C221D9">
      <w:hyperlink r:id="rId8" w:history="1">
        <w:r w:rsidR="00C221D9" w:rsidRPr="00325541">
          <w:rPr>
            <w:rStyle w:val="Hyperlink"/>
          </w:rPr>
          <w:t>http://www.investopedia.com/articles/analyst/102501.asp?ad=dirN&amp;qo=investopediaSiteSearch&amp;qsrc=0&amp;o=40186</w:t>
        </w:r>
      </w:hyperlink>
    </w:p>
    <w:p w14:paraId="2C449C1F" w14:textId="77777777" w:rsidR="00C221D9" w:rsidRDefault="00C221D9" w:rsidP="00C221D9"/>
    <w:p w14:paraId="5F2623C2" w14:textId="77777777" w:rsidR="00C221D9" w:rsidRPr="00246213" w:rsidRDefault="00C221D9" w:rsidP="00536B49">
      <w:pPr>
        <w:outlineLvl w:val="0"/>
        <w:rPr>
          <w:u w:val="single"/>
        </w:rPr>
      </w:pPr>
      <w:r w:rsidRPr="00246213">
        <w:rPr>
          <w:u w:val="single"/>
        </w:rPr>
        <w:t>S&amp;P 500</w:t>
      </w:r>
    </w:p>
    <w:p w14:paraId="5536A2CA" w14:textId="77777777" w:rsidR="00C221D9" w:rsidRDefault="00C221D9" w:rsidP="00C221D9">
      <w:r>
        <w:t>Made up of 500 of the most widely traded stocks in the US and represents about 80% of the total value of market</w:t>
      </w:r>
    </w:p>
    <w:p w14:paraId="2C100D01" w14:textId="77777777" w:rsidR="00C221D9" w:rsidRDefault="00C221D9" w:rsidP="00C221D9">
      <w:r>
        <w:t>It gives a good indication of the movement in the US marketplace as a whole</w:t>
      </w:r>
    </w:p>
    <w:p w14:paraId="7ECFAF3C" w14:textId="77777777" w:rsidR="00C221D9" w:rsidRDefault="00C221D9" w:rsidP="00C221D9">
      <w:r>
        <w:t>It is market weighted or capitalization weighted. Every stock is represented in proportion to its total market capitalization.</w:t>
      </w:r>
    </w:p>
    <w:p w14:paraId="008282C4" w14:textId="77777777" w:rsidR="00C221D9" w:rsidRDefault="00C221D9" w:rsidP="00C221D9"/>
    <w:p w14:paraId="29DF5752" w14:textId="77777777" w:rsidR="00C221D9" w:rsidRDefault="00C221D9" w:rsidP="00C221D9">
      <w:r>
        <w:t>Many people consider S&amp;P500 to be a better measure of the market’s movement because two portfolios can more easily be compared when changes are measured in percentages rather than dollar amounts.</w:t>
      </w:r>
    </w:p>
    <w:p w14:paraId="7825AE84" w14:textId="77777777" w:rsidR="00C221D9" w:rsidRDefault="00C221D9" w:rsidP="00C221D9"/>
    <w:p w14:paraId="58A4FF77" w14:textId="77777777" w:rsidR="00C221D9" w:rsidRPr="00246213" w:rsidRDefault="00C221D9" w:rsidP="00536B49">
      <w:pPr>
        <w:outlineLvl w:val="0"/>
        <w:rPr>
          <w:u w:val="single"/>
        </w:rPr>
      </w:pPr>
      <w:r w:rsidRPr="00246213">
        <w:rPr>
          <w:u w:val="single"/>
        </w:rPr>
        <w:t>Wilshire 500 – total stock market index or total market index</w:t>
      </w:r>
    </w:p>
    <w:p w14:paraId="4CE9640D" w14:textId="77777777" w:rsidR="00C221D9" w:rsidRDefault="00C221D9" w:rsidP="00C221D9">
      <w:r>
        <w:t>All publicly-traded companies with headquarters in the US with readily available price data are included.</w:t>
      </w:r>
    </w:p>
    <w:p w14:paraId="30B02F2D" w14:textId="77777777" w:rsidR="00C221D9" w:rsidRDefault="00C221D9" w:rsidP="00C221D9"/>
    <w:p w14:paraId="720E8CC3" w14:textId="77777777" w:rsidR="00C221D9" w:rsidRPr="00246213" w:rsidRDefault="00C221D9" w:rsidP="00536B49">
      <w:pPr>
        <w:outlineLvl w:val="0"/>
        <w:rPr>
          <w:u w:val="single"/>
        </w:rPr>
      </w:pPr>
      <w:r w:rsidRPr="00246213">
        <w:rPr>
          <w:u w:val="single"/>
        </w:rPr>
        <w:t>Nasdaq composite index</w:t>
      </w:r>
    </w:p>
    <w:p w14:paraId="333B169E" w14:textId="77777777" w:rsidR="00C221D9" w:rsidRDefault="00C221D9" w:rsidP="00C221D9">
      <w:r>
        <w:t>Market-capitalization-weighted index of all stocks traded on the Nasdaq. Includes some companies that are not based in the US.</w:t>
      </w:r>
    </w:p>
    <w:p w14:paraId="7CDF75F3" w14:textId="77777777" w:rsidR="00C221D9" w:rsidRDefault="00C221D9" w:rsidP="00C221D9">
      <w:r>
        <w:t>Includes many speculative companies and its movement includes performance of technology industry as well as investors’ attitudes toward speculative stocks.</w:t>
      </w:r>
    </w:p>
    <w:p w14:paraId="23BCE137" w14:textId="77777777" w:rsidR="00C221D9" w:rsidRDefault="00C221D9" w:rsidP="00C221D9"/>
    <w:p w14:paraId="2018D13A" w14:textId="77777777" w:rsidR="00C221D9" w:rsidRPr="00246213" w:rsidRDefault="00C221D9" w:rsidP="00536B49">
      <w:pPr>
        <w:outlineLvl w:val="0"/>
        <w:rPr>
          <w:u w:val="single"/>
        </w:rPr>
      </w:pPr>
      <w:r w:rsidRPr="00246213">
        <w:rPr>
          <w:u w:val="single"/>
        </w:rPr>
        <w:t>Russell 2000</w:t>
      </w:r>
    </w:p>
    <w:p w14:paraId="731F542A" w14:textId="77777777" w:rsidR="00C221D9" w:rsidRDefault="00C221D9" w:rsidP="00C221D9">
      <w:r>
        <w:t>Market-capitalization-weighted index of 2,000 smallest stocks in the Russell 3000.</w:t>
      </w:r>
    </w:p>
    <w:p w14:paraId="13ECD502" w14:textId="77777777" w:rsidR="00C221D9" w:rsidRDefault="00C221D9" w:rsidP="00C221D9">
      <w:r>
        <w:t>Best-known indicator of the daily performance of small companies in the market.</w:t>
      </w:r>
    </w:p>
    <w:p w14:paraId="7FB46A0A" w14:textId="77777777" w:rsidR="00C221D9" w:rsidRDefault="00C221D9" w:rsidP="00C221D9"/>
    <w:p w14:paraId="47550A4D" w14:textId="77777777" w:rsidR="00C221D9" w:rsidRPr="00897A49" w:rsidRDefault="00C221D9" w:rsidP="00536B49">
      <w:pPr>
        <w:outlineLvl w:val="0"/>
        <w:rPr>
          <w:sz w:val="32"/>
          <w:u w:val="single"/>
        </w:rPr>
      </w:pPr>
      <w:r w:rsidRPr="00897A49">
        <w:rPr>
          <w:sz w:val="32"/>
          <w:u w:val="single"/>
        </w:rPr>
        <w:t>Cryptocurrency index</w:t>
      </w:r>
    </w:p>
    <w:p w14:paraId="247911CD" w14:textId="77777777" w:rsidR="00C221D9" w:rsidRDefault="00C221D9" w:rsidP="00C221D9"/>
    <w:p w14:paraId="53ACB98B" w14:textId="77777777" w:rsidR="00C221D9" w:rsidRDefault="00C221D9" w:rsidP="00C221D9">
      <w:r w:rsidRPr="00897A49">
        <w:t>https://www.coindesk.com/crypto-asset-fund-launches-investable-index-top-30-cryptocurrencies/</w:t>
      </w:r>
    </w:p>
    <w:p w14:paraId="2456DBB2" w14:textId="77777777" w:rsidR="00C221D9" w:rsidRDefault="00C221D9" w:rsidP="00C221D9">
      <w:r>
        <w:t>A successful index could be used as a shorthand for discussing the cryptocurrency market movements, providing a reference point akin to an equity index.</w:t>
      </w:r>
    </w:p>
    <w:p w14:paraId="3336F91B" w14:textId="77777777" w:rsidR="00C221D9" w:rsidRDefault="00C221D9" w:rsidP="00C221D9"/>
    <w:p w14:paraId="5EFF588C" w14:textId="77777777" w:rsidR="00C221D9" w:rsidRPr="00897A49" w:rsidRDefault="00C221D9" w:rsidP="00536B49">
      <w:pPr>
        <w:outlineLvl w:val="0"/>
        <w:rPr>
          <w:u w:val="single"/>
        </w:rPr>
      </w:pPr>
      <w:r w:rsidRPr="00897A49">
        <w:rPr>
          <w:u w:val="single"/>
        </w:rPr>
        <w:t>CAMCrypto30 – designed to mirror the 30 largest cryptocurrencies by market capitalization.</w:t>
      </w:r>
    </w:p>
    <w:p w14:paraId="04F4E79A" w14:textId="77777777" w:rsidR="00C221D9" w:rsidRDefault="00C221D9" w:rsidP="00C221D9">
      <w:r>
        <w:t>Constructed to resemble the russell2000 and FTSE 100 indices. It is weighted by market cap.</w:t>
      </w:r>
    </w:p>
    <w:p w14:paraId="4265B245" w14:textId="77777777" w:rsidR="00C221D9" w:rsidRDefault="00C221D9" w:rsidP="00C221D9">
      <w:r>
        <w:t>A widget is available for websites to track the index.</w:t>
      </w:r>
    </w:p>
    <w:p w14:paraId="5274EB2A" w14:textId="77777777" w:rsidR="00C221D9" w:rsidRDefault="00C221D9" w:rsidP="00C221D9">
      <w:r>
        <w:t>The index is rebalanced quarterly as typical with equity indices.</w:t>
      </w:r>
    </w:p>
    <w:p w14:paraId="6A6E8BE3" w14:textId="77777777" w:rsidR="00C221D9" w:rsidRDefault="00C221D9" w:rsidP="00C221D9"/>
    <w:p w14:paraId="2DF9774E" w14:textId="77777777" w:rsidR="00C221D9" w:rsidRDefault="009E0E75" w:rsidP="00C221D9">
      <w:hyperlink r:id="rId9" w:history="1">
        <w:r w:rsidR="00C221D9" w:rsidRPr="00325541">
          <w:rPr>
            <w:rStyle w:val="Hyperlink"/>
          </w:rPr>
          <w:t>https://cryptocoincharts.info/indices/info</w:t>
        </w:r>
      </w:hyperlink>
    </w:p>
    <w:p w14:paraId="5662BE21" w14:textId="63FA692B" w:rsidR="00C221D9" w:rsidRDefault="00C221D9" w:rsidP="00C221D9">
      <w:r>
        <w:t>price index calculated by all c</w:t>
      </w:r>
      <w:ins w:id="6" w:author="Microsoft Office User" w:date="2017-09-10T17:12:00Z">
        <w:r w:rsidR="009E0E75">
          <w:t>r</w:t>
        </w:r>
      </w:ins>
      <w:r>
        <w:t>yp</w:t>
      </w:r>
      <w:bookmarkStart w:id="7" w:name="_GoBack"/>
      <w:bookmarkEnd w:id="7"/>
      <w:del w:id="8" w:author="Microsoft Office User" w:date="2017-09-10T17:12:00Z">
        <w:r w:rsidDel="009E0E75">
          <w:delText>r</w:delText>
        </w:r>
      </w:del>
      <w:r>
        <w:t xml:space="preserve">tocurrencies and compare it to profits/loss to </w:t>
      </w:r>
      <w:proofErr w:type="spellStart"/>
      <w:r>
        <w:t>well known</w:t>
      </w:r>
      <w:proofErr w:type="spellEnd"/>
      <w:r>
        <w:t xml:space="preserve"> stock markets.</w:t>
      </w:r>
    </w:p>
    <w:p w14:paraId="2524ED2E" w14:textId="77777777" w:rsidR="00C221D9" w:rsidRDefault="00C221D9" w:rsidP="00C221D9">
      <w:r>
        <w:t xml:space="preserve">Formulas are trial and error. Open for input </w:t>
      </w:r>
      <w:hyperlink r:id="rId10" w:history="1">
        <w:r w:rsidRPr="00325541">
          <w:rPr>
            <w:rStyle w:val="Hyperlink"/>
          </w:rPr>
          <w:t>office@cryptocoincharts.info</w:t>
        </w:r>
      </w:hyperlink>
    </w:p>
    <w:p w14:paraId="14ABB47D" w14:textId="77777777" w:rsidR="00C221D9" w:rsidRDefault="00C221D9" w:rsidP="00C221D9"/>
    <w:p w14:paraId="1A37CA6C" w14:textId="77777777" w:rsidR="00C221D9" w:rsidRDefault="009E0E75" w:rsidP="00C221D9">
      <w:hyperlink r:id="rId11" w:history="1">
        <w:r w:rsidR="00C221D9" w:rsidRPr="00325541">
          <w:rPr>
            <w:rStyle w:val="Hyperlink"/>
          </w:rPr>
          <w:t>https://coinmarketcap.com/</w:t>
        </w:r>
      </w:hyperlink>
    </w:p>
    <w:p w14:paraId="695D4EC0" w14:textId="77777777" w:rsidR="007B65BA" w:rsidRDefault="00C221D9">
      <w:r>
        <w:t>most well-known site</w:t>
      </w:r>
    </w:p>
    <w:sectPr w:rsidR="007B65BA" w:rsidSect="00DC12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ul W" w:date="2017-09-08T20:19:00Z" w:initials="PW">
    <w:p w14:paraId="32C9BE3C" w14:textId="0093E55C" w:rsidR="004D78B2" w:rsidRDefault="004D78B2">
      <w:pPr>
        <w:pStyle w:val="CommentText"/>
      </w:pPr>
      <w:r>
        <w:rPr>
          <w:rStyle w:val="CommentReference"/>
        </w:rPr>
        <w:annotationRef/>
      </w:r>
      <w:r>
        <w:rPr>
          <w:noProof/>
        </w:rPr>
        <w:t>What is the segment we are looking at?</w:t>
      </w:r>
    </w:p>
  </w:comment>
  <w:comment w:id="1" w:author="Microsoft Office User" w:date="2017-09-09T15:52:00Z" w:initials="Office">
    <w:p w14:paraId="3E615E86" w14:textId="4CA0CB8A" w:rsidR="00536B49" w:rsidRDefault="00536B49">
      <w:pPr>
        <w:pStyle w:val="CommentText"/>
      </w:pPr>
      <w:r>
        <w:rPr>
          <w:rStyle w:val="CommentReference"/>
        </w:rPr>
        <w:annotationRef/>
      </w:r>
      <w:r>
        <w:t>Do we have to commit to the segment for the proposal? I’d rather defer the decision for now.</w:t>
      </w:r>
    </w:p>
  </w:comment>
  <w:comment w:id="2" w:author="Paul W" w:date="2017-09-10T06:05:00Z" w:initials="PW">
    <w:p w14:paraId="05805BDD" w14:textId="2850EBC7" w:rsidR="002025F6" w:rsidRDefault="002025F6">
      <w:pPr>
        <w:pStyle w:val="CommentText"/>
      </w:pPr>
      <w:r>
        <w:rPr>
          <w:rStyle w:val="CommentReference"/>
        </w:rPr>
        <w:annotationRef/>
      </w:r>
      <w:r>
        <w:rPr>
          <w:noProof/>
        </w:rPr>
        <w:t>fair enough</w:t>
      </w:r>
    </w:p>
  </w:comment>
  <w:comment w:id="5" w:author="Paul W" w:date="2017-09-10T06:06:00Z" w:initials="PW">
    <w:p w14:paraId="3A8D7351" w14:textId="5F8DB461" w:rsidR="002025F6" w:rsidRDefault="002025F6">
      <w:pPr>
        <w:pStyle w:val="CommentText"/>
      </w:pPr>
      <w:r>
        <w:rPr>
          <w:rStyle w:val="CommentReference"/>
        </w:rPr>
        <w:annotationRef/>
      </w:r>
      <w:r>
        <w:rPr>
          <w:noProof/>
        </w:rPr>
        <w:t>For the proposal, do we need anything below this line?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C9BE3C" w15:done="0"/>
  <w15:commentEx w15:paraId="3E615E86" w15:paraIdParent="32C9BE3C" w15:done="0"/>
  <w15:commentEx w15:paraId="05805BDD" w15:done="0"/>
  <w15:commentEx w15:paraId="3A8D73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9BE3C" w16cid:durableId="1D5D79BE"/>
  <w16cid:commentId w16cid:paraId="3E615E86" w16cid:durableId="1D5F5437"/>
  <w16cid:commentId w16cid:paraId="05805BDD" w16cid:durableId="1D5F54A6"/>
  <w16cid:commentId w16cid:paraId="3A8D7351" w16cid:durableId="1D5F54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W">
    <w15:presenceInfo w15:providerId="Windows Live" w15:userId="c6f27d0772c29d8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9"/>
    <w:rsid w:val="0016539F"/>
    <w:rsid w:val="001830C1"/>
    <w:rsid w:val="002025F6"/>
    <w:rsid w:val="00442E3A"/>
    <w:rsid w:val="004743B4"/>
    <w:rsid w:val="004D78B2"/>
    <w:rsid w:val="00536B49"/>
    <w:rsid w:val="006D01CF"/>
    <w:rsid w:val="008A229B"/>
    <w:rsid w:val="009B1B10"/>
    <w:rsid w:val="009E0E75"/>
    <w:rsid w:val="00A8196F"/>
    <w:rsid w:val="00B96023"/>
    <w:rsid w:val="00C221D9"/>
    <w:rsid w:val="00CE4459"/>
    <w:rsid w:val="00DC12D7"/>
    <w:rsid w:val="00DC285A"/>
    <w:rsid w:val="00E8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19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1D9"/>
    <w:rPr>
      <w:color w:val="0563C1" w:themeColor="hyperlink"/>
      <w:u w:val="single"/>
    </w:rPr>
  </w:style>
  <w:style w:type="paragraph" w:styleId="Revision">
    <w:name w:val="Revision"/>
    <w:hidden/>
    <w:uiPriority w:val="99"/>
    <w:semiHidden/>
    <w:rsid w:val="004D78B2"/>
  </w:style>
  <w:style w:type="character" w:styleId="CommentReference">
    <w:name w:val="annotation reference"/>
    <w:basedOn w:val="DefaultParagraphFont"/>
    <w:uiPriority w:val="99"/>
    <w:semiHidden/>
    <w:unhideWhenUsed/>
    <w:rsid w:val="004D78B2"/>
    <w:rPr>
      <w:sz w:val="16"/>
      <w:szCs w:val="16"/>
    </w:rPr>
  </w:style>
  <w:style w:type="paragraph" w:styleId="CommentText">
    <w:name w:val="annotation text"/>
    <w:basedOn w:val="Normal"/>
    <w:link w:val="CommentTextChar"/>
    <w:uiPriority w:val="99"/>
    <w:semiHidden/>
    <w:unhideWhenUsed/>
    <w:rsid w:val="004D78B2"/>
    <w:rPr>
      <w:sz w:val="20"/>
      <w:szCs w:val="20"/>
    </w:rPr>
  </w:style>
  <w:style w:type="character" w:customStyle="1" w:styleId="CommentTextChar">
    <w:name w:val="Comment Text Char"/>
    <w:basedOn w:val="DefaultParagraphFont"/>
    <w:link w:val="CommentText"/>
    <w:uiPriority w:val="99"/>
    <w:semiHidden/>
    <w:rsid w:val="004D78B2"/>
    <w:rPr>
      <w:sz w:val="20"/>
      <w:szCs w:val="20"/>
    </w:rPr>
  </w:style>
  <w:style w:type="paragraph" w:styleId="CommentSubject">
    <w:name w:val="annotation subject"/>
    <w:basedOn w:val="CommentText"/>
    <w:next w:val="CommentText"/>
    <w:link w:val="CommentSubjectChar"/>
    <w:uiPriority w:val="99"/>
    <w:semiHidden/>
    <w:unhideWhenUsed/>
    <w:rsid w:val="004D78B2"/>
    <w:rPr>
      <w:b/>
      <w:bCs/>
    </w:rPr>
  </w:style>
  <w:style w:type="character" w:customStyle="1" w:styleId="CommentSubjectChar">
    <w:name w:val="Comment Subject Char"/>
    <w:basedOn w:val="CommentTextChar"/>
    <w:link w:val="CommentSubject"/>
    <w:uiPriority w:val="99"/>
    <w:semiHidden/>
    <w:rsid w:val="004D78B2"/>
    <w:rPr>
      <w:b/>
      <w:bCs/>
      <w:sz w:val="20"/>
      <w:szCs w:val="20"/>
    </w:rPr>
  </w:style>
  <w:style w:type="paragraph" w:styleId="BalloonText">
    <w:name w:val="Balloon Text"/>
    <w:basedOn w:val="Normal"/>
    <w:link w:val="BalloonTextChar"/>
    <w:uiPriority w:val="99"/>
    <w:semiHidden/>
    <w:unhideWhenUsed/>
    <w:rsid w:val="004D78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8B2"/>
    <w:rPr>
      <w:rFonts w:ascii="Segoe UI" w:hAnsi="Segoe UI" w:cs="Segoe UI"/>
      <w:sz w:val="18"/>
      <w:szCs w:val="18"/>
    </w:rPr>
  </w:style>
  <w:style w:type="paragraph" w:styleId="DocumentMap">
    <w:name w:val="Document Map"/>
    <w:basedOn w:val="Normal"/>
    <w:link w:val="DocumentMapChar"/>
    <w:uiPriority w:val="99"/>
    <w:semiHidden/>
    <w:unhideWhenUsed/>
    <w:rsid w:val="00536B49"/>
    <w:rPr>
      <w:rFonts w:ascii="Times New Roman" w:hAnsi="Times New Roman" w:cs="Times New Roman"/>
    </w:rPr>
  </w:style>
  <w:style w:type="character" w:customStyle="1" w:styleId="DocumentMapChar">
    <w:name w:val="Document Map Char"/>
    <w:basedOn w:val="DefaultParagraphFont"/>
    <w:link w:val="DocumentMap"/>
    <w:uiPriority w:val="99"/>
    <w:semiHidden/>
    <w:rsid w:val="00536B4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inmarketcap.com/"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www.investopedia.com/terms/d/djia.asp?ad=dirN&amp;qo=investopediaSiteSearch&amp;qsrc=0&amp;o=40186" TargetMode="External"/><Relationship Id="rId7" Type="http://schemas.openxmlformats.org/officeDocument/2006/relationships/image" Target="media/image1.png"/><Relationship Id="rId8" Type="http://schemas.openxmlformats.org/officeDocument/2006/relationships/hyperlink" Target="http://www.investopedia.com/articles/analyst/102501.asp?ad=dirN&amp;qo=investopediaSiteSearch&amp;qsrc=0&amp;o=40186" TargetMode="External"/><Relationship Id="rId9" Type="http://schemas.openxmlformats.org/officeDocument/2006/relationships/hyperlink" Target="https://cryptocoincharts.info/indices/info" TargetMode="External"/><Relationship Id="rId10" Type="http://schemas.openxmlformats.org/officeDocument/2006/relationships/hyperlink" Target="mailto:office@cryptocoinchart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963</Words>
  <Characters>5494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baldree</dc:creator>
  <cp:keywords/>
  <dc:description/>
  <cp:lastModifiedBy>Microsoft Office User</cp:lastModifiedBy>
  <cp:revision>4</cp:revision>
  <cp:lastPrinted>2017-09-10T22:12:00Z</cp:lastPrinted>
  <dcterms:created xsi:type="dcterms:W3CDTF">2017-09-09T21:30:00Z</dcterms:created>
  <dcterms:modified xsi:type="dcterms:W3CDTF">2017-09-10T22:12:00Z</dcterms:modified>
</cp:coreProperties>
</file>