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4B226" w14:textId="0E91ECDA" w:rsidR="00B0532B" w:rsidRDefault="00B7653E" w:rsidP="009E01A9">
      <w:pPr>
        <w:pStyle w:val="Title"/>
        <w:spacing w:before="0" w:after="460"/>
        <w:ind w:firstLine="230"/>
        <w:rPr>
          <w:lang w:val="de-DE"/>
        </w:rPr>
      </w:pPr>
      <w:r>
        <w:t xml:space="preserve">Adding Momentum Factors to Predict Price Change: A </w:t>
      </w:r>
      <w:r w:rsidR="00DF102D">
        <w:t xml:space="preserve">New </w:t>
      </w:r>
      <w:r w:rsidR="00400288" w:rsidRPr="0086288C">
        <w:t xml:space="preserve">Cryptocurrency </w:t>
      </w:r>
      <w:r w:rsidR="004F2505">
        <w:t>Ranking</w:t>
      </w:r>
      <w:r w:rsidR="00DF102D">
        <w:t xml:space="preserve"> Methodology</w:t>
      </w:r>
    </w:p>
    <w:p w14:paraId="33F32ADB" w14:textId="5D1FCDDC" w:rsidR="00B0532B" w:rsidRDefault="00DB1257" w:rsidP="009E01A9">
      <w:pPr>
        <w:pStyle w:val="email"/>
        <w:spacing w:after="220"/>
        <w:ind w:left="1080" w:right="797" w:firstLine="0"/>
        <w:jc w:val="both"/>
        <w:rPr>
          <w:sz w:val="20"/>
          <w:lang w:val="de-DE"/>
        </w:rPr>
      </w:pPr>
      <w:r>
        <w:rPr>
          <w:sz w:val="20"/>
          <w:lang w:val="de-DE"/>
        </w:rPr>
        <w:t xml:space="preserve">Robert Viglione, </w:t>
      </w:r>
      <w:r w:rsidR="005944F4">
        <w:rPr>
          <w:sz w:val="20"/>
          <w:lang w:val="de-DE"/>
        </w:rPr>
        <w:t xml:space="preserve">Matteo Ortisi, </w:t>
      </w:r>
      <w:r w:rsidR="00400288" w:rsidRPr="009E01A9">
        <w:rPr>
          <w:sz w:val="20"/>
          <w:lang w:val="de-DE"/>
        </w:rPr>
        <w:t>Matthew Baldree, Paul Widhalm, Brandon Hill</w:t>
      </w:r>
    </w:p>
    <w:p w14:paraId="12BFDF3D" w14:textId="06E01204" w:rsidR="0086288C" w:rsidRPr="009E01A9" w:rsidRDefault="00EE7155" w:rsidP="009E01A9">
      <w:pPr>
        <w:pStyle w:val="abstract"/>
        <w:spacing w:before="0" w:after="0"/>
        <w:ind w:left="562" w:right="562"/>
        <w:jc w:val="center"/>
        <w:rPr>
          <w:sz w:val="16"/>
          <w:lang w:val="de-DE"/>
        </w:rPr>
      </w:pPr>
      <w:hyperlink r:id="rId8" w:history="1">
        <w:r w:rsidRPr="009A44EC">
          <w:t>rob@zensystem.io</w:t>
        </w:r>
      </w:hyperlink>
      <w:r>
        <w:rPr>
          <w:lang w:val="de-DE"/>
        </w:rPr>
        <w:t xml:space="preserve">, </w:t>
      </w:r>
      <w:r w:rsidR="005944F4">
        <w:rPr>
          <w:lang w:val="de-DE"/>
        </w:rPr>
        <w:t xml:space="preserve">matteo.ortisi@gmail.com, </w:t>
      </w:r>
      <w:r w:rsidR="0086288C" w:rsidRPr="00DE6BED">
        <w:rPr>
          <w:lang w:val="de-DE"/>
        </w:rPr>
        <w:t>{mbaldree, pwidhalm, bdhill}@smu.edu</w:t>
      </w:r>
    </w:p>
    <w:p w14:paraId="65E3EC2B" w14:textId="56687891" w:rsidR="00EB74A1" w:rsidRPr="00EB74A1" w:rsidRDefault="00EB74A1">
      <w:pPr>
        <w:pStyle w:val="abstract"/>
        <w:ind w:left="562"/>
        <w:rPr>
          <w:szCs w:val="18"/>
        </w:rPr>
      </w:pPr>
      <w:r>
        <w:rPr>
          <w:b/>
        </w:rPr>
        <w:t>Abstract.</w:t>
      </w:r>
      <w:r>
        <w:t xml:space="preserve"> </w:t>
      </w:r>
      <w:r w:rsidRPr="00EB74A1">
        <w:rPr>
          <w:szCs w:val="18"/>
        </w:rPr>
        <w:t xml:space="preserve">The cryptocurrency market is in its infancy </w:t>
      </w:r>
      <w:r w:rsidR="0072659D">
        <w:rPr>
          <w:szCs w:val="18"/>
        </w:rPr>
        <w:t xml:space="preserve">and highly volatile. </w:t>
      </w:r>
      <w:r w:rsidR="00EE7155">
        <w:rPr>
          <w:szCs w:val="18"/>
        </w:rPr>
        <w:t xml:space="preserve">Existing ranking sites </w:t>
      </w:r>
      <w:r w:rsidR="004F2505">
        <w:rPr>
          <w:szCs w:val="18"/>
        </w:rPr>
        <w:t xml:space="preserve">such as </w:t>
      </w:r>
      <w:hyperlink r:id="rId9" w:history="1">
        <w:r w:rsidR="004F2505" w:rsidRPr="009A44EC">
          <w:t>www.coinmarketcap.com</w:t>
        </w:r>
      </w:hyperlink>
      <w:r w:rsidR="004F2505">
        <w:rPr>
          <w:szCs w:val="18"/>
        </w:rPr>
        <w:t xml:space="preserve"> </w:t>
      </w:r>
      <w:r w:rsidR="00D30BF2">
        <w:rPr>
          <w:szCs w:val="18"/>
        </w:rPr>
        <w:t xml:space="preserve">and </w:t>
      </w:r>
      <w:hyperlink r:id="rId10" w:history="1">
        <w:r w:rsidR="00D30BF2" w:rsidRPr="009A44EC">
          <w:t>www.coincap.io</w:t>
        </w:r>
      </w:hyperlink>
      <w:r w:rsidR="00D30BF2">
        <w:rPr>
          <w:szCs w:val="18"/>
        </w:rPr>
        <w:t xml:space="preserve"> </w:t>
      </w:r>
      <w:r w:rsidR="00EE7155">
        <w:rPr>
          <w:szCs w:val="18"/>
        </w:rPr>
        <w:t>are insufficient for traders</w:t>
      </w:r>
      <w:r w:rsidR="004F2505">
        <w:rPr>
          <w:szCs w:val="18"/>
        </w:rPr>
        <w:t xml:space="preserve"> because they </w:t>
      </w:r>
      <w:r w:rsidR="005B177E">
        <w:rPr>
          <w:szCs w:val="18"/>
        </w:rPr>
        <w:t>focus on</w:t>
      </w:r>
      <w:r w:rsidR="00B7653E">
        <w:rPr>
          <w:szCs w:val="18"/>
        </w:rPr>
        <w:t>ly on</w:t>
      </w:r>
      <w:r w:rsidR="005B177E">
        <w:rPr>
          <w:szCs w:val="18"/>
        </w:rPr>
        <w:t xml:space="preserve"> current statistics and do not provide </w:t>
      </w:r>
      <w:r w:rsidR="00B7653E">
        <w:rPr>
          <w:szCs w:val="18"/>
        </w:rPr>
        <w:t>ranking by predictive statistics</w:t>
      </w:r>
      <w:r w:rsidR="00977787">
        <w:rPr>
          <w:szCs w:val="18"/>
        </w:rPr>
        <w:t xml:space="preserve">. </w:t>
      </w:r>
      <w:r w:rsidR="004F2505">
        <w:rPr>
          <w:szCs w:val="18"/>
        </w:rPr>
        <w:t xml:space="preserve">A new beta website, </w:t>
      </w:r>
      <w:hyperlink r:id="rId11" w:history="1">
        <w:r w:rsidR="004F2505" w:rsidRPr="009A44EC">
          <w:t>www.coingecko.com</w:t>
        </w:r>
      </w:hyperlink>
      <w:r w:rsidR="004F2505">
        <w:rPr>
          <w:szCs w:val="18"/>
        </w:rPr>
        <w:t xml:space="preserve">, </w:t>
      </w:r>
      <w:r w:rsidR="00B7653E">
        <w:rPr>
          <w:szCs w:val="18"/>
        </w:rPr>
        <w:t xml:space="preserve">adds </w:t>
      </w:r>
      <w:r w:rsidR="00977787">
        <w:rPr>
          <w:szCs w:val="18"/>
        </w:rPr>
        <w:t>additional factors such as developer, community, and public interest</w:t>
      </w:r>
      <w:r w:rsidR="00AA1116">
        <w:rPr>
          <w:szCs w:val="18"/>
        </w:rPr>
        <w:t xml:space="preserve"> to </w:t>
      </w:r>
      <w:r w:rsidR="00B7653E">
        <w:rPr>
          <w:szCs w:val="18"/>
        </w:rPr>
        <w:t xml:space="preserve">create </w:t>
      </w:r>
      <w:r w:rsidR="00AA1116">
        <w:rPr>
          <w:szCs w:val="18"/>
        </w:rPr>
        <w:t xml:space="preserve">a new </w:t>
      </w:r>
      <w:r w:rsidR="00B7653E">
        <w:rPr>
          <w:szCs w:val="18"/>
        </w:rPr>
        <w:t>composite ranking</w:t>
      </w:r>
      <w:r w:rsidR="00AA1116">
        <w:rPr>
          <w:szCs w:val="18"/>
        </w:rPr>
        <w:t>. But, t</w:t>
      </w:r>
      <w:r w:rsidR="00977787">
        <w:rPr>
          <w:szCs w:val="18"/>
        </w:rPr>
        <w:t xml:space="preserve">his </w:t>
      </w:r>
      <w:r w:rsidR="00B7653E">
        <w:rPr>
          <w:szCs w:val="18"/>
        </w:rPr>
        <w:t xml:space="preserve">too is insufficient for traders because you cannot </w:t>
      </w:r>
      <w:r w:rsidR="00A7749D">
        <w:rPr>
          <w:szCs w:val="18"/>
        </w:rPr>
        <w:t xml:space="preserve">sort for </w:t>
      </w:r>
      <w:r w:rsidR="00B7653E">
        <w:rPr>
          <w:szCs w:val="18"/>
        </w:rPr>
        <w:t>short term opportunities</w:t>
      </w:r>
      <w:r w:rsidR="00A7749D">
        <w:rPr>
          <w:szCs w:val="18"/>
        </w:rPr>
        <w:t xml:space="preserve">. </w:t>
      </w:r>
      <w:r w:rsidR="00B7653E">
        <w:rPr>
          <w:szCs w:val="18"/>
        </w:rPr>
        <w:t xml:space="preserve">We propose adding </w:t>
      </w:r>
      <w:r w:rsidR="00A7749D">
        <w:rPr>
          <w:szCs w:val="18"/>
        </w:rPr>
        <w:t xml:space="preserve">calculated </w:t>
      </w:r>
      <w:r w:rsidR="00B7653E">
        <w:rPr>
          <w:szCs w:val="18"/>
        </w:rPr>
        <w:t xml:space="preserve">momentum factors </w:t>
      </w:r>
      <w:r w:rsidR="00A7749D">
        <w:rPr>
          <w:szCs w:val="18"/>
        </w:rPr>
        <w:t>such as period moving averages and Commodity Selection Index to develop a</w:t>
      </w:r>
      <w:r w:rsidR="00CB2B6B">
        <w:rPr>
          <w:szCs w:val="18"/>
        </w:rPr>
        <w:t>n</w:t>
      </w:r>
      <w:r w:rsidR="00A7749D">
        <w:rPr>
          <w:szCs w:val="18"/>
        </w:rPr>
        <w:t xml:space="preserve"> </w:t>
      </w:r>
      <w:r w:rsidR="00CB2B6B">
        <w:rPr>
          <w:szCs w:val="18"/>
        </w:rPr>
        <w:t xml:space="preserve">ARIMA </w:t>
      </w:r>
      <w:r w:rsidR="00A7749D">
        <w:rPr>
          <w:szCs w:val="18"/>
        </w:rPr>
        <w:t xml:space="preserve">model to </w:t>
      </w:r>
      <w:r w:rsidR="00B7653E">
        <w:rPr>
          <w:szCs w:val="18"/>
        </w:rPr>
        <w:t xml:space="preserve">predict </w:t>
      </w:r>
      <w:r w:rsidR="006A0217">
        <w:rPr>
          <w:szCs w:val="18"/>
        </w:rPr>
        <w:t>price change</w:t>
      </w:r>
      <w:r w:rsidR="00A7749D">
        <w:rPr>
          <w:szCs w:val="18"/>
        </w:rPr>
        <w:t xml:space="preserve"> based on </w:t>
      </w:r>
      <w:r w:rsidR="006A0217">
        <w:rPr>
          <w:szCs w:val="18"/>
        </w:rPr>
        <w:t>past changes</w:t>
      </w:r>
      <w:r w:rsidR="00B7653E">
        <w:rPr>
          <w:szCs w:val="18"/>
        </w:rPr>
        <w:t xml:space="preserve">. </w:t>
      </w:r>
      <w:r w:rsidR="00CB2B6B">
        <w:rPr>
          <w:szCs w:val="18"/>
        </w:rPr>
        <w:t xml:space="preserve">To predict </w:t>
      </w:r>
      <w:r w:rsidR="006A0217">
        <w:rPr>
          <w:szCs w:val="18"/>
        </w:rPr>
        <w:t>future price changes</w:t>
      </w:r>
      <w:r w:rsidR="00CB2B6B">
        <w:rPr>
          <w:szCs w:val="18"/>
        </w:rPr>
        <w:t>, t</w:t>
      </w:r>
      <w:r w:rsidR="00A7749D">
        <w:rPr>
          <w:szCs w:val="18"/>
        </w:rPr>
        <w:t>he</w:t>
      </w:r>
      <w:r w:rsidR="006A0217">
        <w:rPr>
          <w:szCs w:val="18"/>
        </w:rPr>
        <w:t xml:space="preserve"> pricing</w:t>
      </w:r>
      <w:r w:rsidR="00A7749D">
        <w:rPr>
          <w:szCs w:val="18"/>
        </w:rPr>
        <w:t xml:space="preserve"> </w:t>
      </w:r>
      <w:r w:rsidR="00CB2B6B">
        <w:rPr>
          <w:szCs w:val="18"/>
        </w:rPr>
        <w:t xml:space="preserve">time series data must be visualized, stationarized, and plotted for optimal parameters to build </w:t>
      </w:r>
      <w:r w:rsidR="006A0217">
        <w:rPr>
          <w:szCs w:val="18"/>
        </w:rPr>
        <w:t xml:space="preserve">an </w:t>
      </w:r>
      <w:r w:rsidR="00CB2B6B">
        <w:rPr>
          <w:szCs w:val="18"/>
        </w:rPr>
        <w:t xml:space="preserve">ARIMA model. Once fitted, the ARIMA model </w:t>
      </w:r>
      <w:r w:rsidR="006A0217">
        <w:rPr>
          <w:szCs w:val="18"/>
        </w:rPr>
        <w:t>can</w:t>
      </w:r>
      <w:r w:rsidR="00CB2B6B">
        <w:rPr>
          <w:szCs w:val="18"/>
        </w:rPr>
        <w:t xml:space="preserve"> be used to predict future price</w:t>
      </w:r>
      <w:r w:rsidR="006A0217">
        <w:rPr>
          <w:szCs w:val="18"/>
        </w:rPr>
        <w:t xml:space="preserve"> changes</w:t>
      </w:r>
      <w:r w:rsidR="00CB2B6B">
        <w:rPr>
          <w:szCs w:val="18"/>
        </w:rPr>
        <w:t xml:space="preserve"> </w:t>
      </w:r>
      <w:r w:rsidR="006A0217">
        <w:rPr>
          <w:szCs w:val="18"/>
        </w:rPr>
        <w:t xml:space="preserve">for different </w:t>
      </w:r>
      <w:r w:rsidR="00CB2B6B">
        <w:rPr>
          <w:szCs w:val="18"/>
        </w:rPr>
        <w:t xml:space="preserve">times periods. The trader </w:t>
      </w:r>
      <w:r w:rsidR="006A0217">
        <w:rPr>
          <w:szCs w:val="18"/>
        </w:rPr>
        <w:t>may</w:t>
      </w:r>
      <w:r w:rsidR="00CB2B6B">
        <w:rPr>
          <w:szCs w:val="18"/>
        </w:rPr>
        <w:t xml:space="preserve"> then sort</w:t>
      </w:r>
      <w:r w:rsidR="006A0217">
        <w:rPr>
          <w:szCs w:val="18"/>
        </w:rPr>
        <w:t xml:space="preserve"> the marketplace by desired </w:t>
      </w:r>
      <w:r w:rsidR="00CB2B6B">
        <w:rPr>
          <w:szCs w:val="18"/>
        </w:rPr>
        <w:t xml:space="preserve">time period to </w:t>
      </w:r>
      <w:r w:rsidR="00A5015F">
        <w:rPr>
          <w:szCs w:val="18"/>
        </w:rPr>
        <w:t>find opportunities.</w:t>
      </w:r>
    </w:p>
    <w:p w14:paraId="73E8129F" w14:textId="00E6245A" w:rsidR="00400288" w:rsidRDefault="00377E07" w:rsidP="009E01A9">
      <w:pPr>
        <w:pStyle w:val="Heading1"/>
      </w:pPr>
      <w:r>
        <w:t>1</w:t>
      </w:r>
      <w:r w:rsidR="00F340F2">
        <w:t xml:space="preserve">   </w:t>
      </w:r>
      <w:r w:rsidR="00400288" w:rsidRPr="0086288C">
        <w:t>Introduction</w:t>
      </w:r>
    </w:p>
    <w:p w14:paraId="291F5845" w14:textId="59E54B6D" w:rsidR="00400288" w:rsidRDefault="00400288" w:rsidP="00863DE7">
      <w:pPr>
        <w:ind w:firstLine="0"/>
      </w:pPr>
      <w:r>
        <w:t xml:space="preserve">The cryptocurrency market started in 2009 with the bitcoin network and in 2010, the first bitcoin exchange opened. As of September 7, 2017, there are 5,475 cryptocurrency exchanges according to Coin Market Cap </w:t>
      </w:r>
      <w:r w:rsidR="0032291D">
        <w:t xml:space="preserve">with a </w:t>
      </w:r>
      <w:r>
        <w:t xml:space="preserve">total market capitalization </w:t>
      </w:r>
      <w:r w:rsidR="0032291D">
        <w:t>of</w:t>
      </w:r>
      <w:r>
        <w:t xml:space="preserve"> $164 billion for 867 currencies</w:t>
      </w:r>
      <w:r w:rsidR="004F6005">
        <w:t xml:space="preserve"> for a 2017 growth rate of 12 fold</w:t>
      </w:r>
      <w:r>
        <w:t xml:space="preserve">.  </w:t>
      </w:r>
      <w:r w:rsidR="0032291D">
        <w:t>By</w:t>
      </w:r>
      <w:r>
        <w:t xml:space="preserve"> comparison, this market capitalization represents 20% of Apple’s market cap. </w:t>
      </w:r>
    </w:p>
    <w:p w14:paraId="328A284F" w14:textId="4C8B8C8F" w:rsidR="00400288" w:rsidRDefault="00400288" w:rsidP="00863DE7">
      <w:r>
        <w:t>The market is growing exponentially. For instance, the number two cryptocurrency in market capitalization, Ethereum, grew 4,100% in eight months</w:t>
      </w:r>
      <w:r w:rsidR="007852AF">
        <w:t xml:space="preserve"> in 2017</w:t>
      </w:r>
      <w:r>
        <w:t xml:space="preserve">. The Standard and Poor’s 500 Index which is made up of 500 of the most widely traded US stocks took over 40 years to achieve the same kind of growth.  The cryptocurrency market is currently in its infancy and to enable it to grow into maturity will require solid </w:t>
      </w:r>
      <w:r w:rsidR="00731C51">
        <w:t>tools</w:t>
      </w:r>
      <w:r>
        <w:t xml:space="preserve"> by which investors can rely upon. </w:t>
      </w:r>
    </w:p>
    <w:p w14:paraId="6FA4B7ED" w14:textId="7F3C2B22" w:rsidR="002C2E56" w:rsidRDefault="00400288">
      <w:r>
        <w:t>With so much growth in an industry, many people want to get involved in th</w:t>
      </w:r>
      <w:r w:rsidR="00BC60BE">
        <w:t xml:space="preserve">is emerging market. </w:t>
      </w:r>
      <w:r w:rsidR="002C2E56">
        <w:t>But, t</w:t>
      </w:r>
      <w:r w:rsidR="0007708B">
        <w:t xml:space="preserve">he </w:t>
      </w:r>
      <w:r w:rsidR="002C2E56">
        <w:t>challenges</w:t>
      </w:r>
      <w:r w:rsidR="0007708B">
        <w:t xml:space="preserve"> for investors is navigating this young, volatile new market</w:t>
      </w:r>
      <w:r w:rsidR="007852AF">
        <w:t xml:space="preserve"> with </w:t>
      </w:r>
      <w:r w:rsidR="002C2E56">
        <w:t>limited tools for research</w:t>
      </w:r>
      <w:r w:rsidR="007852AF">
        <w:t>ing</w:t>
      </w:r>
      <w:r w:rsidR="002C2E56">
        <w:t>, trading, and transacting</w:t>
      </w:r>
      <w:r w:rsidR="0007708B">
        <w:t>.</w:t>
      </w:r>
      <w:r w:rsidR="0007708B">
        <w:t xml:space="preserve"> </w:t>
      </w:r>
      <w:r w:rsidR="007852AF">
        <w:t xml:space="preserve">Investing </w:t>
      </w:r>
      <w:r w:rsidR="0007708B">
        <w:t>can be daunting fo</w:t>
      </w:r>
      <w:r w:rsidR="00AF5F6E">
        <w:t xml:space="preserve">r new </w:t>
      </w:r>
      <w:r w:rsidR="002C2E56">
        <w:t xml:space="preserve">and current </w:t>
      </w:r>
      <w:r w:rsidR="00AF5F6E">
        <w:t xml:space="preserve">investors. Only recently </w:t>
      </w:r>
      <w:r w:rsidR="0007708B">
        <w:t>has mainstream financial institutions like Fidelity</w:t>
      </w:r>
      <w:r w:rsidR="00AF5F6E">
        <w:t xml:space="preserve"> </w:t>
      </w:r>
      <w:r w:rsidR="002C2E56">
        <w:t xml:space="preserve">[1] </w:t>
      </w:r>
      <w:r w:rsidR="008240C3">
        <w:t xml:space="preserve">begun to give </w:t>
      </w:r>
      <w:r w:rsidR="00AF5F6E">
        <w:t>its customers the ability to add cryptocurrencies to their portfolios</w:t>
      </w:r>
      <w:r w:rsidR="002C2E56">
        <w:t xml:space="preserve">. Besides continual development of the </w:t>
      </w:r>
      <w:r w:rsidR="002C2E56">
        <w:lastRenderedPageBreak/>
        <w:t xml:space="preserve">cryptocurrency products, additional </w:t>
      </w:r>
      <w:r w:rsidR="007852AF">
        <w:t xml:space="preserve">marketplace </w:t>
      </w:r>
      <w:r w:rsidR="002C2E56">
        <w:t xml:space="preserve">tools </w:t>
      </w:r>
      <w:r w:rsidR="007852AF">
        <w:t>need to</w:t>
      </w:r>
      <w:r w:rsidR="002C2E56">
        <w:t xml:space="preserve"> be developed to support this growing marketplace.</w:t>
      </w:r>
    </w:p>
    <w:p w14:paraId="791B971D" w14:textId="72D71226" w:rsidR="00F340F2" w:rsidRDefault="008240C3">
      <w:r>
        <w:t xml:space="preserve">A good place </w:t>
      </w:r>
      <w:r w:rsidR="007852AF">
        <w:t xml:space="preserve">for new investors </w:t>
      </w:r>
      <w:r>
        <w:t xml:space="preserve">to </w:t>
      </w:r>
      <w:r w:rsidR="007852AF">
        <w:t xml:space="preserve">learn about cryptocurrencies is </w:t>
      </w:r>
      <w:r w:rsidR="00C51962">
        <w:t xml:space="preserve">to </w:t>
      </w:r>
      <w:r>
        <w:t xml:space="preserve">visit </w:t>
      </w:r>
      <w:hyperlink r:id="rId12" w:history="1">
        <w:r w:rsidRPr="009A44EC">
          <w:t>www.coinmarketcap.com</w:t>
        </w:r>
      </w:hyperlink>
      <w:r>
        <w:t xml:space="preserve"> website to </w:t>
      </w:r>
      <w:r w:rsidR="00C51962">
        <w:t xml:space="preserve">see a ranking of </w:t>
      </w:r>
      <w:r>
        <w:t xml:space="preserve">cryptocurrencies by market capitalization. Market capitalization is the price of the currency times the number of currencies in circulation. This metric gives </w:t>
      </w:r>
      <w:r w:rsidR="00373D2A">
        <w:t xml:space="preserve">an investor a relative size of the </w:t>
      </w:r>
      <w:r w:rsidR="00B3626A">
        <w:t>market</w:t>
      </w:r>
      <w:r w:rsidR="00F340F2">
        <w:t>, see Table 1 for an example ranking of cryptocurrencies by market capitalization.</w:t>
      </w:r>
    </w:p>
    <w:p w14:paraId="52757127" w14:textId="1EC2E78C" w:rsidR="00F340F2" w:rsidRPr="009B1D59" w:rsidRDefault="00F340F2" w:rsidP="00F340F2">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1</w:t>
      </w:r>
      <w:r>
        <w:rPr>
          <w:b/>
        </w:rPr>
        <w:fldChar w:fldCharType="end"/>
      </w:r>
      <w:r w:rsidRPr="009B1D59">
        <w:rPr>
          <w:b/>
          <w:lang w:val="en-GB"/>
        </w:rPr>
        <w:t>.</w:t>
      </w:r>
      <w:r w:rsidRPr="009B1D59">
        <w:rPr>
          <w:lang w:val="en-GB"/>
        </w:rPr>
        <w:t xml:space="preserve"> </w:t>
      </w:r>
      <w:r>
        <w:rPr>
          <w:lang w:val="en-GB"/>
        </w:rPr>
        <w:t xml:space="preserve"> </w:t>
      </w:r>
      <w:r w:rsidR="00C51962">
        <w:rPr>
          <w:lang w:val="en-GB"/>
        </w:rPr>
        <w:t>Coin Market Cap top five ranking as of September 16, 2017.</w:t>
      </w:r>
    </w:p>
    <w:tbl>
      <w:tblPr>
        <w:tblW w:w="7112" w:type="dxa"/>
        <w:jc w:val="center"/>
        <w:tblLayout w:type="fixed"/>
        <w:tblCellMar>
          <w:left w:w="70" w:type="dxa"/>
          <w:right w:w="70" w:type="dxa"/>
        </w:tblCellMar>
        <w:tblLook w:val="0000" w:firstRow="0" w:lastRow="0" w:firstColumn="0" w:lastColumn="0" w:noHBand="0" w:noVBand="0"/>
      </w:tblPr>
      <w:tblGrid>
        <w:gridCol w:w="902"/>
        <w:gridCol w:w="1350"/>
        <w:gridCol w:w="1710"/>
        <w:gridCol w:w="1260"/>
        <w:gridCol w:w="1890"/>
      </w:tblGrid>
      <w:tr w:rsidR="007852AF" w:rsidRPr="00371779" w14:paraId="7B1265D3" w14:textId="553E50DB" w:rsidTr="007852AF">
        <w:trPr>
          <w:jc w:val="center"/>
        </w:trPr>
        <w:tc>
          <w:tcPr>
            <w:tcW w:w="902" w:type="dxa"/>
            <w:tcBorders>
              <w:top w:val="single" w:sz="12" w:space="0" w:color="000000"/>
              <w:bottom w:val="single" w:sz="6" w:space="0" w:color="000000"/>
            </w:tcBorders>
          </w:tcPr>
          <w:p w14:paraId="0CCD3F5F" w14:textId="487AE56C" w:rsidR="007852AF" w:rsidRDefault="007852AF" w:rsidP="00F340F2">
            <w:pPr>
              <w:ind w:firstLine="0"/>
              <w:rPr>
                <w:sz w:val="18"/>
                <w:szCs w:val="18"/>
              </w:rPr>
            </w:pPr>
            <w:r>
              <w:rPr>
                <w:sz w:val="18"/>
                <w:szCs w:val="18"/>
              </w:rPr>
              <w:t>Rank</w:t>
            </w:r>
          </w:p>
        </w:tc>
        <w:tc>
          <w:tcPr>
            <w:tcW w:w="1350" w:type="dxa"/>
            <w:tcBorders>
              <w:top w:val="single" w:sz="12" w:space="0" w:color="000000"/>
              <w:bottom w:val="single" w:sz="6" w:space="0" w:color="000000"/>
            </w:tcBorders>
          </w:tcPr>
          <w:p w14:paraId="7E82D076" w14:textId="16C7DF46" w:rsidR="007852AF" w:rsidRPr="00371779" w:rsidRDefault="007852AF">
            <w:pPr>
              <w:ind w:firstLine="0"/>
              <w:rPr>
                <w:sz w:val="18"/>
                <w:szCs w:val="18"/>
              </w:rPr>
            </w:pPr>
            <w:r>
              <w:rPr>
                <w:sz w:val="18"/>
                <w:szCs w:val="18"/>
              </w:rPr>
              <w:t>Name</w:t>
            </w:r>
          </w:p>
        </w:tc>
        <w:tc>
          <w:tcPr>
            <w:tcW w:w="1710" w:type="dxa"/>
            <w:tcBorders>
              <w:top w:val="single" w:sz="12" w:space="0" w:color="000000"/>
              <w:bottom w:val="single" w:sz="6" w:space="0" w:color="000000"/>
            </w:tcBorders>
          </w:tcPr>
          <w:p w14:paraId="7B844343" w14:textId="65186A09" w:rsidR="007852AF" w:rsidRPr="00371779" w:rsidRDefault="007852AF" w:rsidP="007F1E59">
            <w:pPr>
              <w:ind w:firstLine="0"/>
              <w:rPr>
                <w:sz w:val="18"/>
                <w:szCs w:val="18"/>
              </w:rPr>
            </w:pPr>
            <w:r>
              <w:rPr>
                <w:sz w:val="18"/>
                <w:szCs w:val="18"/>
              </w:rPr>
              <w:t>Market Cap (million)</w:t>
            </w:r>
          </w:p>
        </w:tc>
        <w:tc>
          <w:tcPr>
            <w:tcW w:w="1260" w:type="dxa"/>
            <w:tcBorders>
              <w:top w:val="single" w:sz="12" w:space="0" w:color="000000"/>
              <w:bottom w:val="single" w:sz="6" w:space="0" w:color="000000"/>
            </w:tcBorders>
          </w:tcPr>
          <w:p w14:paraId="1C15600C" w14:textId="10FC3F88" w:rsidR="007852AF" w:rsidRPr="00371779" w:rsidRDefault="007852AF" w:rsidP="007F1E59">
            <w:pPr>
              <w:ind w:firstLine="0"/>
              <w:rPr>
                <w:sz w:val="18"/>
                <w:szCs w:val="18"/>
              </w:rPr>
            </w:pPr>
            <w:r>
              <w:rPr>
                <w:sz w:val="18"/>
                <w:szCs w:val="18"/>
              </w:rPr>
              <w:t>Price per Coin</w:t>
            </w:r>
          </w:p>
        </w:tc>
        <w:tc>
          <w:tcPr>
            <w:tcW w:w="1890" w:type="dxa"/>
            <w:tcBorders>
              <w:top w:val="single" w:sz="12" w:space="0" w:color="000000"/>
              <w:bottom w:val="single" w:sz="6" w:space="0" w:color="000000"/>
            </w:tcBorders>
          </w:tcPr>
          <w:p w14:paraId="52B0C2E4" w14:textId="5EC3F353" w:rsidR="007852AF" w:rsidRDefault="007852AF" w:rsidP="007F1E59">
            <w:pPr>
              <w:ind w:firstLine="0"/>
              <w:rPr>
                <w:sz w:val="18"/>
                <w:szCs w:val="18"/>
              </w:rPr>
            </w:pPr>
            <w:r>
              <w:rPr>
                <w:sz w:val="18"/>
                <w:szCs w:val="18"/>
              </w:rPr>
              <w:t>Max Supply (million)</w:t>
            </w:r>
          </w:p>
        </w:tc>
      </w:tr>
      <w:tr w:rsidR="007852AF" w:rsidRPr="00371779" w14:paraId="6373C7B5" w14:textId="62318842" w:rsidTr="007852AF">
        <w:trPr>
          <w:jc w:val="center"/>
        </w:trPr>
        <w:tc>
          <w:tcPr>
            <w:tcW w:w="902" w:type="dxa"/>
          </w:tcPr>
          <w:p w14:paraId="0C71DF4E" w14:textId="2DC04EE8" w:rsidR="007852AF" w:rsidRDefault="007852AF" w:rsidP="00F340F2">
            <w:pPr>
              <w:ind w:firstLine="0"/>
              <w:rPr>
                <w:sz w:val="18"/>
                <w:szCs w:val="18"/>
              </w:rPr>
            </w:pPr>
            <w:r>
              <w:rPr>
                <w:sz w:val="18"/>
                <w:szCs w:val="18"/>
              </w:rPr>
              <w:t>1</w:t>
            </w:r>
          </w:p>
        </w:tc>
        <w:tc>
          <w:tcPr>
            <w:tcW w:w="1350" w:type="dxa"/>
          </w:tcPr>
          <w:p w14:paraId="0BD95C12" w14:textId="3904E92B" w:rsidR="007852AF" w:rsidRPr="00371779" w:rsidRDefault="007852AF">
            <w:pPr>
              <w:ind w:firstLine="0"/>
              <w:rPr>
                <w:sz w:val="18"/>
                <w:szCs w:val="18"/>
              </w:rPr>
            </w:pPr>
            <w:r>
              <w:rPr>
                <w:sz w:val="18"/>
                <w:szCs w:val="18"/>
              </w:rPr>
              <w:t>Bitcoin</w:t>
            </w:r>
          </w:p>
        </w:tc>
        <w:tc>
          <w:tcPr>
            <w:tcW w:w="1710" w:type="dxa"/>
          </w:tcPr>
          <w:p w14:paraId="2CADE14D" w14:textId="513F58B2" w:rsidR="007852AF" w:rsidRPr="00371779" w:rsidRDefault="007852AF">
            <w:pPr>
              <w:ind w:firstLine="0"/>
              <w:rPr>
                <w:sz w:val="18"/>
                <w:szCs w:val="18"/>
              </w:rPr>
            </w:pPr>
            <w:r>
              <w:rPr>
                <w:sz w:val="18"/>
                <w:szCs w:val="18"/>
              </w:rPr>
              <w:t>$59,879</w:t>
            </w:r>
          </w:p>
        </w:tc>
        <w:tc>
          <w:tcPr>
            <w:tcW w:w="1260" w:type="dxa"/>
          </w:tcPr>
          <w:p w14:paraId="25A91ABF" w14:textId="063A9895" w:rsidR="007852AF" w:rsidRPr="00371779" w:rsidRDefault="007852AF" w:rsidP="007F1E59">
            <w:pPr>
              <w:ind w:firstLine="0"/>
              <w:rPr>
                <w:sz w:val="18"/>
                <w:szCs w:val="18"/>
              </w:rPr>
            </w:pPr>
            <w:r>
              <w:rPr>
                <w:sz w:val="18"/>
                <w:szCs w:val="18"/>
              </w:rPr>
              <w:t>$3,613.67</w:t>
            </w:r>
          </w:p>
        </w:tc>
        <w:tc>
          <w:tcPr>
            <w:tcW w:w="1890" w:type="dxa"/>
          </w:tcPr>
          <w:p w14:paraId="2145273E" w14:textId="1E5A9A82" w:rsidR="007852AF" w:rsidRDefault="007852AF" w:rsidP="007F1E59">
            <w:pPr>
              <w:ind w:firstLine="0"/>
              <w:rPr>
                <w:sz w:val="18"/>
                <w:szCs w:val="18"/>
              </w:rPr>
            </w:pPr>
            <w:r>
              <w:rPr>
                <w:sz w:val="18"/>
                <w:szCs w:val="18"/>
              </w:rPr>
              <w:t>21,000</w:t>
            </w:r>
          </w:p>
        </w:tc>
      </w:tr>
      <w:tr w:rsidR="007852AF" w:rsidRPr="00371779" w14:paraId="240FCA18" w14:textId="74FF3223" w:rsidTr="007852AF">
        <w:trPr>
          <w:jc w:val="center"/>
        </w:trPr>
        <w:tc>
          <w:tcPr>
            <w:tcW w:w="902" w:type="dxa"/>
          </w:tcPr>
          <w:p w14:paraId="4ADEBE8F" w14:textId="459FD89F" w:rsidR="007852AF" w:rsidRDefault="007852AF" w:rsidP="007F1E59">
            <w:pPr>
              <w:ind w:firstLine="0"/>
              <w:rPr>
                <w:sz w:val="18"/>
                <w:szCs w:val="18"/>
              </w:rPr>
            </w:pPr>
            <w:r>
              <w:rPr>
                <w:sz w:val="18"/>
                <w:szCs w:val="18"/>
              </w:rPr>
              <w:t>2</w:t>
            </w:r>
          </w:p>
        </w:tc>
        <w:tc>
          <w:tcPr>
            <w:tcW w:w="1350" w:type="dxa"/>
          </w:tcPr>
          <w:p w14:paraId="6BC15F0A" w14:textId="07906E29" w:rsidR="007852AF" w:rsidRPr="00371779" w:rsidRDefault="007852AF" w:rsidP="007F1E59">
            <w:pPr>
              <w:ind w:firstLine="0"/>
              <w:rPr>
                <w:sz w:val="18"/>
                <w:szCs w:val="18"/>
              </w:rPr>
            </w:pPr>
            <w:r>
              <w:rPr>
                <w:sz w:val="18"/>
                <w:szCs w:val="18"/>
              </w:rPr>
              <w:t>Ethereum</w:t>
            </w:r>
          </w:p>
        </w:tc>
        <w:tc>
          <w:tcPr>
            <w:tcW w:w="1710" w:type="dxa"/>
          </w:tcPr>
          <w:p w14:paraId="7467FF3C" w14:textId="418BD725" w:rsidR="007852AF" w:rsidRPr="00371779" w:rsidRDefault="007852AF">
            <w:pPr>
              <w:ind w:firstLine="0"/>
              <w:rPr>
                <w:sz w:val="18"/>
                <w:szCs w:val="18"/>
              </w:rPr>
            </w:pPr>
            <w:r>
              <w:rPr>
                <w:sz w:val="18"/>
                <w:szCs w:val="18"/>
              </w:rPr>
              <w:t>$23,309</w:t>
            </w:r>
          </w:p>
        </w:tc>
        <w:tc>
          <w:tcPr>
            <w:tcW w:w="1260" w:type="dxa"/>
          </w:tcPr>
          <w:p w14:paraId="54B7A3B2" w14:textId="46D83DF3" w:rsidR="007852AF" w:rsidRPr="00371779" w:rsidRDefault="007852AF">
            <w:pPr>
              <w:ind w:firstLine="0"/>
              <w:rPr>
                <w:sz w:val="18"/>
                <w:szCs w:val="18"/>
              </w:rPr>
            </w:pPr>
            <w:r>
              <w:rPr>
                <w:sz w:val="18"/>
                <w:szCs w:val="18"/>
              </w:rPr>
              <w:t>$246.24</w:t>
            </w:r>
          </w:p>
        </w:tc>
        <w:tc>
          <w:tcPr>
            <w:tcW w:w="1890" w:type="dxa"/>
          </w:tcPr>
          <w:p w14:paraId="7D3366E4" w14:textId="5BCE4962" w:rsidR="007852AF" w:rsidRDefault="007852AF">
            <w:pPr>
              <w:ind w:firstLine="0"/>
              <w:rPr>
                <w:sz w:val="18"/>
                <w:szCs w:val="18"/>
              </w:rPr>
            </w:pPr>
            <w:r>
              <w:rPr>
                <w:sz w:val="18"/>
                <w:szCs w:val="18"/>
              </w:rPr>
              <w:t>-</w:t>
            </w:r>
          </w:p>
        </w:tc>
      </w:tr>
      <w:tr w:rsidR="007852AF" w:rsidRPr="00371779" w14:paraId="489A4201" w14:textId="37FF3489" w:rsidTr="007852AF">
        <w:trPr>
          <w:jc w:val="center"/>
        </w:trPr>
        <w:tc>
          <w:tcPr>
            <w:tcW w:w="902" w:type="dxa"/>
          </w:tcPr>
          <w:p w14:paraId="0CF8718A" w14:textId="20462A66" w:rsidR="007852AF" w:rsidRDefault="007852AF" w:rsidP="00F340F2">
            <w:pPr>
              <w:ind w:firstLine="0"/>
              <w:rPr>
                <w:sz w:val="18"/>
                <w:szCs w:val="18"/>
              </w:rPr>
            </w:pPr>
            <w:r>
              <w:rPr>
                <w:sz w:val="18"/>
                <w:szCs w:val="18"/>
              </w:rPr>
              <w:t>3</w:t>
            </w:r>
          </w:p>
        </w:tc>
        <w:tc>
          <w:tcPr>
            <w:tcW w:w="1350" w:type="dxa"/>
          </w:tcPr>
          <w:p w14:paraId="0CC8B9D0" w14:textId="5E415F78" w:rsidR="007852AF" w:rsidRPr="00371779" w:rsidRDefault="007852AF">
            <w:pPr>
              <w:ind w:firstLine="0"/>
              <w:rPr>
                <w:sz w:val="18"/>
                <w:szCs w:val="18"/>
              </w:rPr>
            </w:pPr>
            <w:r>
              <w:rPr>
                <w:sz w:val="18"/>
                <w:szCs w:val="18"/>
              </w:rPr>
              <w:t>Bitcoin Cash</w:t>
            </w:r>
          </w:p>
        </w:tc>
        <w:tc>
          <w:tcPr>
            <w:tcW w:w="1710" w:type="dxa"/>
          </w:tcPr>
          <w:p w14:paraId="0B8D11CB" w14:textId="3DC3E955" w:rsidR="007852AF" w:rsidRPr="00371779" w:rsidRDefault="007852AF" w:rsidP="007F1E59">
            <w:pPr>
              <w:ind w:firstLine="0"/>
              <w:rPr>
                <w:sz w:val="18"/>
                <w:szCs w:val="18"/>
              </w:rPr>
            </w:pPr>
            <w:r>
              <w:rPr>
                <w:sz w:val="18"/>
                <w:szCs w:val="18"/>
              </w:rPr>
              <w:t>$7,397</w:t>
            </w:r>
          </w:p>
        </w:tc>
        <w:tc>
          <w:tcPr>
            <w:tcW w:w="1260" w:type="dxa"/>
          </w:tcPr>
          <w:p w14:paraId="3DF0592F" w14:textId="3087FCE8" w:rsidR="007852AF" w:rsidRPr="00371779" w:rsidRDefault="007852AF">
            <w:pPr>
              <w:ind w:firstLine="0"/>
              <w:rPr>
                <w:sz w:val="18"/>
                <w:szCs w:val="18"/>
              </w:rPr>
            </w:pPr>
            <w:r>
              <w:rPr>
                <w:sz w:val="18"/>
                <w:szCs w:val="18"/>
              </w:rPr>
              <w:t>$445.98</w:t>
            </w:r>
          </w:p>
        </w:tc>
        <w:tc>
          <w:tcPr>
            <w:tcW w:w="1890" w:type="dxa"/>
          </w:tcPr>
          <w:p w14:paraId="548F4169" w14:textId="606C726B" w:rsidR="007852AF" w:rsidRDefault="007852AF">
            <w:pPr>
              <w:ind w:firstLine="0"/>
              <w:rPr>
                <w:sz w:val="18"/>
                <w:szCs w:val="18"/>
              </w:rPr>
            </w:pPr>
            <w:r>
              <w:rPr>
                <w:sz w:val="18"/>
                <w:szCs w:val="18"/>
              </w:rPr>
              <w:t>21,000</w:t>
            </w:r>
          </w:p>
        </w:tc>
      </w:tr>
      <w:tr w:rsidR="007852AF" w:rsidRPr="00371779" w14:paraId="61A59896" w14:textId="16CD4A97" w:rsidTr="007852AF">
        <w:trPr>
          <w:jc w:val="center"/>
        </w:trPr>
        <w:tc>
          <w:tcPr>
            <w:tcW w:w="902" w:type="dxa"/>
          </w:tcPr>
          <w:p w14:paraId="52118066" w14:textId="3ED54E57" w:rsidR="007852AF" w:rsidRDefault="007852AF" w:rsidP="00F340F2">
            <w:pPr>
              <w:ind w:firstLine="0"/>
              <w:rPr>
                <w:sz w:val="18"/>
                <w:szCs w:val="18"/>
              </w:rPr>
            </w:pPr>
            <w:r>
              <w:rPr>
                <w:sz w:val="18"/>
                <w:szCs w:val="18"/>
              </w:rPr>
              <w:t>4</w:t>
            </w:r>
          </w:p>
        </w:tc>
        <w:tc>
          <w:tcPr>
            <w:tcW w:w="1350" w:type="dxa"/>
          </w:tcPr>
          <w:p w14:paraId="60E309B6" w14:textId="322860AC" w:rsidR="007852AF" w:rsidRPr="00371779" w:rsidRDefault="007852AF">
            <w:pPr>
              <w:ind w:firstLine="0"/>
              <w:rPr>
                <w:sz w:val="18"/>
                <w:szCs w:val="18"/>
              </w:rPr>
            </w:pPr>
            <w:r>
              <w:rPr>
                <w:sz w:val="18"/>
                <w:szCs w:val="18"/>
              </w:rPr>
              <w:t>Ripple</w:t>
            </w:r>
          </w:p>
        </w:tc>
        <w:tc>
          <w:tcPr>
            <w:tcW w:w="1710" w:type="dxa"/>
          </w:tcPr>
          <w:p w14:paraId="00F873CC" w14:textId="67BA412D" w:rsidR="007852AF" w:rsidRPr="00371779" w:rsidRDefault="007852AF" w:rsidP="007F1E59">
            <w:pPr>
              <w:ind w:firstLine="0"/>
              <w:rPr>
                <w:sz w:val="18"/>
                <w:szCs w:val="18"/>
              </w:rPr>
            </w:pPr>
            <w:r>
              <w:rPr>
                <w:sz w:val="18"/>
                <w:szCs w:val="18"/>
              </w:rPr>
              <w:t>$6,856</w:t>
            </w:r>
          </w:p>
        </w:tc>
        <w:tc>
          <w:tcPr>
            <w:tcW w:w="1260" w:type="dxa"/>
          </w:tcPr>
          <w:p w14:paraId="567F0311" w14:textId="4FF2F675" w:rsidR="007852AF" w:rsidRPr="00371779" w:rsidRDefault="007852AF" w:rsidP="007F1E59">
            <w:pPr>
              <w:ind w:firstLine="0"/>
              <w:rPr>
                <w:sz w:val="18"/>
                <w:szCs w:val="18"/>
              </w:rPr>
            </w:pPr>
            <w:r>
              <w:rPr>
                <w:sz w:val="18"/>
                <w:szCs w:val="18"/>
              </w:rPr>
              <w:t>$0.18</w:t>
            </w:r>
          </w:p>
        </w:tc>
        <w:tc>
          <w:tcPr>
            <w:tcW w:w="1890" w:type="dxa"/>
          </w:tcPr>
          <w:p w14:paraId="5CB3367B" w14:textId="62B304CB" w:rsidR="007852AF" w:rsidRDefault="007852AF" w:rsidP="007F1E59">
            <w:pPr>
              <w:ind w:firstLine="0"/>
              <w:rPr>
                <w:sz w:val="18"/>
                <w:szCs w:val="18"/>
              </w:rPr>
            </w:pPr>
            <w:r>
              <w:rPr>
                <w:sz w:val="18"/>
                <w:szCs w:val="18"/>
              </w:rPr>
              <w:t>100,000,000</w:t>
            </w:r>
          </w:p>
        </w:tc>
      </w:tr>
      <w:tr w:rsidR="007852AF" w:rsidRPr="00371779" w14:paraId="700D81C6" w14:textId="623DEC4A" w:rsidTr="007852AF">
        <w:trPr>
          <w:jc w:val="center"/>
        </w:trPr>
        <w:tc>
          <w:tcPr>
            <w:tcW w:w="902" w:type="dxa"/>
          </w:tcPr>
          <w:p w14:paraId="7C82FEEE" w14:textId="182B3DCB" w:rsidR="007852AF" w:rsidRDefault="007852AF" w:rsidP="007F1E59">
            <w:pPr>
              <w:ind w:firstLine="0"/>
              <w:rPr>
                <w:sz w:val="18"/>
                <w:szCs w:val="18"/>
              </w:rPr>
            </w:pPr>
            <w:r>
              <w:rPr>
                <w:sz w:val="18"/>
                <w:szCs w:val="18"/>
              </w:rPr>
              <w:t>5</w:t>
            </w:r>
          </w:p>
        </w:tc>
        <w:tc>
          <w:tcPr>
            <w:tcW w:w="1350" w:type="dxa"/>
          </w:tcPr>
          <w:p w14:paraId="28DBB000" w14:textId="0477A1B3" w:rsidR="007852AF" w:rsidRPr="00371779" w:rsidRDefault="007852AF" w:rsidP="007F1E59">
            <w:pPr>
              <w:ind w:firstLine="0"/>
              <w:rPr>
                <w:sz w:val="18"/>
                <w:szCs w:val="18"/>
              </w:rPr>
            </w:pPr>
            <w:r>
              <w:rPr>
                <w:sz w:val="18"/>
                <w:szCs w:val="18"/>
              </w:rPr>
              <w:t>Litecoin</w:t>
            </w:r>
          </w:p>
        </w:tc>
        <w:tc>
          <w:tcPr>
            <w:tcW w:w="1710" w:type="dxa"/>
          </w:tcPr>
          <w:p w14:paraId="0EFBACFF" w14:textId="427B4C7D" w:rsidR="007852AF" w:rsidRPr="00371779" w:rsidRDefault="007852AF" w:rsidP="007F1E59">
            <w:pPr>
              <w:ind w:firstLine="0"/>
              <w:rPr>
                <w:sz w:val="18"/>
                <w:szCs w:val="18"/>
              </w:rPr>
            </w:pPr>
            <w:r>
              <w:rPr>
                <w:sz w:val="18"/>
                <w:szCs w:val="18"/>
              </w:rPr>
              <w:t>$2,5448</w:t>
            </w:r>
          </w:p>
        </w:tc>
        <w:tc>
          <w:tcPr>
            <w:tcW w:w="1260" w:type="dxa"/>
          </w:tcPr>
          <w:p w14:paraId="68286091" w14:textId="15EB3B27" w:rsidR="007852AF" w:rsidRPr="00371779" w:rsidRDefault="007852AF" w:rsidP="007F1E59">
            <w:pPr>
              <w:ind w:firstLine="0"/>
              <w:rPr>
                <w:sz w:val="18"/>
                <w:szCs w:val="18"/>
              </w:rPr>
            </w:pPr>
            <w:r>
              <w:rPr>
                <w:sz w:val="18"/>
                <w:szCs w:val="18"/>
              </w:rPr>
              <w:t>$48.12</w:t>
            </w:r>
          </w:p>
        </w:tc>
        <w:tc>
          <w:tcPr>
            <w:tcW w:w="1890" w:type="dxa"/>
          </w:tcPr>
          <w:p w14:paraId="7C9ECA64" w14:textId="13E2181C" w:rsidR="007852AF" w:rsidRDefault="007852AF" w:rsidP="007F1E59">
            <w:pPr>
              <w:ind w:firstLine="0"/>
              <w:rPr>
                <w:sz w:val="18"/>
                <w:szCs w:val="18"/>
              </w:rPr>
            </w:pPr>
            <w:r>
              <w:rPr>
                <w:sz w:val="18"/>
                <w:szCs w:val="18"/>
              </w:rPr>
              <w:t>84,000</w:t>
            </w:r>
          </w:p>
        </w:tc>
      </w:tr>
    </w:tbl>
    <w:p w14:paraId="513886BC" w14:textId="77777777" w:rsidR="00F340F2" w:rsidRPr="00657488" w:rsidRDefault="00F340F2" w:rsidP="00F340F2"/>
    <w:p w14:paraId="1576C356" w14:textId="522CBDF3" w:rsidR="007B3D58" w:rsidRDefault="00B3626A" w:rsidP="00713A52">
      <w:r>
        <w:t>In</w:t>
      </w:r>
      <w:r w:rsidR="007B3D58">
        <w:t xml:space="preserve">vestors </w:t>
      </w:r>
      <w:r>
        <w:t>researching currencies can only sort by backwards looking statistics. If you want to research future trends and momentum, you have to utilize a trading tool to analyze one currency at a time. In addition, traders will follow currencies on Twitter and Reddit to gauge user and developer sentiment adding this knowledge to collectively try and predict future pricing. This labor intensive research approach makes it difficult to survey more than a handful of currencies for buy and sell opportunities.</w:t>
      </w:r>
    </w:p>
    <w:p w14:paraId="4469F7FC" w14:textId="08A37450" w:rsidR="00C51962" w:rsidRDefault="007B3D58" w:rsidP="00713A52">
      <w:r>
        <w:t>A</w:t>
      </w:r>
      <w:r w:rsidR="00DE0D22">
        <w:t xml:space="preserve"> beta website at </w:t>
      </w:r>
      <w:hyperlink r:id="rId13" w:history="1">
        <w:r w:rsidR="00DE0D22" w:rsidRPr="009A44EC">
          <w:t>www.coingecko.com</w:t>
        </w:r>
      </w:hyperlink>
      <w:r w:rsidR="00DE0D22">
        <w:t xml:space="preserve"> </w:t>
      </w:r>
      <w:r w:rsidR="00B3626A">
        <w:t xml:space="preserve">incorporates additional factors to market capitalization such as </w:t>
      </w:r>
      <w:r w:rsidR="00BB3E75">
        <w:t xml:space="preserve">liquidity, developer, community, and public interest </w:t>
      </w:r>
      <w:r>
        <w:t>t</w:t>
      </w:r>
      <w:r w:rsidR="00BB3E75">
        <w:t xml:space="preserve">o determine ranking. </w:t>
      </w:r>
      <w:r w:rsidR="00896DC0">
        <w:t>By incorporating non-financial factors and applying a custom algorithm, a different ranking result</w:t>
      </w:r>
      <w:r w:rsidR="00D979C5">
        <w:t xml:space="preserve">s </w:t>
      </w:r>
      <w:r w:rsidR="00896DC0">
        <w:t>for rank</w:t>
      </w:r>
      <w:r w:rsidR="00D979C5">
        <w:t xml:space="preserve"> </w:t>
      </w:r>
      <w:r w:rsidR="00896DC0">
        <w:t>three through five compared to straight market capitalization</w:t>
      </w:r>
      <w:r w:rsidR="00D979C5">
        <w:t>, see Table 2</w:t>
      </w:r>
      <w:r w:rsidR="00896DC0">
        <w:t xml:space="preserve">. </w:t>
      </w:r>
      <w:r w:rsidR="00D979C5">
        <w:t>But this Total Score ranking is not clear on what it means for future results. Does a high score mean the price will go up or down in the next 30 days?</w:t>
      </w:r>
      <w:r w:rsidR="00D979C5" w:rsidDel="00D979C5">
        <w:t xml:space="preserve"> </w:t>
      </w:r>
    </w:p>
    <w:p w14:paraId="78E7F8F9" w14:textId="551AA7F8" w:rsidR="00BB3E75" w:rsidRPr="009B1D59" w:rsidRDefault="00BB3E75" w:rsidP="00BB3E75">
      <w:pPr>
        <w:pStyle w:val="tabletitle"/>
        <w:spacing w:after="240"/>
        <w:rPr>
          <w:lang w:val="en-GB"/>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Pr>
          <w:b/>
          <w:noProof/>
          <w:lang w:val="en-GB"/>
        </w:rPr>
        <w:t>2</w:t>
      </w:r>
      <w:r>
        <w:rPr>
          <w:b/>
        </w:rPr>
        <w:fldChar w:fldCharType="end"/>
      </w:r>
      <w:r w:rsidRPr="009B1D59">
        <w:rPr>
          <w:b/>
          <w:lang w:val="en-GB"/>
        </w:rPr>
        <w:t>.</w:t>
      </w:r>
      <w:r w:rsidRPr="009B1D59">
        <w:rPr>
          <w:lang w:val="en-GB"/>
        </w:rPr>
        <w:t xml:space="preserve"> </w:t>
      </w:r>
      <w:r>
        <w:rPr>
          <w:lang w:val="en-GB"/>
        </w:rPr>
        <w:t xml:space="preserve"> Coin Gecko top five ranking as of September 16, 2017.</w:t>
      </w:r>
    </w:p>
    <w:tbl>
      <w:tblPr>
        <w:tblW w:w="5395" w:type="dxa"/>
        <w:jc w:val="center"/>
        <w:tblLayout w:type="fixed"/>
        <w:tblCellMar>
          <w:left w:w="70" w:type="dxa"/>
          <w:right w:w="70" w:type="dxa"/>
        </w:tblCellMar>
        <w:tblLook w:val="0000" w:firstRow="0" w:lastRow="0" w:firstColumn="0" w:lastColumn="0" w:noHBand="0" w:noVBand="0"/>
      </w:tblPr>
      <w:tblGrid>
        <w:gridCol w:w="902"/>
        <w:gridCol w:w="1350"/>
        <w:gridCol w:w="1279"/>
        <w:gridCol w:w="1864"/>
      </w:tblGrid>
      <w:tr w:rsidR="007B3D58" w:rsidRPr="00371779" w14:paraId="69E8BECF" w14:textId="13C4EB8B" w:rsidTr="007B3D58">
        <w:trPr>
          <w:jc w:val="center"/>
        </w:trPr>
        <w:tc>
          <w:tcPr>
            <w:tcW w:w="902" w:type="dxa"/>
            <w:tcBorders>
              <w:top w:val="single" w:sz="12" w:space="0" w:color="000000"/>
              <w:bottom w:val="single" w:sz="6" w:space="0" w:color="000000"/>
            </w:tcBorders>
          </w:tcPr>
          <w:p w14:paraId="7647680F" w14:textId="77777777" w:rsidR="007B3D58" w:rsidRDefault="007B3D58" w:rsidP="007F1E59">
            <w:pPr>
              <w:ind w:firstLine="0"/>
              <w:rPr>
                <w:sz w:val="18"/>
                <w:szCs w:val="18"/>
              </w:rPr>
            </w:pPr>
            <w:r>
              <w:rPr>
                <w:sz w:val="18"/>
                <w:szCs w:val="18"/>
              </w:rPr>
              <w:t>Rank</w:t>
            </w:r>
          </w:p>
        </w:tc>
        <w:tc>
          <w:tcPr>
            <w:tcW w:w="1350" w:type="dxa"/>
            <w:tcBorders>
              <w:top w:val="single" w:sz="12" w:space="0" w:color="000000"/>
              <w:bottom w:val="single" w:sz="6" w:space="0" w:color="000000"/>
            </w:tcBorders>
          </w:tcPr>
          <w:p w14:paraId="2C6FEE2D" w14:textId="77777777" w:rsidR="007B3D58" w:rsidRPr="00371779" w:rsidRDefault="007B3D58" w:rsidP="007F1E59">
            <w:pPr>
              <w:ind w:firstLine="0"/>
              <w:rPr>
                <w:sz w:val="18"/>
                <w:szCs w:val="18"/>
              </w:rPr>
            </w:pPr>
            <w:r>
              <w:rPr>
                <w:sz w:val="18"/>
                <w:szCs w:val="18"/>
              </w:rPr>
              <w:t>Name</w:t>
            </w:r>
          </w:p>
        </w:tc>
        <w:tc>
          <w:tcPr>
            <w:tcW w:w="1279" w:type="dxa"/>
            <w:tcBorders>
              <w:top w:val="single" w:sz="12" w:space="0" w:color="000000"/>
              <w:bottom w:val="single" w:sz="6" w:space="0" w:color="000000"/>
            </w:tcBorders>
          </w:tcPr>
          <w:p w14:paraId="5D110F62" w14:textId="0146353E" w:rsidR="007B3D58" w:rsidRPr="00371779" w:rsidRDefault="007B3D58">
            <w:pPr>
              <w:ind w:firstLine="0"/>
              <w:rPr>
                <w:sz w:val="18"/>
                <w:szCs w:val="18"/>
              </w:rPr>
            </w:pPr>
            <w:r>
              <w:rPr>
                <w:sz w:val="18"/>
                <w:szCs w:val="18"/>
              </w:rPr>
              <w:t>Total Score</w:t>
            </w:r>
          </w:p>
        </w:tc>
        <w:tc>
          <w:tcPr>
            <w:tcW w:w="1864" w:type="dxa"/>
            <w:tcBorders>
              <w:top w:val="single" w:sz="12" w:space="0" w:color="000000"/>
              <w:bottom w:val="single" w:sz="6" w:space="0" w:color="000000"/>
            </w:tcBorders>
          </w:tcPr>
          <w:p w14:paraId="048CEC12" w14:textId="6F32681F" w:rsidR="007B3D58" w:rsidRDefault="007B3D58">
            <w:pPr>
              <w:ind w:firstLine="0"/>
              <w:rPr>
                <w:sz w:val="18"/>
                <w:szCs w:val="18"/>
              </w:rPr>
            </w:pPr>
            <w:r>
              <w:rPr>
                <w:sz w:val="18"/>
                <w:szCs w:val="18"/>
              </w:rPr>
              <w:t>Max Supply (million)</w:t>
            </w:r>
          </w:p>
        </w:tc>
      </w:tr>
      <w:tr w:rsidR="007B3D58" w:rsidRPr="00371779" w14:paraId="3F52CD7B" w14:textId="2D492756" w:rsidTr="007B3D58">
        <w:trPr>
          <w:jc w:val="center"/>
        </w:trPr>
        <w:tc>
          <w:tcPr>
            <w:tcW w:w="902" w:type="dxa"/>
          </w:tcPr>
          <w:p w14:paraId="20ED05DC" w14:textId="77777777" w:rsidR="007B3D58" w:rsidRDefault="007B3D58" w:rsidP="007F1E59">
            <w:pPr>
              <w:ind w:firstLine="0"/>
              <w:rPr>
                <w:sz w:val="18"/>
                <w:szCs w:val="18"/>
              </w:rPr>
            </w:pPr>
            <w:r>
              <w:rPr>
                <w:sz w:val="18"/>
                <w:szCs w:val="18"/>
              </w:rPr>
              <w:t>1</w:t>
            </w:r>
          </w:p>
        </w:tc>
        <w:tc>
          <w:tcPr>
            <w:tcW w:w="1350" w:type="dxa"/>
          </w:tcPr>
          <w:p w14:paraId="400689A9" w14:textId="77777777" w:rsidR="007B3D58" w:rsidRPr="00371779" w:rsidRDefault="007B3D58" w:rsidP="007F1E59">
            <w:pPr>
              <w:ind w:firstLine="0"/>
              <w:rPr>
                <w:sz w:val="18"/>
                <w:szCs w:val="18"/>
              </w:rPr>
            </w:pPr>
            <w:r>
              <w:rPr>
                <w:sz w:val="18"/>
                <w:szCs w:val="18"/>
              </w:rPr>
              <w:t>Bitcoin</w:t>
            </w:r>
          </w:p>
        </w:tc>
        <w:tc>
          <w:tcPr>
            <w:tcW w:w="1279" w:type="dxa"/>
          </w:tcPr>
          <w:p w14:paraId="55DBEFD6" w14:textId="1DA598BC" w:rsidR="007B3D58" w:rsidRPr="00371779" w:rsidRDefault="007B3D58">
            <w:pPr>
              <w:ind w:firstLine="0"/>
              <w:rPr>
                <w:sz w:val="18"/>
                <w:szCs w:val="18"/>
              </w:rPr>
            </w:pPr>
            <w:r>
              <w:rPr>
                <w:sz w:val="18"/>
                <w:szCs w:val="18"/>
              </w:rPr>
              <w:t>91%</w:t>
            </w:r>
          </w:p>
        </w:tc>
        <w:tc>
          <w:tcPr>
            <w:tcW w:w="1864" w:type="dxa"/>
          </w:tcPr>
          <w:p w14:paraId="6A76DBF1" w14:textId="7BD167D7" w:rsidR="007B3D58" w:rsidRDefault="007B3D58">
            <w:pPr>
              <w:ind w:firstLine="0"/>
              <w:rPr>
                <w:sz w:val="18"/>
                <w:szCs w:val="18"/>
              </w:rPr>
            </w:pPr>
            <w:r>
              <w:rPr>
                <w:sz w:val="18"/>
                <w:szCs w:val="18"/>
              </w:rPr>
              <w:t>21,000</w:t>
            </w:r>
          </w:p>
        </w:tc>
      </w:tr>
      <w:tr w:rsidR="007B3D58" w:rsidRPr="00371779" w14:paraId="2366CA29" w14:textId="6CE09440" w:rsidTr="007B3D58">
        <w:trPr>
          <w:jc w:val="center"/>
        </w:trPr>
        <w:tc>
          <w:tcPr>
            <w:tcW w:w="902" w:type="dxa"/>
          </w:tcPr>
          <w:p w14:paraId="66A1D05B" w14:textId="77777777" w:rsidR="007B3D58" w:rsidRDefault="007B3D58" w:rsidP="007F1E59">
            <w:pPr>
              <w:ind w:firstLine="0"/>
              <w:rPr>
                <w:sz w:val="18"/>
                <w:szCs w:val="18"/>
              </w:rPr>
            </w:pPr>
            <w:r>
              <w:rPr>
                <w:sz w:val="18"/>
                <w:szCs w:val="18"/>
              </w:rPr>
              <w:t>2</w:t>
            </w:r>
          </w:p>
        </w:tc>
        <w:tc>
          <w:tcPr>
            <w:tcW w:w="1350" w:type="dxa"/>
          </w:tcPr>
          <w:p w14:paraId="68C329BE" w14:textId="77777777" w:rsidR="007B3D58" w:rsidRPr="00371779" w:rsidRDefault="007B3D58" w:rsidP="007F1E59">
            <w:pPr>
              <w:ind w:firstLine="0"/>
              <w:rPr>
                <w:sz w:val="18"/>
                <w:szCs w:val="18"/>
              </w:rPr>
            </w:pPr>
            <w:r>
              <w:rPr>
                <w:sz w:val="18"/>
                <w:szCs w:val="18"/>
              </w:rPr>
              <w:t>Ethereum</w:t>
            </w:r>
          </w:p>
        </w:tc>
        <w:tc>
          <w:tcPr>
            <w:tcW w:w="1279" w:type="dxa"/>
          </w:tcPr>
          <w:p w14:paraId="22255370" w14:textId="1F6A3ADF" w:rsidR="007B3D58" w:rsidRPr="00371779" w:rsidRDefault="007B3D58" w:rsidP="007F1E59">
            <w:pPr>
              <w:ind w:firstLine="0"/>
              <w:rPr>
                <w:sz w:val="18"/>
                <w:szCs w:val="18"/>
              </w:rPr>
            </w:pPr>
            <w:r>
              <w:rPr>
                <w:sz w:val="18"/>
                <w:szCs w:val="18"/>
              </w:rPr>
              <w:t>83%</w:t>
            </w:r>
          </w:p>
        </w:tc>
        <w:tc>
          <w:tcPr>
            <w:tcW w:w="1864" w:type="dxa"/>
          </w:tcPr>
          <w:p w14:paraId="7EA44412" w14:textId="2B89A99A" w:rsidR="007B3D58" w:rsidRDefault="007B3D58" w:rsidP="007F1E59">
            <w:pPr>
              <w:ind w:firstLine="0"/>
              <w:rPr>
                <w:sz w:val="18"/>
                <w:szCs w:val="18"/>
              </w:rPr>
            </w:pPr>
            <w:r>
              <w:rPr>
                <w:sz w:val="18"/>
                <w:szCs w:val="18"/>
              </w:rPr>
              <w:t>-</w:t>
            </w:r>
          </w:p>
        </w:tc>
      </w:tr>
      <w:tr w:rsidR="007B3D58" w:rsidRPr="00371779" w14:paraId="5D43894F" w14:textId="7ED46B3C" w:rsidTr="007B3D58">
        <w:trPr>
          <w:jc w:val="center"/>
        </w:trPr>
        <w:tc>
          <w:tcPr>
            <w:tcW w:w="902" w:type="dxa"/>
          </w:tcPr>
          <w:p w14:paraId="39664589" w14:textId="77777777" w:rsidR="007B3D58" w:rsidRDefault="007B3D58" w:rsidP="007F1E59">
            <w:pPr>
              <w:ind w:firstLine="0"/>
              <w:rPr>
                <w:sz w:val="18"/>
                <w:szCs w:val="18"/>
              </w:rPr>
            </w:pPr>
            <w:r>
              <w:rPr>
                <w:sz w:val="18"/>
                <w:szCs w:val="18"/>
              </w:rPr>
              <w:t>3</w:t>
            </w:r>
          </w:p>
        </w:tc>
        <w:tc>
          <w:tcPr>
            <w:tcW w:w="1350" w:type="dxa"/>
          </w:tcPr>
          <w:p w14:paraId="23866CEB" w14:textId="33933A4B" w:rsidR="007B3D58" w:rsidRPr="00371779" w:rsidRDefault="007B3D58" w:rsidP="007F1E59">
            <w:pPr>
              <w:ind w:firstLine="0"/>
              <w:rPr>
                <w:sz w:val="18"/>
                <w:szCs w:val="18"/>
              </w:rPr>
            </w:pPr>
            <w:r>
              <w:rPr>
                <w:sz w:val="18"/>
                <w:szCs w:val="18"/>
              </w:rPr>
              <w:t>Litecoin</w:t>
            </w:r>
          </w:p>
        </w:tc>
        <w:tc>
          <w:tcPr>
            <w:tcW w:w="1279" w:type="dxa"/>
          </w:tcPr>
          <w:p w14:paraId="770D262B" w14:textId="7D2C1C95" w:rsidR="007B3D58" w:rsidRPr="00371779" w:rsidRDefault="007B3D58" w:rsidP="007F1E59">
            <w:pPr>
              <w:ind w:firstLine="0"/>
              <w:rPr>
                <w:sz w:val="18"/>
                <w:szCs w:val="18"/>
              </w:rPr>
            </w:pPr>
            <w:r>
              <w:rPr>
                <w:sz w:val="18"/>
                <w:szCs w:val="18"/>
              </w:rPr>
              <w:t>77%</w:t>
            </w:r>
          </w:p>
        </w:tc>
        <w:tc>
          <w:tcPr>
            <w:tcW w:w="1864" w:type="dxa"/>
          </w:tcPr>
          <w:p w14:paraId="3622D103" w14:textId="5B3C5495" w:rsidR="007B3D58" w:rsidRDefault="007B3D58" w:rsidP="007F1E59">
            <w:pPr>
              <w:ind w:firstLine="0"/>
              <w:rPr>
                <w:sz w:val="18"/>
                <w:szCs w:val="18"/>
              </w:rPr>
            </w:pPr>
            <w:r>
              <w:rPr>
                <w:sz w:val="18"/>
                <w:szCs w:val="18"/>
              </w:rPr>
              <w:t>84,000</w:t>
            </w:r>
          </w:p>
        </w:tc>
      </w:tr>
      <w:tr w:rsidR="007B3D58" w:rsidRPr="00371779" w14:paraId="02CFDAFA" w14:textId="70B92F70" w:rsidTr="007B3D58">
        <w:trPr>
          <w:jc w:val="center"/>
        </w:trPr>
        <w:tc>
          <w:tcPr>
            <w:tcW w:w="902" w:type="dxa"/>
          </w:tcPr>
          <w:p w14:paraId="02F793E3" w14:textId="77777777" w:rsidR="007B3D58" w:rsidRDefault="007B3D58" w:rsidP="007F1E59">
            <w:pPr>
              <w:ind w:firstLine="0"/>
              <w:rPr>
                <w:sz w:val="18"/>
                <w:szCs w:val="18"/>
              </w:rPr>
            </w:pPr>
            <w:r>
              <w:rPr>
                <w:sz w:val="18"/>
                <w:szCs w:val="18"/>
              </w:rPr>
              <w:t>4</w:t>
            </w:r>
          </w:p>
        </w:tc>
        <w:tc>
          <w:tcPr>
            <w:tcW w:w="1350" w:type="dxa"/>
          </w:tcPr>
          <w:p w14:paraId="6EF12C6D" w14:textId="715BF28F" w:rsidR="007B3D58" w:rsidRPr="00371779" w:rsidRDefault="007B3D58" w:rsidP="007F1E59">
            <w:pPr>
              <w:ind w:firstLine="0"/>
              <w:rPr>
                <w:sz w:val="18"/>
                <w:szCs w:val="18"/>
              </w:rPr>
            </w:pPr>
            <w:r>
              <w:rPr>
                <w:sz w:val="18"/>
                <w:szCs w:val="18"/>
              </w:rPr>
              <w:t>Monero</w:t>
            </w:r>
          </w:p>
        </w:tc>
        <w:tc>
          <w:tcPr>
            <w:tcW w:w="1279" w:type="dxa"/>
          </w:tcPr>
          <w:p w14:paraId="35423DF3" w14:textId="7FD86F1F" w:rsidR="007B3D58" w:rsidRPr="00371779" w:rsidRDefault="007B3D58" w:rsidP="007F1E59">
            <w:pPr>
              <w:ind w:firstLine="0"/>
              <w:rPr>
                <w:sz w:val="18"/>
                <w:szCs w:val="18"/>
              </w:rPr>
            </w:pPr>
            <w:r>
              <w:rPr>
                <w:sz w:val="18"/>
                <w:szCs w:val="18"/>
              </w:rPr>
              <w:t>70%</w:t>
            </w:r>
          </w:p>
        </w:tc>
        <w:tc>
          <w:tcPr>
            <w:tcW w:w="1864" w:type="dxa"/>
          </w:tcPr>
          <w:p w14:paraId="0B5DC33E" w14:textId="08E0DF12" w:rsidR="007B3D58" w:rsidRDefault="007B3D58" w:rsidP="007F1E59">
            <w:pPr>
              <w:ind w:firstLine="0"/>
              <w:rPr>
                <w:sz w:val="18"/>
                <w:szCs w:val="18"/>
              </w:rPr>
            </w:pPr>
            <w:r>
              <w:rPr>
                <w:sz w:val="18"/>
                <w:szCs w:val="18"/>
              </w:rPr>
              <w:t>-</w:t>
            </w:r>
          </w:p>
        </w:tc>
      </w:tr>
      <w:tr w:rsidR="007B3D58" w:rsidRPr="00371779" w14:paraId="7993BB7E" w14:textId="2717D633" w:rsidTr="007B3D58">
        <w:trPr>
          <w:jc w:val="center"/>
        </w:trPr>
        <w:tc>
          <w:tcPr>
            <w:tcW w:w="902" w:type="dxa"/>
          </w:tcPr>
          <w:p w14:paraId="7B105D31" w14:textId="77777777" w:rsidR="007B3D58" w:rsidRDefault="007B3D58" w:rsidP="007F1E59">
            <w:pPr>
              <w:ind w:firstLine="0"/>
              <w:rPr>
                <w:sz w:val="18"/>
                <w:szCs w:val="18"/>
              </w:rPr>
            </w:pPr>
            <w:r>
              <w:rPr>
                <w:sz w:val="18"/>
                <w:szCs w:val="18"/>
              </w:rPr>
              <w:t>5</w:t>
            </w:r>
          </w:p>
        </w:tc>
        <w:tc>
          <w:tcPr>
            <w:tcW w:w="1350" w:type="dxa"/>
          </w:tcPr>
          <w:p w14:paraId="3DD41FBB" w14:textId="0A01C954" w:rsidR="007B3D58" w:rsidRPr="00371779" w:rsidRDefault="007B3D58" w:rsidP="007F1E59">
            <w:pPr>
              <w:ind w:firstLine="0"/>
              <w:rPr>
                <w:sz w:val="18"/>
                <w:szCs w:val="18"/>
              </w:rPr>
            </w:pPr>
            <w:r>
              <w:rPr>
                <w:sz w:val="18"/>
                <w:szCs w:val="18"/>
              </w:rPr>
              <w:t>Ripple</w:t>
            </w:r>
          </w:p>
        </w:tc>
        <w:tc>
          <w:tcPr>
            <w:tcW w:w="1279" w:type="dxa"/>
          </w:tcPr>
          <w:p w14:paraId="0DD22E51" w14:textId="56A86798" w:rsidR="007B3D58" w:rsidRPr="00371779" w:rsidRDefault="007B3D58" w:rsidP="007F1E59">
            <w:pPr>
              <w:ind w:firstLine="0"/>
              <w:rPr>
                <w:sz w:val="18"/>
                <w:szCs w:val="18"/>
              </w:rPr>
            </w:pPr>
            <w:r>
              <w:rPr>
                <w:sz w:val="18"/>
                <w:szCs w:val="18"/>
              </w:rPr>
              <w:t>70%</w:t>
            </w:r>
          </w:p>
        </w:tc>
        <w:tc>
          <w:tcPr>
            <w:tcW w:w="1864" w:type="dxa"/>
          </w:tcPr>
          <w:p w14:paraId="5881309A" w14:textId="3485B797" w:rsidR="007B3D58" w:rsidRDefault="007B3D58" w:rsidP="007F1E59">
            <w:pPr>
              <w:ind w:firstLine="0"/>
              <w:rPr>
                <w:sz w:val="18"/>
                <w:szCs w:val="18"/>
              </w:rPr>
            </w:pPr>
            <w:r>
              <w:rPr>
                <w:sz w:val="18"/>
                <w:szCs w:val="18"/>
              </w:rPr>
              <w:t>100,000,000</w:t>
            </w:r>
          </w:p>
        </w:tc>
      </w:tr>
    </w:tbl>
    <w:p w14:paraId="079C96AA" w14:textId="72F092BC" w:rsidR="00794727" w:rsidRDefault="00794727" w:rsidP="009A44EC">
      <w:pPr>
        <w:ind w:firstLine="0"/>
      </w:pPr>
    </w:p>
    <w:p w14:paraId="0913BEF2" w14:textId="0A9B257C" w:rsidR="00794727" w:rsidRDefault="00794727" w:rsidP="00794727">
      <w:pPr>
        <w:pStyle w:val="Heading1"/>
      </w:pPr>
      <w:r>
        <w:t>2   Problem</w:t>
      </w:r>
    </w:p>
    <w:p w14:paraId="0BCCC2BC" w14:textId="1794A67B" w:rsidR="00F340F2" w:rsidRDefault="00794727" w:rsidP="009A44EC">
      <w:pPr>
        <w:ind w:firstLine="0"/>
      </w:pPr>
      <w:r>
        <w:t xml:space="preserve">Current ranking of cryptocurrencies in the marketplace do not address the needs of traders who </w:t>
      </w:r>
      <w:r w:rsidR="00D979C5">
        <w:t xml:space="preserve">are researching </w:t>
      </w:r>
      <w:r>
        <w:t>buy and sell</w:t>
      </w:r>
      <w:r w:rsidR="00D979C5">
        <w:t xml:space="preserve"> opportunities</w:t>
      </w:r>
      <w:r>
        <w:t>.</w:t>
      </w:r>
      <w:r w:rsidR="00D979C5">
        <w:t xml:space="preserve"> By adding momentum factors, a time series ARIMA model can be </w:t>
      </w:r>
      <w:r w:rsidR="006A0217">
        <w:t>fitted to predict future price changes</w:t>
      </w:r>
      <w:r w:rsidR="00D979C5">
        <w:t xml:space="preserve">. The trader </w:t>
      </w:r>
      <w:r w:rsidR="00D979C5">
        <w:lastRenderedPageBreak/>
        <w:t xml:space="preserve">may then sort a list of cryptocurrencies </w:t>
      </w:r>
      <w:r w:rsidR="006A0217">
        <w:t xml:space="preserve">by relative price change </w:t>
      </w:r>
      <w:r w:rsidR="00D979C5">
        <w:t>for different time periods to view aggregate investment opportunities.</w:t>
      </w:r>
    </w:p>
    <w:p w14:paraId="3FAAC696" w14:textId="2535C96C" w:rsidR="00DC2919" w:rsidRDefault="00794727" w:rsidP="009E01A9">
      <w:pPr>
        <w:pStyle w:val="Heading1"/>
      </w:pPr>
      <w:r>
        <w:t>3</w:t>
      </w:r>
      <w:r w:rsidR="00F340F2">
        <w:t xml:space="preserve">   </w:t>
      </w:r>
      <w:r w:rsidR="00DC2919">
        <w:t>Background</w:t>
      </w:r>
    </w:p>
    <w:p w14:paraId="076DF3CE" w14:textId="10A716A5" w:rsidR="0069726A" w:rsidRDefault="00FC61E2" w:rsidP="009A44EC">
      <w:pPr>
        <w:ind w:firstLine="0"/>
      </w:pPr>
      <w:r>
        <w:t xml:space="preserve">This section will </w:t>
      </w:r>
      <w:r w:rsidR="00352924">
        <w:t>be used to document scholarly research on the following items:</w:t>
      </w:r>
    </w:p>
    <w:p w14:paraId="7C0F5D72" w14:textId="7AC21900" w:rsidR="0069726A" w:rsidRDefault="006A0217" w:rsidP="0069726A">
      <w:pPr>
        <w:pStyle w:val="NumberedItem"/>
        <w:numPr>
          <w:ilvl w:val="0"/>
          <w:numId w:val="3"/>
        </w:numPr>
      </w:pPr>
      <w:r>
        <w:t>e</w:t>
      </w:r>
      <w:r w:rsidR="0069726A">
        <w:t>quity price prediction,</w:t>
      </w:r>
    </w:p>
    <w:p w14:paraId="3F736DD2" w14:textId="30D97289" w:rsidR="0069726A" w:rsidRDefault="0069726A" w:rsidP="0069726A">
      <w:pPr>
        <w:pStyle w:val="NumberedItem"/>
        <w:numPr>
          <w:ilvl w:val="0"/>
          <w:numId w:val="3"/>
        </w:numPr>
      </w:pPr>
      <w:r>
        <w:t>mom</w:t>
      </w:r>
      <w:r w:rsidR="006A0217">
        <w:t>entum factors predicting price movement</w:t>
      </w:r>
      <w:r>
        <w:t>,</w:t>
      </w:r>
    </w:p>
    <w:p w14:paraId="4A48F937" w14:textId="314BDAED" w:rsidR="0069726A" w:rsidRDefault="0069726A" w:rsidP="0069726A">
      <w:pPr>
        <w:pStyle w:val="NumberedItem"/>
        <w:numPr>
          <w:ilvl w:val="0"/>
          <w:numId w:val="3"/>
        </w:numPr>
      </w:pPr>
      <w:r>
        <w:t>fitting ARIMA model to time series data.</w:t>
      </w:r>
    </w:p>
    <w:p w14:paraId="1E5867A3" w14:textId="4509A477" w:rsidR="00B05DF2" w:rsidRDefault="00B05DF2" w:rsidP="009A44EC">
      <w:pPr>
        <w:ind w:firstLine="0"/>
      </w:pPr>
    </w:p>
    <w:p w14:paraId="34993E3E" w14:textId="587D9AA7" w:rsidR="00DC2919" w:rsidRDefault="00794727" w:rsidP="009E01A9">
      <w:pPr>
        <w:pStyle w:val="Heading1"/>
      </w:pPr>
      <w:r>
        <w:t>4</w:t>
      </w:r>
      <w:r w:rsidR="00F340F2">
        <w:t xml:space="preserve">   </w:t>
      </w:r>
      <w:r w:rsidR="00DC2919">
        <w:t>Approach</w:t>
      </w:r>
    </w:p>
    <w:p w14:paraId="3DA72514" w14:textId="77777777" w:rsidR="00525E0C" w:rsidRDefault="00542361" w:rsidP="009E01A9">
      <w:pPr>
        <w:ind w:firstLine="0"/>
      </w:pPr>
      <w:r>
        <w:t xml:space="preserve">The approach to solving the problem of providing a </w:t>
      </w:r>
      <w:r w:rsidR="00A5015F">
        <w:t xml:space="preserve">new </w:t>
      </w:r>
      <w:r>
        <w:t>ranking system for trader</w:t>
      </w:r>
      <w:r w:rsidR="002A3FC9">
        <w:t xml:space="preserve">s is to </w:t>
      </w:r>
      <w:r w:rsidR="00A5015F">
        <w:t>predict future price cha</w:t>
      </w:r>
      <w:r w:rsidR="005E70B0">
        <w:t xml:space="preserve">nges by period. Predicting future price changes will be made by a fitted ARIMA </w:t>
      </w:r>
      <w:r w:rsidR="00525E0C">
        <w:t xml:space="preserve">(autoregressive integrated moving average) </w:t>
      </w:r>
      <w:r w:rsidR="005E70B0">
        <w:t xml:space="preserve">model to time series data of past performance. </w:t>
      </w:r>
      <w:r w:rsidR="00525E0C">
        <w:t>Using a time series to model these data is common and analysts regularly use time series to discover trends and other patterns occurring in their data.</w:t>
      </w:r>
    </w:p>
    <w:p w14:paraId="61D6ADEE" w14:textId="77777777" w:rsidR="00525E0C" w:rsidRDefault="005E70B0" w:rsidP="009A44EC">
      <w:pPr>
        <w:ind w:firstLine="360"/>
      </w:pPr>
      <w:r>
        <w:t>Pa</w:t>
      </w:r>
    </w:p>
    <w:p w14:paraId="58666A81" w14:textId="299E896F" w:rsidR="005E70B0" w:rsidRDefault="005E70B0" w:rsidP="009A44EC">
      <w:pPr>
        <w:ind w:firstLine="360"/>
      </w:pPr>
      <w:r>
        <w:t xml:space="preserve">st performance data will be composed of data obtained from websites and calculated data. Website data will include exchange and social media data from sites such as </w:t>
      </w:r>
      <w:r w:rsidR="00542361">
        <w:t>Coin Market Cap</w:t>
      </w:r>
      <w:r>
        <w:t>,</w:t>
      </w:r>
      <w:r w:rsidR="0076147E">
        <w:t xml:space="preserve"> Coin Cap</w:t>
      </w:r>
      <w:r>
        <w:t>, and Twitter. Calculated data will be made for new momentum factors.</w:t>
      </w:r>
    </w:p>
    <w:p w14:paraId="1BDDFD66" w14:textId="4EA73DA8" w:rsidR="00EB62B2" w:rsidRDefault="00EB62B2" w:rsidP="009A44EC">
      <w:pPr>
        <w:ind w:firstLine="360"/>
      </w:pPr>
      <w:r>
        <w:t>Calculated data will come from coded momentum financial indicators. These new factors will be analyzed to determine their predictive effect. Calculators that provide low predictive power will be removed.</w:t>
      </w:r>
    </w:p>
    <w:p w14:paraId="6F7DEAAB" w14:textId="642550DD" w:rsidR="002F4D4D" w:rsidRDefault="002F4D4D" w:rsidP="009A44EC">
      <w:pPr>
        <w:ind w:firstLine="360"/>
      </w:pPr>
      <w:r>
        <w:t>The scope of the problem will be limited at first to a short time period with only one currency. This approach allows for faster iteration on the problem to develop the right techniques to converge on a solution. Once a solution is discovered, then additional data will be incorporated and solution revised. Next, additional currencies will be analyzed until all currencies are incorporated.</w:t>
      </w:r>
    </w:p>
    <w:p w14:paraId="52A85152" w14:textId="27C58807" w:rsidR="00B57EF5" w:rsidRDefault="00B57EF5" w:rsidP="009A44EC">
      <w:pPr>
        <w:ind w:firstLine="360"/>
      </w:pPr>
      <w:r>
        <w:t xml:space="preserve">The quantitative forecasting </w:t>
      </w:r>
      <w:r w:rsidR="00EB62B2">
        <w:t>considers</w:t>
      </w:r>
      <w:r>
        <w:t xml:space="preserve"> historical data of a variable to forecast future values of the variable.</w:t>
      </w:r>
      <w:r w:rsidR="00E9758E">
        <w:t xml:space="preserve"> A five-step process will be utilized to predict </w:t>
      </w:r>
      <w:r w:rsidR="00EB62B2">
        <w:t>changes in price</w:t>
      </w:r>
      <w:r w:rsidR="00E9758E">
        <w:t>.</w:t>
      </w:r>
    </w:p>
    <w:p w14:paraId="028A7C13" w14:textId="740C47F3" w:rsidR="00E9758E" w:rsidRDefault="00E9758E" w:rsidP="009A44EC">
      <w:pPr>
        <w:pStyle w:val="ListParagraph"/>
        <w:numPr>
          <w:ilvl w:val="0"/>
          <w:numId w:val="14"/>
        </w:numPr>
      </w:pPr>
      <w:r>
        <w:t>Visualize the time series</w:t>
      </w:r>
    </w:p>
    <w:p w14:paraId="5A33107C" w14:textId="778490F2" w:rsidR="00E9758E" w:rsidRDefault="00E9758E" w:rsidP="009A44EC">
      <w:pPr>
        <w:pStyle w:val="ListParagraph"/>
        <w:numPr>
          <w:ilvl w:val="0"/>
          <w:numId w:val="14"/>
        </w:numPr>
      </w:pPr>
      <w:r>
        <w:t>Stationarize the time series</w:t>
      </w:r>
    </w:p>
    <w:p w14:paraId="16312C7E" w14:textId="71CD30B5" w:rsidR="00E9758E" w:rsidRDefault="00E9758E" w:rsidP="009A44EC">
      <w:pPr>
        <w:pStyle w:val="ListParagraph"/>
        <w:numPr>
          <w:ilvl w:val="0"/>
          <w:numId w:val="14"/>
        </w:numPr>
      </w:pPr>
      <w:r>
        <w:t>Plot ACF/PACF charts and find optimal parameters</w:t>
      </w:r>
    </w:p>
    <w:p w14:paraId="33B99671" w14:textId="14091A68" w:rsidR="00E9758E" w:rsidRDefault="00E9758E" w:rsidP="009A44EC">
      <w:pPr>
        <w:pStyle w:val="ListParagraph"/>
        <w:numPr>
          <w:ilvl w:val="0"/>
          <w:numId w:val="14"/>
        </w:numPr>
      </w:pPr>
      <w:r>
        <w:t>Build the ARIMA model</w:t>
      </w:r>
    </w:p>
    <w:p w14:paraId="67D290C7" w14:textId="0184B967" w:rsidR="00E9758E" w:rsidRDefault="00E9758E" w:rsidP="009A44EC">
      <w:pPr>
        <w:pStyle w:val="ListParagraph"/>
        <w:numPr>
          <w:ilvl w:val="0"/>
          <w:numId w:val="14"/>
        </w:numPr>
      </w:pPr>
      <w:r>
        <w:t>Make predictions</w:t>
      </w:r>
    </w:p>
    <w:p w14:paraId="57D710D3" w14:textId="77777777" w:rsidR="00F34C14" w:rsidRDefault="00EB62B2" w:rsidP="009A44EC">
      <w:pPr>
        <w:ind w:firstLine="360"/>
      </w:pPr>
      <w:r>
        <w:t xml:space="preserve">A </w:t>
      </w:r>
      <w:r w:rsidR="00FB3E5C">
        <w:t xml:space="preserve">model will be trained on training data and then tested against test data to measure the </w:t>
      </w:r>
      <w:r w:rsidR="00E9758E">
        <w:t xml:space="preserve">mean squared errors (MSE). </w:t>
      </w:r>
      <w:r w:rsidR="00FB3E5C">
        <w:t xml:space="preserve">Adjustments to the algorithm will be made to lower the MSE. </w:t>
      </w:r>
      <w:r w:rsidR="00E9758E">
        <w:t xml:space="preserve">Once an optimal model is obtained, future price changes will be calculated. As future price changes are added for a collection of currencies, a ranking or ordering </w:t>
      </w:r>
      <w:r w:rsidR="00FB3E5C">
        <w:t>method</w:t>
      </w:r>
      <w:r w:rsidR="00E9758E">
        <w:t xml:space="preserve"> will be created and evaluated. The price change prediction model will require retraining as new data is acquired and calculated</w:t>
      </w:r>
      <w:r w:rsidR="006B4164">
        <w:t>.</w:t>
      </w:r>
    </w:p>
    <w:p w14:paraId="6B83F9F7" w14:textId="3BEA59C0" w:rsidR="00A5015F" w:rsidRDefault="008D1784" w:rsidP="009A44EC">
      <w:pPr>
        <w:ind w:firstLine="360"/>
      </w:pPr>
      <w:r>
        <w:lastRenderedPageBreak/>
        <w:t xml:space="preserve">The work to solve the problem will </w:t>
      </w:r>
      <w:r w:rsidR="0030439E">
        <w:t xml:space="preserve">be </w:t>
      </w:r>
      <w:r>
        <w:t xml:space="preserve">performed </w:t>
      </w:r>
      <w:r w:rsidR="0030439E">
        <w:t xml:space="preserve">with </w:t>
      </w:r>
      <w:r>
        <w:t xml:space="preserve">Python, R, </w:t>
      </w:r>
      <w:r w:rsidR="0030439E">
        <w:t xml:space="preserve">and </w:t>
      </w:r>
      <w:r>
        <w:t>database</w:t>
      </w:r>
      <w:r w:rsidR="0030439E">
        <w:t xml:space="preserve"> tools</w:t>
      </w:r>
      <w:r w:rsidR="00F34C14">
        <w:t xml:space="preserve"> </w:t>
      </w:r>
      <w:r>
        <w:t xml:space="preserve">along with machine learning toolkits such as </w:t>
      </w:r>
      <w:r w:rsidR="00F34C14">
        <w:t>Scikit-Learn</w:t>
      </w:r>
      <w:r>
        <w:t xml:space="preserve">. In addition, a console application will be developed to tease out a new ranking API. </w:t>
      </w:r>
      <w:r w:rsidR="0030439E">
        <w:t>The ranking results will be analyzed by industry veterans for value. Feedback from the industry veterans will allow fine tuning of the ranking algorithm.</w:t>
      </w:r>
    </w:p>
    <w:p w14:paraId="7DCC50CA" w14:textId="699777FC" w:rsidR="00DC2919" w:rsidRDefault="00794727" w:rsidP="009E01A9">
      <w:pPr>
        <w:pStyle w:val="Heading1"/>
      </w:pPr>
      <w:r>
        <w:t>5</w:t>
      </w:r>
      <w:r w:rsidR="00F340F2">
        <w:t xml:space="preserve">   </w:t>
      </w:r>
      <w:r w:rsidR="00DC2919">
        <w:t>Ethics</w:t>
      </w:r>
    </w:p>
    <w:p w14:paraId="1EEB2D87" w14:textId="77777777" w:rsidR="00CD3A54" w:rsidRDefault="00CD3A54" w:rsidP="00CD3A54">
      <w:pPr>
        <w:ind w:firstLine="0"/>
      </w:pPr>
      <w:r>
        <w:t>While there is a lot of upside to the evolving concept of cryptocurrency there is also a good amount of downside. At the moment, there are numerous vulnerabilities and complex issues that must be addressed before the market will be welcomed by the vast majority. Most of these issue trace back to the pseudo, anonymous nature of their transactions. This feature by design, makes it very difficult for society to accept and govern. Due to this lack of governance, many believe cryptocurrencies will inevitably be abused.</w:t>
      </w:r>
    </w:p>
    <w:p w14:paraId="4D75DC0D" w14:textId="77777777" w:rsidR="00CD3A54" w:rsidRDefault="00CD3A54" w:rsidP="009A44EC">
      <w:r>
        <w:t>The following questions will be addressed in our research:</w:t>
      </w:r>
    </w:p>
    <w:p w14:paraId="39BEDFA4" w14:textId="77777777" w:rsidR="00CD3A54" w:rsidRDefault="00CD3A54" w:rsidP="009A44EC">
      <w:pPr>
        <w:pStyle w:val="ListParagraph"/>
        <w:numPr>
          <w:ilvl w:val="0"/>
          <w:numId w:val="13"/>
        </w:numPr>
      </w:pPr>
      <w:r>
        <w:t>What are the positives and negatives of cryptocurrencies?</w:t>
      </w:r>
    </w:p>
    <w:p w14:paraId="4221452B" w14:textId="77777777" w:rsidR="00CD3A54" w:rsidRDefault="00CD3A54" w:rsidP="009A44EC">
      <w:pPr>
        <w:pStyle w:val="ListParagraph"/>
        <w:numPr>
          <w:ilvl w:val="0"/>
          <w:numId w:val="13"/>
        </w:numPr>
      </w:pPr>
      <w:r>
        <w:t>What is the regulated landscape of cryptocurrencies?</w:t>
      </w:r>
    </w:p>
    <w:p w14:paraId="369192B9" w14:textId="77777777" w:rsidR="00CD3A54" w:rsidRDefault="00CD3A54" w:rsidP="009A44EC">
      <w:pPr>
        <w:pStyle w:val="ListParagraph"/>
        <w:numPr>
          <w:ilvl w:val="0"/>
          <w:numId w:val="13"/>
        </w:numPr>
      </w:pPr>
      <w:r>
        <w:t>What are the risks of investing in this landscape?</w:t>
      </w:r>
    </w:p>
    <w:p w14:paraId="384A5349" w14:textId="77777777" w:rsidR="00CD3A54" w:rsidRDefault="00CD3A54" w:rsidP="009A44EC">
      <w:pPr>
        <w:pStyle w:val="ListParagraph"/>
        <w:numPr>
          <w:ilvl w:val="0"/>
          <w:numId w:val="13"/>
        </w:numPr>
      </w:pPr>
      <w:r>
        <w:t>What are the risks of financial anonymity on society?</w:t>
      </w:r>
    </w:p>
    <w:p w14:paraId="76CA2CCF" w14:textId="1669F4A9" w:rsidR="00CD3A54" w:rsidRDefault="00CD3A54" w:rsidP="009A44EC">
      <w:pPr>
        <w:pStyle w:val="ListParagraph"/>
        <w:numPr>
          <w:ilvl w:val="0"/>
          <w:numId w:val="13"/>
        </w:numPr>
      </w:pPr>
      <w:r>
        <w:t>What are the ethical obligations on the cryptocurrency community?</w:t>
      </w:r>
    </w:p>
    <w:p w14:paraId="43040B6D" w14:textId="0F8DB890" w:rsidR="0028131F" w:rsidRDefault="00794727" w:rsidP="009E01A9">
      <w:pPr>
        <w:pStyle w:val="Heading1"/>
      </w:pPr>
      <w:r>
        <w:t>6</w:t>
      </w:r>
      <w:r w:rsidR="00F340F2">
        <w:t xml:space="preserve">   </w:t>
      </w:r>
      <w:r w:rsidR="0028131F">
        <w:t>Analysis</w:t>
      </w:r>
    </w:p>
    <w:p w14:paraId="0D371FE7" w14:textId="77777777" w:rsidR="00820AAF" w:rsidRDefault="00820AAF" w:rsidP="009E01A9">
      <w:pPr>
        <w:ind w:firstLine="0"/>
      </w:pPr>
      <w:r>
        <w:t>Notes:</w:t>
      </w:r>
    </w:p>
    <w:p w14:paraId="16CFA974" w14:textId="77777777" w:rsidR="00820AAF" w:rsidRDefault="00820AAF" w:rsidP="009E01A9">
      <w:pPr>
        <w:numPr>
          <w:ilvl w:val="0"/>
          <w:numId w:val="7"/>
        </w:numPr>
      </w:pPr>
      <w:r>
        <w:t>Exploratory data analysis.</w:t>
      </w:r>
    </w:p>
    <w:p w14:paraId="37A47406" w14:textId="77777777" w:rsidR="00820AAF" w:rsidRPr="0086288C" w:rsidRDefault="00820AAF" w:rsidP="009E01A9">
      <w:pPr>
        <w:numPr>
          <w:ilvl w:val="0"/>
          <w:numId w:val="7"/>
        </w:numPr>
      </w:pPr>
      <w:r>
        <w:t>Algorithm development</w:t>
      </w:r>
    </w:p>
    <w:p w14:paraId="3B03DC74" w14:textId="2A5DB00B" w:rsidR="00DC2919" w:rsidRDefault="00794727" w:rsidP="009E01A9">
      <w:pPr>
        <w:pStyle w:val="Heading1"/>
      </w:pPr>
      <w:r>
        <w:t>7</w:t>
      </w:r>
      <w:r w:rsidR="00F340F2">
        <w:t xml:space="preserve">   </w:t>
      </w:r>
      <w:r w:rsidR="00DC2919">
        <w:t>Results</w:t>
      </w:r>
    </w:p>
    <w:p w14:paraId="1E2D128D" w14:textId="77777777" w:rsidR="00820AAF" w:rsidRDefault="00820AAF" w:rsidP="009E01A9">
      <w:pPr>
        <w:ind w:firstLine="0"/>
      </w:pPr>
      <w:r>
        <w:t>Notes:</w:t>
      </w:r>
    </w:p>
    <w:p w14:paraId="422D7ED8" w14:textId="77777777" w:rsidR="00820AAF" w:rsidRDefault="00820AAF" w:rsidP="009E01A9">
      <w:pPr>
        <w:numPr>
          <w:ilvl w:val="0"/>
          <w:numId w:val="7"/>
        </w:numPr>
      </w:pPr>
      <w:r>
        <w:t>Application of algorithm</w:t>
      </w:r>
    </w:p>
    <w:p w14:paraId="6667F337" w14:textId="77777777" w:rsidR="00820AAF" w:rsidRDefault="00820AAF" w:rsidP="009E01A9">
      <w:pPr>
        <w:numPr>
          <w:ilvl w:val="0"/>
          <w:numId w:val="7"/>
        </w:numPr>
      </w:pPr>
      <w:r>
        <w:t>Feedback from community if appropriate</w:t>
      </w:r>
    </w:p>
    <w:p w14:paraId="3CEA8183" w14:textId="507A6813" w:rsidR="00820AAF" w:rsidRDefault="00794727" w:rsidP="009E01A9">
      <w:pPr>
        <w:pStyle w:val="Heading1"/>
      </w:pPr>
      <w:r>
        <w:t>8</w:t>
      </w:r>
      <w:r w:rsidR="00F340F2">
        <w:t xml:space="preserve">   </w:t>
      </w:r>
      <w:r w:rsidR="00820AAF">
        <w:t>Future Work</w:t>
      </w:r>
    </w:p>
    <w:p w14:paraId="3582C135" w14:textId="77777777" w:rsidR="00EB62B2" w:rsidRDefault="00EB62B2" w:rsidP="00EB62B2">
      <w:pPr>
        <w:ind w:firstLine="0"/>
      </w:pPr>
      <w:r>
        <w:t>Notes:</w:t>
      </w:r>
    </w:p>
    <w:p w14:paraId="743ACEB0" w14:textId="2F90C6BD" w:rsidR="00EB62B2" w:rsidRDefault="00EB62B2" w:rsidP="00EB62B2">
      <w:pPr>
        <w:numPr>
          <w:ilvl w:val="0"/>
          <w:numId w:val="7"/>
        </w:numPr>
      </w:pPr>
      <w:r>
        <w:t>Use new ranking methodology to determine cryptocurrencies that should be considered for various indices.</w:t>
      </w:r>
    </w:p>
    <w:p w14:paraId="0B775416" w14:textId="77777777" w:rsidR="00DC2919" w:rsidRDefault="00DC2919" w:rsidP="009E01A9">
      <w:pPr>
        <w:pStyle w:val="Heading1"/>
      </w:pPr>
      <w:r>
        <w:lastRenderedPageBreak/>
        <w:t>References</w:t>
      </w:r>
    </w:p>
    <w:p w14:paraId="2EBDE5A4" w14:textId="285CDA66" w:rsidR="00AF5F6E" w:rsidRDefault="00AF5F6E" w:rsidP="00AF5F6E">
      <w:pPr>
        <w:pStyle w:val="reference"/>
        <w:rPr>
          <w:ins w:id="0" w:author="matt baldree" w:date="2017-09-18T10:37:00Z"/>
        </w:rPr>
      </w:pPr>
      <w:r>
        <w:t>1</w:t>
      </w:r>
      <w:r w:rsidRPr="009A3755">
        <w:t>.</w:t>
      </w:r>
      <w:ins w:id="1" w:author="matt baldree" w:date="2017-09-18T10:41:00Z">
        <w:r w:rsidR="00761FF0">
          <w:t xml:space="preserve"> </w:t>
        </w:r>
      </w:ins>
      <w:del w:id="2" w:author="matt baldree" w:date="2017-09-18T10:41:00Z">
        <w:r w:rsidRPr="009A3755" w:rsidDel="00916A24">
          <w:delText xml:space="preserve"> </w:delText>
        </w:r>
      </w:del>
      <w:r>
        <w:t xml:space="preserve">Fidelity Labs Tests Digital Asset Wallet On Fidelity.com. August, 09, 2017. </w:t>
      </w:r>
      <w:ins w:id="3" w:author="matt baldree" w:date="2017-09-18T10:37:00Z">
        <w:r w:rsidR="004D706C">
          <w:fldChar w:fldCharType="begin"/>
        </w:r>
        <w:r w:rsidR="004D706C">
          <w:instrText xml:space="preserve"> HYPERLINK "</w:instrText>
        </w:r>
      </w:ins>
      <w:r w:rsidR="004D706C" w:rsidRPr="00AF5F6E">
        <w:instrText>https://www.fidelity.com/about-fidelity/corporate/fidelity-labs-tests-digital-asset-wallet-on-fidelity.com</w:instrText>
      </w:r>
      <w:ins w:id="4" w:author="matt baldree" w:date="2017-09-18T10:37:00Z">
        <w:r w:rsidR="004D706C">
          <w:instrText xml:space="preserve">" </w:instrText>
        </w:r>
        <w:r w:rsidR="004D706C">
          <w:fldChar w:fldCharType="separate"/>
        </w:r>
      </w:ins>
      <w:r w:rsidR="004D706C" w:rsidRPr="004D706C">
        <w:rPr>
          <w:rPrChange w:id="5" w:author="matt baldree" w:date="2017-09-18T10:37:00Z">
            <w:rPr>
              <w:rStyle w:val="Hyperlink"/>
            </w:rPr>
          </w:rPrChange>
        </w:rPr>
        <w:t>https:/</w:t>
      </w:r>
      <w:r w:rsidR="004D706C" w:rsidRPr="004D706C">
        <w:rPr>
          <w:rPrChange w:id="6" w:author="matt baldree" w:date="2017-09-18T10:37:00Z">
            <w:rPr>
              <w:rStyle w:val="Hyperlink"/>
            </w:rPr>
          </w:rPrChange>
        </w:rPr>
        <w:t>/</w:t>
      </w:r>
      <w:r w:rsidR="004D706C" w:rsidRPr="004D706C">
        <w:rPr>
          <w:rPrChange w:id="7" w:author="matt baldree" w:date="2017-09-18T10:37:00Z">
            <w:rPr>
              <w:rStyle w:val="Hyperlink"/>
            </w:rPr>
          </w:rPrChange>
        </w:rPr>
        <w:t>www.fidelity.com/about-fidelity/corporate/fidelity-labs-tests-digital-asset-wallet-on-fidelity.com</w:t>
      </w:r>
      <w:ins w:id="8" w:author="matt baldree" w:date="2017-09-18T10:37:00Z">
        <w:r w:rsidR="004D706C">
          <w:fldChar w:fldCharType="end"/>
        </w:r>
      </w:ins>
    </w:p>
    <w:p w14:paraId="6A6AC462" w14:textId="0449F282" w:rsidR="004D706C" w:rsidRDefault="004D706C" w:rsidP="00AF5F6E">
      <w:pPr>
        <w:pStyle w:val="reference"/>
        <w:rPr>
          <w:ins w:id="9" w:author="matt baldree" w:date="2017-09-18T10:40:00Z"/>
        </w:rPr>
      </w:pPr>
      <w:ins w:id="10" w:author="matt baldree" w:date="2017-09-18T10:37:00Z">
        <w:r>
          <w:t>2</w:t>
        </w:r>
        <w:r w:rsidR="00761FF0">
          <w:t xml:space="preserve">. </w:t>
        </w:r>
      </w:ins>
      <w:ins w:id="11" w:author="matt baldree" w:date="2017-09-18T10:38:00Z">
        <w:r>
          <w:t xml:space="preserve">McNaly, Sean: Predicting the price of Bitcoin using Machine Learning. </w:t>
        </w:r>
      </w:ins>
      <w:ins w:id="12" w:author="matt baldree" w:date="2017-09-18T10:39:00Z">
        <w:r>
          <w:t>Naional College of Ireland (</w:t>
        </w:r>
      </w:ins>
      <w:ins w:id="13" w:author="matt baldree" w:date="2017-09-18T10:38:00Z">
        <w:r>
          <w:t>2016)</w:t>
        </w:r>
      </w:ins>
    </w:p>
    <w:p w14:paraId="1D72566A" w14:textId="7D9A4D96" w:rsidR="00916A24" w:rsidRDefault="00916A24" w:rsidP="00916A24">
      <w:pPr>
        <w:pStyle w:val="reference"/>
        <w:rPr>
          <w:ins w:id="14" w:author="matt baldree" w:date="2017-09-18T10:41:00Z"/>
        </w:rPr>
      </w:pPr>
      <w:ins w:id="15" w:author="matt baldree" w:date="2017-09-18T10:41:00Z">
        <w:r>
          <w:t>3</w:t>
        </w:r>
        <w:r w:rsidR="00761FF0">
          <w:t xml:space="preserve">. </w:t>
        </w:r>
      </w:ins>
      <w:ins w:id="16" w:author="matt baldree" w:date="2017-09-18T10:44:00Z">
        <w:r w:rsidR="00761FF0">
          <w:t>Soulas, Eleftherios, Shasha, Dennis: Online Machine Learning Algorithms For Currency Exchange Prediction: NYU CS Technical Report TR-2013-953 (2013)</w:t>
        </w:r>
      </w:ins>
    </w:p>
    <w:p w14:paraId="3A4BECCE" w14:textId="5E61982A" w:rsidR="004D706C" w:rsidRPr="009A3755" w:rsidDel="003E4940" w:rsidRDefault="004D706C" w:rsidP="00AF5F6E">
      <w:pPr>
        <w:pStyle w:val="reference"/>
        <w:rPr>
          <w:del w:id="17" w:author="matt baldree" w:date="2017-09-18T10:48:00Z"/>
        </w:rPr>
      </w:pPr>
    </w:p>
    <w:p w14:paraId="4246BC98" w14:textId="77777777" w:rsidR="00AF5F6E" w:rsidDel="003E4940" w:rsidRDefault="00AF5F6E" w:rsidP="00377E07">
      <w:pPr>
        <w:pStyle w:val="reference"/>
        <w:rPr>
          <w:del w:id="18" w:author="matt baldree" w:date="2017-09-18T10:48:00Z"/>
        </w:rPr>
      </w:pPr>
    </w:p>
    <w:p w14:paraId="0C5E9051" w14:textId="2EC6481F" w:rsidR="0007708B" w:rsidDel="003E4940" w:rsidRDefault="00A638F0" w:rsidP="003E4940">
      <w:pPr>
        <w:pStyle w:val="reference"/>
        <w:ind w:left="0" w:firstLine="0"/>
        <w:rPr>
          <w:del w:id="19" w:author="matt baldree" w:date="2017-09-18T10:48:00Z"/>
        </w:rPr>
        <w:pPrChange w:id="20" w:author="matt baldree" w:date="2017-09-18T10:48:00Z">
          <w:pPr>
            <w:pStyle w:val="reference"/>
          </w:pPr>
        </w:pPrChange>
      </w:pPr>
      <w:del w:id="21" w:author="matt baldree" w:date="2017-09-18T10:48:00Z">
        <w:r w:rsidDel="003E4940">
          <w:delText>Below is place holder:</w:delText>
        </w:r>
      </w:del>
    </w:p>
    <w:p w14:paraId="16F03396" w14:textId="23F5AEDF" w:rsidR="00377E07" w:rsidRPr="009A3755" w:rsidDel="003E4940" w:rsidRDefault="00377E07" w:rsidP="003E4940">
      <w:pPr>
        <w:pStyle w:val="reference"/>
        <w:ind w:left="0" w:firstLine="0"/>
        <w:rPr>
          <w:del w:id="22" w:author="matt baldree" w:date="2017-09-18T10:48:00Z"/>
        </w:rPr>
        <w:pPrChange w:id="23" w:author="matt baldree" w:date="2017-09-18T10:48:00Z">
          <w:pPr>
            <w:pStyle w:val="reference"/>
          </w:pPr>
        </w:pPrChange>
      </w:pPr>
      <w:del w:id="24" w:author="matt baldree" w:date="2017-09-18T10:48:00Z">
        <w:r w:rsidRPr="009A3755" w:rsidDel="003E4940">
          <w:delText>1. Baldonado, M., Chang, C.-C.K., Gravano, L., Paepcke, A.: The Stanford Digital Library Metadata Architecture. Int. J. Digit. Libr. 1 (1997) 108–121</w:delText>
        </w:r>
      </w:del>
    </w:p>
    <w:p w14:paraId="17F7BA11" w14:textId="1064DDF5" w:rsidR="00377E07" w:rsidRPr="009A3755" w:rsidDel="003E4940" w:rsidRDefault="00377E07" w:rsidP="003E4940">
      <w:pPr>
        <w:pStyle w:val="reference"/>
        <w:ind w:left="0" w:firstLine="0"/>
        <w:rPr>
          <w:del w:id="25" w:author="matt baldree" w:date="2017-09-18T10:48:00Z"/>
        </w:rPr>
        <w:pPrChange w:id="26" w:author="matt baldree" w:date="2017-09-18T10:48:00Z">
          <w:pPr>
            <w:pStyle w:val="reference"/>
          </w:pPr>
        </w:pPrChange>
      </w:pPr>
      <w:del w:id="27" w:author="matt baldree" w:date="2017-09-18T10:48:00Z">
        <w:r w:rsidRPr="009A3755" w:rsidDel="003E4940">
          <w:delText>2. Bruce, K.B., Cardelli, L., Pierce, B.C.: Comparing Object Encodings. In: Abadi, M., Ito, T. (eds.): Theoretical Aspects of Computer Software. Lecture Notes in Computer Science, Vol. 1281. Springer-Verlag, Berlin Heidelberg New York (1997) 415–438</w:delText>
        </w:r>
      </w:del>
    </w:p>
    <w:p w14:paraId="15A9D6F9" w14:textId="08A3CBC3" w:rsidR="00377E07" w:rsidRPr="009A3755" w:rsidDel="003E4940" w:rsidRDefault="00377E07" w:rsidP="003E4940">
      <w:pPr>
        <w:pStyle w:val="reference"/>
        <w:ind w:left="0" w:firstLine="0"/>
        <w:rPr>
          <w:del w:id="28" w:author="matt baldree" w:date="2017-09-18T10:47:00Z"/>
        </w:rPr>
        <w:pPrChange w:id="29" w:author="matt baldree" w:date="2017-09-18T10:48:00Z">
          <w:pPr>
            <w:pStyle w:val="reference"/>
          </w:pPr>
        </w:pPrChange>
      </w:pPr>
      <w:del w:id="30" w:author="matt baldree" w:date="2017-09-18T10:48:00Z">
        <w:r w:rsidRPr="009A3755" w:rsidDel="003E4940">
          <w:delText>3. van Leeuwen, J. (ed.): Computer Science Today. Recent Trends and Developments. Lecture Notes in Computer Science, Vol. 1000. Springer-Verlag, Berlin Heidelberg New Yo</w:delText>
        </w:r>
      </w:del>
      <w:del w:id="31" w:author="matt baldree" w:date="2017-09-18T10:47:00Z">
        <w:r w:rsidRPr="009A3755" w:rsidDel="003E4940">
          <w:delText>rk (1995)</w:delText>
        </w:r>
      </w:del>
    </w:p>
    <w:p w14:paraId="2FA8DC29" w14:textId="23A0E6AC" w:rsidR="00003CC8" w:rsidRDefault="00377E07" w:rsidP="003E4940">
      <w:pPr>
        <w:pStyle w:val="reference"/>
        <w:ind w:left="0" w:firstLine="0"/>
        <w:pPrChange w:id="32" w:author="matt baldree" w:date="2017-09-18T10:48:00Z">
          <w:pPr>
            <w:pStyle w:val="reference"/>
          </w:pPr>
        </w:pPrChange>
      </w:pPr>
      <w:del w:id="33" w:author="matt baldree" w:date="2017-09-18T10:47:00Z">
        <w:r w:rsidRPr="009A3755" w:rsidDel="003E4940">
          <w:delText>4. Michalewicz, Z.: Genetic Algorithms + Data Structures = Evolution Programs. 3rd edn. Springer-Verlag, Berlin Heidelberg New York (1996)</w:delText>
        </w:r>
      </w:del>
    </w:p>
    <w:p w14:paraId="1DA5FC8A" w14:textId="2CDEF79E" w:rsidR="00AF5F6E" w:rsidRDefault="00AF5F6E" w:rsidP="009A44EC">
      <w:pPr>
        <w:pStyle w:val="Heading1"/>
      </w:pPr>
      <w:r w:rsidRPr="009A3755">
        <w:t xml:space="preserve">Appendix: </w:t>
      </w:r>
      <w:r>
        <w:t>Plan of Milestones</w:t>
      </w:r>
    </w:p>
    <w:p w14:paraId="72E7B936" w14:textId="52D625E4" w:rsidR="00242482" w:rsidRDefault="00242482" w:rsidP="009A44EC">
      <w:pPr>
        <w:jc w:val="center"/>
      </w:pPr>
      <w:commentRangeStart w:id="34"/>
      <w:r>
        <w:rPr>
          <w:noProof/>
          <w:lang w:eastAsia="en-US"/>
        </w:rPr>
        <w:drawing>
          <wp:inline distT="0" distB="0" distL="0" distR="0" wp14:anchorId="3EB94208" wp14:editId="26481AA3">
            <wp:extent cx="4153538" cy="4429760"/>
            <wp:effectExtent l="0" t="0" r="12065" b="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83479.tmp"/>
                    <pic:cNvPicPr/>
                  </pic:nvPicPr>
                  <pic:blipFill>
                    <a:blip r:embed="rId14">
                      <a:extLst>
                        <a:ext uri="{28A0092B-C50C-407E-A947-70E740481C1C}">
                          <a14:useLocalDpi xmlns:a14="http://schemas.microsoft.com/office/drawing/2010/main" val="0"/>
                        </a:ext>
                      </a:extLst>
                    </a:blip>
                    <a:stretch>
                      <a:fillRect/>
                    </a:stretch>
                  </pic:blipFill>
                  <pic:spPr>
                    <a:xfrm>
                      <a:off x="0" y="0"/>
                      <a:ext cx="4156327" cy="4432734"/>
                    </a:xfrm>
                    <a:prstGeom prst="rect">
                      <a:avLst/>
                    </a:prstGeom>
                  </pic:spPr>
                </pic:pic>
              </a:graphicData>
            </a:graphic>
          </wp:inline>
        </w:drawing>
      </w:r>
      <w:commentRangeEnd w:id="34"/>
      <w:r w:rsidR="00940A37">
        <w:rPr>
          <w:rStyle w:val="CommentReference"/>
        </w:rPr>
        <w:commentReference w:id="34"/>
      </w:r>
    </w:p>
    <w:p w14:paraId="30538AAE" w14:textId="7CC87BDA" w:rsidR="00AF5F6E" w:rsidRDefault="00AF5F6E" w:rsidP="009A44EC">
      <w:pPr>
        <w:pStyle w:val="Heading1"/>
      </w:pPr>
      <w:r>
        <w:lastRenderedPageBreak/>
        <w:t>History of Feedback</w:t>
      </w:r>
    </w:p>
    <w:p w14:paraId="0EC5B880" w14:textId="1646AE91" w:rsidR="00AF5F6E" w:rsidRDefault="00242482" w:rsidP="009A44EC">
      <w:pPr>
        <w:pStyle w:val="Heading3"/>
      </w:pPr>
      <w:r>
        <w:t>September 12, 2017</w:t>
      </w:r>
    </w:p>
    <w:p w14:paraId="6500254A" w14:textId="58CA9F73" w:rsidR="00242482" w:rsidRDefault="00320AA4" w:rsidP="009A44EC">
      <w:pPr>
        <w:ind w:firstLine="0"/>
      </w:pPr>
      <w:r w:rsidRPr="009A44EC">
        <w:t>Comments on your proposal - first a formatting comment: please follow the format exactly.  Do not change it.  For example, there is no blank line between paragraphs</w:t>
      </w:r>
      <w:r w:rsidR="00242482">
        <w:t>.</w:t>
      </w:r>
    </w:p>
    <w:p w14:paraId="08630F52" w14:textId="5F672C01" w:rsidR="00242482" w:rsidRDefault="00320AA4" w:rsidP="009A44EC">
      <w:r w:rsidRPr="009A44EC">
        <w:t>Question on your proposal: What is the problem you are solving? In addition, how do you measure success? Why is it not trivial to create an index? Specifically, how would it be created?  How would it be used?</w:t>
      </w:r>
    </w:p>
    <w:p w14:paraId="43B2C928" w14:textId="512E4975" w:rsidR="00242482" w:rsidRDefault="00320AA4" w:rsidP="009A44EC">
      <w:r w:rsidRPr="009A44EC">
        <w:t>In writing, do not state your opinions…eg do not use “Our belief…” Write neutral.  This is not an opinion piece.</w:t>
      </w:r>
    </w:p>
    <w:p w14:paraId="3087D0E1" w14:textId="56B85A7A" w:rsidR="00242482" w:rsidRDefault="00320AA4" w:rsidP="009A44EC">
      <w:r w:rsidRPr="009A44EC">
        <w:t>The concept is good, but it’s not clear why this is a capstone project.  Indexes are created all the time. Why is it hard? How is this more than a simple exercise? How do you assess success?   You are missing all of the problem details and measures of success.</w:t>
      </w:r>
    </w:p>
    <w:p w14:paraId="0E887E7E" w14:textId="7973E6BD" w:rsidR="00242482" w:rsidRDefault="00320AA4">
      <w:r w:rsidRPr="009A44EC">
        <w:t>Please add the problem and additional details.</w:t>
      </w:r>
    </w:p>
    <w:p w14:paraId="533E59A8" w14:textId="1CB52B4A" w:rsidR="00DE7E66" w:rsidRPr="009A3755" w:rsidRDefault="00DE7E66" w:rsidP="009A44EC">
      <w:pPr>
        <w:ind w:firstLine="0"/>
      </w:pPr>
    </w:p>
    <w:sectPr w:rsidR="00DE7E66" w:rsidRPr="009A375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4" w:author="matt baldree" w:date="2017-09-18T10:53:00Z" w:initials="mb">
    <w:p w14:paraId="3732B276" w14:textId="0E84C87E" w:rsidR="00940A37" w:rsidRDefault="00940A37">
      <w:pPr>
        <w:pStyle w:val="CommentText"/>
      </w:pPr>
      <w:r>
        <w:rPr>
          <w:rStyle w:val="CommentReference"/>
        </w:rPr>
        <w:annotationRef/>
      </w:r>
      <w:r>
        <w:t>Replace graphic with table per guidelines</w:t>
      </w:r>
      <w:bookmarkStart w:id="35" w:name="_GoBack"/>
      <w:bookmarkEnd w:id="35"/>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32B2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0A612B" w16cid:durableId="1D694533"/>
  <w16cid:commentId w16cid:paraId="435CADB1" w16cid:durableId="1D694646"/>
  <w16cid:commentId w16cid:paraId="1F48AA56" w16cid:durableId="1D693F62"/>
  <w16cid:commentId w16cid:paraId="2F5941C4" w16cid:durableId="1D6947D5"/>
  <w16cid:commentId w16cid:paraId="369566DE" w16cid:durableId="1D69471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725F2" w14:textId="77777777" w:rsidR="00D01903" w:rsidRDefault="00D01903">
      <w:r>
        <w:separator/>
      </w:r>
    </w:p>
  </w:endnote>
  <w:endnote w:type="continuationSeparator" w:id="0">
    <w:p w14:paraId="09A5EC29" w14:textId="77777777" w:rsidR="00D01903" w:rsidRDefault="00D01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ms Rmn">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roman"/>
    <w:pitch w:val="variable"/>
    <w:sig w:usb0="A00002FF" w:usb1="28CFFCFA" w:usb2="00000016" w:usb3="00000000" w:csb0="001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EB6C0" w14:textId="77777777" w:rsidR="00D01903" w:rsidRDefault="00D01903">
      <w:r>
        <w:separator/>
      </w:r>
    </w:p>
  </w:footnote>
  <w:footnote w:type="continuationSeparator" w:id="0">
    <w:p w14:paraId="53D33258" w14:textId="77777777" w:rsidR="00D01903" w:rsidRDefault="00D019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0AD54368"/>
    <w:multiLevelType w:val="hybridMultilevel"/>
    <w:tmpl w:val="DC763A98"/>
    <w:lvl w:ilvl="0" w:tplc="BD6A45A2">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2001E"/>
    <w:multiLevelType w:val="hybridMultilevel"/>
    <w:tmpl w:val="67A82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A77018F"/>
    <w:multiLevelType w:val="hybridMultilevel"/>
    <w:tmpl w:val="E0CCAC94"/>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4">
    <w:nsid w:val="1C5D63B1"/>
    <w:multiLevelType w:val="hybridMultilevel"/>
    <w:tmpl w:val="974017B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nsid w:val="1D9B7174"/>
    <w:multiLevelType w:val="hybridMultilevel"/>
    <w:tmpl w:val="75026F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C7A6DBE"/>
    <w:multiLevelType w:val="hybridMultilevel"/>
    <w:tmpl w:val="CA2CB8B6"/>
    <w:lvl w:ilvl="0" w:tplc="BD6A45A2">
      <w:start w:val="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3BF5470"/>
    <w:multiLevelType w:val="singleLevel"/>
    <w:tmpl w:val="04090001"/>
    <w:lvl w:ilvl="0">
      <w:start w:val="1"/>
      <w:numFmt w:val="bullet"/>
      <w:lvlText w:val=""/>
      <w:lvlJc w:val="left"/>
      <w:pPr>
        <w:ind w:left="360" w:hanging="360"/>
      </w:pPr>
      <w:rPr>
        <w:rFonts w:ascii="Symbol" w:hAnsi="Symbol" w:hint="default"/>
      </w:rPr>
    </w:lvl>
  </w:abstractNum>
  <w:abstractNum w:abstractNumId="8">
    <w:nsid w:val="34C3506A"/>
    <w:multiLevelType w:val="hybridMultilevel"/>
    <w:tmpl w:val="624467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43A716DA"/>
    <w:multiLevelType w:val="hybridMultilevel"/>
    <w:tmpl w:val="A57C396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1">
    <w:nsid w:val="55601348"/>
    <w:multiLevelType w:val="hybridMultilevel"/>
    <w:tmpl w:val="CCF675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02B7890"/>
    <w:multiLevelType w:val="hybridMultilevel"/>
    <w:tmpl w:val="EC681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7F25828"/>
    <w:multiLevelType w:val="hybridMultilevel"/>
    <w:tmpl w:val="73006646"/>
    <w:lvl w:ilvl="0" w:tplc="0409000F">
      <w:start w:val="1"/>
      <w:numFmt w:val="decimal"/>
      <w:lvlText w:val="%1."/>
      <w:lvlJc w:val="left"/>
      <w:pPr>
        <w:ind w:left="947" w:hanging="360"/>
      </w:p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num w:numId="1">
    <w:abstractNumId w:val="0"/>
  </w:num>
  <w:num w:numId="2">
    <w:abstractNumId w:val="9"/>
  </w:num>
  <w:num w:numId="3">
    <w:abstractNumId w:val="7"/>
  </w:num>
  <w:num w:numId="4">
    <w:abstractNumId w:val="8"/>
  </w:num>
  <w:num w:numId="5">
    <w:abstractNumId w:val="1"/>
  </w:num>
  <w:num w:numId="6">
    <w:abstractNumId w:val="6"/>
  </w:num>
  <w:num w:numId="7">
    <w:abstractNumId w:val="12"/>
  </w:num>
  <w:num w:numId="8">
    <w:abstractNumId w:val="11"/>
  </w:num>
  <w:num w:numId="9">
    <w:abstractNumId w:val="2"/>
  </w:num>
  <w:num w:numId="10">
    <w:abstractNumId w:val="3"/>
  </w:num>
  <w:num w:numId="11">
    <w:abstractNumId w:val="13"/>
  </w:num>
  <w:num w:numId="12">
    <w:abstractNumId w:val="10"/>
  </w:num>
  <w:num w:numId="13">
    <w:abstractNumId w:val="4"/>
  </w:num>
  <w:num w:numId="14">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baldree">
    <w15:presenceInfo w15:providerId="Windows Live" w15:userId="c4e373ce9e960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8"/>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sDel="0" w:formatting="0"/>
  <w:trackRevisions/>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3CC8"/>
    <w:rsid w:val="00040D46"/>
    <w:rsid w:val="00050DFE"/>
    <w:rsid w:val="00076214"/>
    <w:rsid w:val="0007708B"/>
    <w:rsid w:val="00094440"/>
    <w:rsid w:val="000C4075"/>
    <w:rsid w:val="001541CD"/>
    <w:rsid w:val="00165C6D"/>
    <w:rsid w:val="001A1F49"/>
    <w:rsid w:val="001D3036"/>
    <w:rsid w:val="001E2B8E"/>
    <w:rsid w:val="001E45E4"/>
    <w:rsid w:val="00203798"/>
    <w:rsid w:val="00221FAC"/>
    <w:rsid w:val="00242482"/>
    <w:rsid w:val="00244C9E"/>
    <w:rsid w:val="00252BAB"/>
    <w:rsid w:val="00254921"/>
    <w:rsid w:val="0028131F"/>
    <w:rsid w:val="002A3EE9"/>
    <w:rsid w:val="002A3FC9"/>
    <w:rsid w:val="002C15A9"/>
    <w:rsid w:val="002C2E56"/>
    <w:rsid w:val="002C6C3B"/>
    <w:rsid w:val="002F4D4D"/>
    <w:rsid w:val="002F51CF"/>
    <w:rsid w:val="002F78EA"/>
    <w:rsid w:val="0030439E"/>
    <w:rsid w:val="00320AA4"/>
    <w:rsid w:val="0032291D"/>
    <w:rsid w:val="00352924"/>
    <w:rsid w:val="00371779"/>
    <w:rsid w:val="00373D2A"/>
    <w:rsid w:val="00377E07"/>
    <w:rsid w:val="003C5FA0"/>
    <w:rsid w:val="003D3C40"/>
    <w:rsid w:val="003E4940"/>
    <w:rsid w:val="00400288"/>
    <w:rsid w:val="00402DBB"/>
    <w:rsid w:val="00445504"/>
    <w:rsid w:val="00467FB1"/>
    <w:rsid w:val="00484926"/>
    <w:rsid w:val="00485E5F"/>
    <w:rsid w:val="004A1CFA"/>
    <w:rsid w:val="004A4268"/>
    <w:rsid w:val="004A5B90"/>
    <w:rsid w:val="004C19F7"/>
    <w:rsid w:val="004D706C"/>
    <w:rsid w:val="004E040A"/>
    <w:rsid w:val="004F2505"/>
    <w:rsid w:val="004F6005"/>
    <w:rsid w:val="00503A62"/>
    <w:rsid w:val="00525E0C"/>
    <w:rsid w:val="00542361"/>
    <w:rsid w:val="00586CFF"/>
    <w:rsid w:val="005944F4"/>
    <w:rsid w:val="005B177E"/>
    <w:rsid w:val="005E70B0"/>
    <w:rsid w:val="006164F1"/>
    <w:rsid w:val="006225EA"/>
    <w:rsid w:val="00630672"/>
    <w:rsid w:val="00652234"/>
    <w:rsid w:val="00657488"/>
    <w:rsid w:val="00663895"/>
    <w:rsid w:val="0067477F"/>
    <w:rsid w:val="0069726A"/>
    <w:rsid w:val="006A0217"/>
    <w:rsid w:val="006A1BD8"/>
    <w:rsid w:val="006B4164"/>
    <w:rsid w:val="006E0E1D"/>
    <w:rsid w:val="007131A7"/>
    <w:rsid w:val="00713986"/>
    <w:rsid w:val="00713A52"/>
    <w:rsid w:val="0072659D"/>
    <w:rsid w:val="007309D0"/>
    <w:rsid w:val="00731C51"/>
    <w:rsid w:val="0076147E"/>
    <w:rsid w:val="00761FF0"/>
    <w:rsid w:val="007852AF"/>
    <w:rsid w:val="007930CD"/>
    <w:rsid w:val="00794727"/>
    <w:rsid w:val="007B3D58"/>
    <w:rsid w:val="007B61CB"/>
    <w:rsid w:val="007C4756"/>
    <w:rsid w:val="00820AAF"/>
    <w:rsid w:val="008240C3"/>
    <w:rsid w:val="00825DD2"/>
    <w:rsid w:val="00856AD3"/>
    <w:rsid w:val="0086288C"/>
    <w:rsid w:val="00863DE7"/>
    <w:rsid w:val="0088639B"/>
    <w:rsid w:val="00896DC0"/>
    <w:rsid w:val="008A0799"/>
    <w:rsid w:val="008A236B"/>
    <w:rsid w:val="008D1784"/>
    <w:rsid w:val="00914605"/>
    <w:rsid w:val="00916A24"/>
    <w:rsid w:val="00940A37"/>
    <w:rsid w:val="00977787"/>
    <w:rsid w:val="009942DC"/>
    <w:rsid w:val="009A27B4"/>
    <w:rsid w:val="009A44EC"/>
    <w:rsid w:val="009B1D59"/>
    <w:rsid w:val="009B26F3"/>
    <w:rsid w:val="009B6288"/>
    <w:rsid w:val="009E01A9"/>
    <w:rsid w:val="009F4136"/>
    <w:rsid w:val="00A02F42"/>
    <w:rsid w:val="00A21933"/>
    <w:rsid w:val="00A41315"/>
    <w:rsid w:val="00A5015F"/>
    <w:rsid w:val="00A61B46"/>
    <w:rsid w:val="00A638F0"/>
    <w:rsid w:val="00A7749D"/>
    <w:rsid w:val="00A8258F"/>
    <w:rsid w:val="00A82AC2"/>
    <w:rsid w:val="00A94A94"/>
    <w:rsid w:val="00A95D82"/>
    <w:rsid w:val="00AA1116"/>
    <w:rsid w:val="00AC1C94"/>
    <w:rsid w:val="00AF5F6E"/>
    <w:rsid w:val="00AF6B6E"/>
    <w:rsid w:val="00B0532B"/>
    <w:rsid w:val="00B05DF2"/>
    <w:rsid w:val="00B069EE"/>
    <w:rsid w:val="00B06A70"/>
    <w:rsid w:val="00B3626A"/>
    <w:rsid w:val="00B57EF5"/>
    <w:rsid w:val="00B7653E"/>
    <w:rsid w:val="00BA2FA5"/>
    <w:rsid w:val="00BB3E75"/>
    <w:rsid w:val="00BC60BE"/>
    <w:rsid w:val="00BD4ADC"/>
    <w:rsid w:val="00BF5683"/>
    <w:rsid w:val="00C21DCE"/>
    <w:rsid w:val="00C27EF9"/>
    <w:rsid w:val="00C3530F"/>
    <w:rsid w:val="00C51962"/>
    <w:rsid w:val="00C86C6D"/>
    <w:rsid w:val="00C951AE"/>
    <w:rsid w:val="00C95AC1"/>
    <w:rsid w:val="00CB2B6B"/>
    <w:rsid w:val="00CC7139"/>
    <w:rsid w:val="00CD3A54"/>
    <w:rsid w:val="00CF0521"/>
    <w:rsid w:val="00D01903"/>
    <w:rsid w:val="00D15D54"/>
    <w:rsid w:val="00D21AAD"/>
    <w:rsid w:val="00D25733"/>
    <w:rsid w:val="00D30BF2"/>
    <w:rsid w:val="00D46E59"/>
    <w:rsid w:val="00D73930"/>
    <w:rsid w:val="00D76F98"/>
    <w:rsid w:val="00D979C5"/>
    <w:rsid w:val="00DA30A6"/>
    <w:rsid w:val="00DB1257"/>
    <w:rsid w:val="00DC2919"/>
    <w:rsid w:val="00DC2926"/>
    <w:rsid w:val="00DE0D22"/>
    <w:rsid w:val="00DE6BED"/>
    <w:rsid w:val="00DE7E66"/>
    <w:rsid w:val="00DF102D"/>
    <w:rsid w:val="00DF1FF8"/>
    <w:rsid w:val="00E04A1F"/>
    <w:rsid w:val="00E07A71"/>
    <w:rsid w:val="00E31715"/>
    <w:rsid w:val="00E3194C"/>
    <w:rsid w:val="00E3380D"/>
    <w:rsid w:val="00E34723"/>
    <w:rsid w:val="00E50E4E"/>
    <w:rsid w:val="00E577E9"/>
    <w:rsid w:val="00E9758E"/>
    <w:rsid w:val="00EA1D86"/>
    <w:rsid w:val="00EA37B0"/>
    <w:rsid w:val="00EA3C57"/>
    <w:rsid w:val="00EB3585"/>
    <w:rsid w:val="00EB62B2"/>
    <w:rsid w:val="00EB74A1"/>
    <w:rsid w:val="00EE7155"/>
    <w:rsid w:val="00F340F2"/>
    <w:rsid w:val="00F34C14"/>
    <w:rsid w:val="00F35037"/>
    <w:rsid w:val="00F40DC0"/>
    <w:rsid w:val="00F57BA2"/>
    <w:rsid w:val="00FB3E5C"/>
    <w:rsid w:val="00FC61E2"/>
    <w:rsid w:val="00F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03E7C0"/>
  <w15:chartTrackingRefBased/>
  <w15:docId w15:val="{3D3F6FD4-A0C8-463A-9353-95CD250A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Heading2"/>
    <w:next w:val="Normal"/>
    <w:qFormat/>
    <w:rsid w:val="00484926"/>
    <w:pPr>
      <w:outlineLvl w:val="0"/>
    </w:pPr>
    <w:rPr>
      <w:sz w:val="24"/>
    </w:rPr>
  </w:style>
  <w:style w:type="paragraph" w:styleId="Heading2">
    <w:name w:val="heading 2"/>
    <w:basedOn w:val="heading20"/>
    <w:next w:val="Normal"/>
    <w:qFormat/>
    <w:rsid w:val="00484926"/>
    <w:pPr>
      <w:outlineLvl w:val="1"/>
    </w:pPr>
  </w:style>
  <w:style w:type="paragraph" w:styleId="Heading3">
    <w:name w:val="heading 3"/>
    <w:basedOn w:val="Normal"/>
    <w:next w:val="Normal"/>
    <w:qFormat/>
    <w:rsid w:val="00484926"/>
    <w:pPr>
      <w:ind w:firstLine="0"/>
      <w:outlineLvl w:val="2"/>
    </w:pPr>
    <w:rPr>
      <w:b/>
    </w:rPr>
  </w:style>
  <w:style w:type="paragraph" w:styleId="Heading4">
    <w:name w:val="heading 4"/>
    <w:basedOn w:val="Normal"/>
    <w:next w:val="Normal"/>
    <w:qFormat/>
    <w:rsid w:val="00484926"/>
    <w:pPr>
      <w:ind w:firstLine="0"/>
      <w:outlineLvl w:val="3"/>
    </w:pPr>
    <w:rPr>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styleId="BalloonText">
    <w:name w:val="Balloon Text"/>
    <w:basedOn w:val="Normal"/>
    <w:link w:val="BalloonTextChar"/>
    <w:uiPriority w:val="99"/>
    <w:semiHidden/>
    <w:unhideWhenUsed/>
    <w:rsid w:val="0072659D"/>
    <w:rPr>
      <w:rFonts w:ascii="Times New Roman" w:hAnsi="Times New Roman"/>
      <w:sz w:val="18"/>
      <w:szCs w:val="18"/>
    </w:rPr>
  </w:style>
  <w:style w:type="character" w:customStyle="1" w:styleId="BalloonTextChar">
    <w:name w:val="Balloon Text Char"/>
    <w:link w:val="BalloonText"/>
    <w:uiPriority w:val="99"/>
    <w:semiHidden/>
    <w:rsid w:val="0072659D"/>
    <w:rPr>
      <w:sz w:val="18"/>
      <w:szCs w:val="18"/>
      <w:lang w:eastAsia="de-DE"/>
    </w:rPr>
  </w:style>
  <w:style w:type="paragraph" w:styleId="Title">
    <w:name w:val="Title"/>
    <w:basedOn w:val="Normal"/>
    <w:next w:val="Normal"/>
    <w:link w:val="TitleChar"/>
    <w:uiPriority w:val="10"/>
    <w:qFormat/>
    <w:rsid w:val="00484926"/>
    <w:pPr>
      <w:spacing w:before="240" w:after="60"/>
      <w:jc w:val="center"/>
      <w:outlineLvl w:val="0"/>
    </w:pPr>
    <w:rPr>
      <w:rFonts w:eastAsia="Times New Roman"/>
      <w:b/>
      <w:bCs/>
      <w:kern w:val="28"/>
      <w:sz w:val="28"/>
      <w:szCs w:val="32"/>
    </w:rPr>
  </w:style>
  <w:style w:type="character" w:customStyle="1" w:styleId="TitleChar">
    <w:name w:val="Title Char"/>
    <w:link w:val="Title"/>
    <w:uiPriority w:val="10"/>
    <w:rsid w:val="00484926"/>
    <w:rPr>
      <w:rFonts w:ascii="Times" w:eastAsia="Times New Roman" w:hAnsi="Times" w:cs="Times New Roman"/>
      <w:b/>
      <w:bCs/>
      <w:kern w:val="28"/>
      <w:sz w:val="28"/>
      <w:szCs w:val="32"/>
      <w:lang w:eastAsia="de-DE"/>
    </w:rPr>
  </w:style>
  <w:style w:type="paragraph" w:customStyle="1" w:styleId="ColorfulShading-Accent11">
    <w:name w:val="Colorful Shading - Accent 11"/>
    <w:hidden/>
    <w:uiPriority w:val="71"/>
    <w:rsid w:val="008A236B"/>
    <w:rPr>
      <w:rFonts w:ascii="Times" w:hAnsi="Times"/>
      <w:lang w:eastAsia="de-DE"/>
    </w:rPr>
  </w:style>
  <w:style w:type="paragraph" w:styleId="ListParagraph">
    <w:name w:val="List Paragraph"/>
    <w:basedOn w:val="Normal"/>
    <w:uiPriority w:val="63"/>
    <w:qFormat/>
    <w:rsid w:val="006164F1"/>
    <w:pPr>
      <w:ind w:left="720"/>
      <w:contextualSpacing/>
    </w:pPr>
  </w:style>
  <w:style w:type="character" w:styleId="FollowedHyperlink">
    <w:name w:val="FollowedHyperlink"/>
    <w:basedOn w:val="DefaultParagraphFont"/>
    <w:uiPriority w:val="99"/>
    <w:semiHidden/>
    <w:unhideWhenUsed/>
    <w:rsid w:val="008240C3"/>
    <w:rPr>
      <w:color w:val="954F72" w:themeColor="followedHyperlink"/>
      <w:u w:val="single"/>
    </w:rPr>
  </w:style>
  <w:style w:type="character" w:styleId="CommentReference">
    <w:name w:val="annotation reference"/>
    <w:basedOn w:val="DefaultParagraphFont"/>
    <w:uiPriority w:val="99"/>
    <w:semiHidden/>
    <w:unhideWhenUsed/>
    <w:rsid w:val="00713A52"/>
    <w:rPr>
      <w:sz w:val="18"/>
      <w:szCs w:val="18"/>
    </w:rPr>
  </w:style>
  <w:style w:type="paragraph" w:styleId="CommentText">
    <w:name w:val="annotation text"/>
    <w:basedOn w:val="Normal"/>
    <w:link w:val="CommentTextChar"/>
    <w:uiPriority w:val="99"/>
    <w:semiHidden/>
    <w:unhideWhenUsed/>
    <w:rsid w:val="00713A52"/>
    <w:rPr>
      <w:sz w:val="24"/>
      <w:szCs w:val="24"/>
    </w:rPr>
  </w:style>
  <w:style w:type="character" w:customStyle="1" w:styleId="CommentTextChar">
    <w:name w:val="Comment Text Char"/>
    <w:basedOn w:val="DefaultParagraphFont"/>
    <w:link w:val="CommentText"/>
    <w:uiPriority w:val="99"/>
    <w:semiHidden/>
    <w:rsid w:val="00713A52"/>
    <w:rPr>
      <w:rFonts w:ascii="Times" w:hAnsi="Times"/>
      <w:sz w:val="24"/>
      <w:szCs w:val="24"/>
      <w:lang w:eastAsia="de-DE"/>
    </w:rPr>
  </w:style>
  <w:style w:type="paragraph" w:styleId="CommentSubject">
    <w:name w:val="annotation subject"/>
    <w:basedOn w:val="CommentText"/>
    <w:next w:val="CommentText"/>
    <w:link w:val="CommentSubjectChar"/>
    <w:uiPriority w:val="99"/>
    <w:semiHidden/>
    <w:unhideWhenUsed/>
    <w:rsid w:val="00713A52"/>
    <w:rPr>
      <w:b/>
      <w:bCs/>
      <w:sz w:val="20"/>
      <w:szCs w:val="20"/>
    </w:rPr>
  </w:style>
  <w:style w:type="character" w:customStyle="1" w:styleId="CommentSubjectChar">
    <w:name w:val="Comment Subject Char"/>
    <w:basedOn w:val="CommentTextChar"/>
    <w:link w:val="CommentSubject"/>
    <w:uiPriority w:val="99"/>
    <w:semiHidden/>
    <w:rsid w:val="00713A52"/>
    <w:rPr>
      <w:rFonts w:ascii="Times" w:hAnsi="Times"/>
      <w:b/>
      <w:bCs/>
      <w:sz w:val="24"/>
      <w:szCs w:val="24"/>
      <w:lang w:eastAsia="de-DE"/>
    </w:rPr>
  </w:style>
  <w:style w:type="paragraph" w:styleId="Revision">
    <w:name w:val="Revision"/>
    <w:hidden/>
    <w:uiPriority w:val="62"/>
    <w:rsid w:val="00F57BA2"/>
    <w:rPr>
      <w:rFonts w:ascii="Times"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21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oinmarketcap.com" TargetMode="External"/><Relationship Id="rId20" Type="http://schemas.microsoft.com/office/2016/09/relationships/commentsIds" Target="commentsIds.xml"/><Relationship Id="rId10" Type="http://schemas.openxmlformats.org/officeDocument/2006/relationships/hyperlink" Target="http://www.coincap.io" TargetMode="External"/><Relationship Id="rId11" Type="http://schemas.openxmlformats.org/officeDocument/2006/relationships/hyperlink" Target="http://www.coingecko.com" TargetMode="External"/><Relationship Id="rId12" Type="http://schemas.openxmlformats.org/officeDocument/2006/relationships/hyperlink" Target="http://www.coinmarketcap.com" TargetMode="External"/><Relationship Id="rId13" Type="http://schemas.openxmlformats.org/officeDocument/2006/relationships/hyperlink" Target="http://www.coingecko.com" TargetMode="External"/><Relationship Id="rId14" Type="http://schemas.openxmlformats.org/officeDocument/2006/relationships/image" Target="media/image1.tmp"/><Relationship Id="rId15" Type="http://schemas.openxmlformats.org/officeDocument/2006/relationships/comments" Target="comments.xml"/><Relationship Id="rId16" Type="http://schemas.microsoft.com/office/2011/relationships/commentsExtended" Target="commentsExtended.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ob@zensystem.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9A35B-75A1-8649-A0C7-7554D16FE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166</TotalTime>
  <Pages>6</Pages>
  <Words>1706</Words>
  <Characters>9728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Capstone Proposal</vt:lpstr>
    </vt:vector>
  </TitlesOfParts>
  <Company>Springer Verlag GmbH &amp; Co.KG</Company>
  <LinksUpToDate>false</LinksUpToDate>
  <CharactersWithSpaces>11412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Proposal</dc:title>
  <dc:subject/>
  <dc:creator>pwidhalm@mail.smu.edu;mbaldree@mail.smu.edu;bdhill@mail.smu.edu</dc:creator>
  <cp:keywords/>
  <dc:description>Copyright Widhalm, Baldree, Hill 2017</dc:description>
  <cp:lastModifiedBy>matt baldree</cp:lastModifiedBy>
  <cp:revision>13</cp:revision>
  <cp:lastPrinted>2017-09-10T20:12:00Z</cp:lastPrinted>
  <dcterms:created xsi:type="dcterms:W3CDTF">2017-09-17T21:42:00Z</dcterms:created>
  <dcterms:modified xsi:type="dcterms:W3CDTF">2017-09-18T15:53:00Z</dcterms:modified>
</cp:coreProperties>
</file>