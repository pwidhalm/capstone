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2B" w:rsidRDefault="000C72F6" w:rsidP="009E01A9">
      <w:pPr>
        <w:pStyle w:val="Title"/>
        <w:spacing w:before="0" w:after="460"/>
        <w:ind w:firstLine="230"/>
        <w:rPr>
          <w:lang w:val="de-DE"/>
        </w:rPr>
      </w:pPr>
      <w:proofErr w:type="spellStart"/>
      <w:r>
        <w:t>Cryptovisor</w:t>
      </w:r>
      <w:proofErr w:type="spellEnd"/>
      <w:r>
        <w:t>: A Cryptocurrency Advisor Tool</w:t>
      </w:r>
    </w:p>
    <w:p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proofErr w:type="spellStart"/>
      <w:r w:rsidRPr="009E01A9">
        <w:rPr>
          <w:sz w:val="20"/>
          <w:lang w:val="de-DE"/>
        </w:rPr>
        <w:t>Baldree</w:t>
      </w:r>
      <w:proofErr w:type="spellEnd"/>
      <w:r w:rsidRPr="009E01A9">
        <w:rPr>
          <w:sz w:val="20"/>
          <w:lang w:val="de-DE"/>
        </w:rPr>
        <w:t>,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rsidR="00B0532B" w:rsidRDefault="00FC64F4" w:rsidP="00E4627C">
      <w:pPr>
        <w:pStyle w:val="email"/>
        <w:spacing w:after="220"/>
        <w:ind w:left="1080" w:right="792" w:firstLine="0"/>
        <w:rPr>
          <w:sz w:val="20"/>
          <w:lang w:val="de-DE"/>
        </w:rPr>
      </w:pPr>
      <w:r>
        <w:rPr>
          <w:sz w:val="20"/>
          <w:lang w:val="de-DE"/>
        </w:rPr>
        <w:t xml:space="preserve">Matteo </w:t>
      </w:r>
      <w:proofErr w:type="spellStart"/>
      <w:r>
        <w:rPr>
          <w:sz w:val="20"/>
          <w:lang w:val="de-DE"/>
        </w:rPr>
        <w:t>Ortisi</w:t>
      </w:r>
      <w:proofErr w:type="spellEnd"/>
    </w:p>
    <w:p w:rsidR="0029543D" w:rsidRPr="009A3755" w:rsidRDefault="0029543D" w:rsidP="0029543D">
      <w:pPr>
        <w:pStyle w:val="authorinfo"/>
        <w:rPr>
          <w:lang w:val="de-DE"/>
        </w:rPr>
      </w:pPr>
      <w:r w:rsidRPr="0029543D">
        <w:rPr>
          <w:lang w:val="de-DE"/>
        </w:rPr>
        <w:t xml:space="preserve">Master </w:t>
      </w:r>
      <w:proofErr w:type="spellStart"/>
      <w:r w:rsidRPr="0029543D">
        <w:rPr>
          <w:lang w:val="de-DE"/>
        </w:rPr>
        <w:t>of</w:t>
      </w:r>
      <w:proofErr w:type="spellEnd"/>
      <w:r w:rsidRPr="0029543D">
        <w:rPr>
          <w:lang w:val="de-DE"/>
        </w:rPr>
        <w:t xml:space="preserve"> Science in Data Science, </w:t>
      </w:r>
      <w:proofErr w:type="gramStart"/>
      <w:r w:rsidRPr="0029543D">
        <w:rPr>
          <w:lang w:val="de-DE"/>
        </w:rPr>
        <w:t>Southern</w:t>
      </w:r>
      <w:proofErr w:type="gramEnd"/>
      <w:r w:rsidRPr="0029543D">
        <w:rPr>
          <w:lang w:val="de-DE"/>
        </w:rPr>
        <w:t xml:space="preserve"> Methodist University 6425 Boaz Lane, Dallas, TX 75205</w:t>
      </w:r>
    </w:p>
    <w:p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rsidR="0086288C" w:rsidRPr="009E01A9" w:rsidRDefault="00FC64F4" w:rsidP="009E01A9">
      <w:pPr>
        <w:pStyle w:val="abstract"/>
        <w:spacing w:before="0" w:after="0"/>
        <w:ind w:left="562" w:right="562"/>
        <w:jc w:val="center"/>
        <w:rPr>
          <w:sz w:val="16"/>
          <w:lang w:val="de-DE"/>
        </w:rPr>
      </w:pPr>
      <w:r>
        <w:rPr>
          <w:lang w:val="de-DE"/>
        </w:rPr>
        <w:t>matteo.ortisi@gmail.com</w:t>
      </w:r>
    </w:p>
    <w:p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rsidR="00400288" w:rsidRDefault="00377E07" w:rsidP="009E01A9">
      <w:pPr>
        <w:pStyle w:val="Heading1"/>
      </w:pPr>
      <w:r>
        <w:t>1</w:t>
      </w:r>
      <w:r w:rsidR="00F340F2">
        <w:t xml:space="preserve">   </w:t>
      </w:r>
      <w:r w:rsidR="00400288" w:rsidRPr="0086288C">
        <w:t>Introduction</w:t>
      </w:r>
    </w:p>
    <w:p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w:t>
      </w:r>
      <w:ins w:id="0" w:author="matt baldree" w:date="2018-04-26T13:26:00Z">
        <w:r w:rsidR="003B1C48">
          <w:t>2</w:t>
        </w:r>
      </w:ins>
      <w:del w:id="1" w:author="matt baldree" w:date="2018-04-26T13:26:00Z">
        <w:r w:rsidR="00757CD7" w:rsidDel="003B1C48">
          <w:delText>4</w:delText>
        </w:r>
      </w:del>
      <w:r w:rsidR="00757CD7">
        <w:t>]</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w:t>
      </w:r>
      <w:ins w:id="2" w:author="matt baldree" w:date="2018-04-26T13:26:00Z">
        <w:r w:rsidR="003B1C48">
          <w:t>2</w:t>
        </w:r>
      </w:ins>
      <w:del w:id="3" w:author="matt baldree" w:date="2018-04-26T13:26:00Z">
        <w:r w:rsidR="00757CD7" w:rsidDel="003B1C48">
          <w:delText>4</w:delText>
        </w:r>
      </w:del>
      <w:r w:rsidR="00757CD7">
        <w:t>]</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w:t>
      </w:r>
      <w:r w:rsidR="001C135D">
        <w:lastRenderedPageBreak/>
        <w:t xml:space="preserve">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w:t>
      </w:r>
      <w:ins w:id="4" w:author="matt baldree" w:date="2018-04-26T13:26:00Z">
        <w:r w:rsidR="003B1C48">
          <w:t>3</w:t>
        </w:r>
      </w:ins>
      <w:del w:id="5" w:author="matt baldree" w:date="2018-04-26T13:26:00Z">
        <w:r w:rsidR="00FA12D8" w:rsidDel="003B1C48">
          <w:delText>5</w:delText>
        </w:r>
      </w:del>
      <w:r w:rsidR="001C135D">
        <w:t>].</w:t>
      </w:r>
      <w:r w:rsidR="00AB527D" w:rsidRPr="00DA6153">
        <w:t xml:space="preserve"> </w:t>
      </w:r>
    </w:p>
    <w:p w:rsidR="00F62CF2" w:rsidRDefault="001C135D" w:rsidP="00153C07">
      <w:pPr>
        <w:ind w:firstLine="270"/>
      </w:pPr>
      <w:r>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w:t>
      </w:r>
      <w:ins w:id="6" w:author="matt baldree" w:date="2018-04-26T13:27:00Z">
        <w:r w:rsidR="003B1C48">
          <w:t>3</w:t>
        </w:r>
      </w:ins>
      <w:del w:id="7" w:author="matt baldree" w:date="2018-04-26T13:26:00Z">
        <w:r w:rsidR="00F62CF2" w:rsidRPr="00F62CF2" w:rsidDel="003B1C48">
          <w:delText>5</w:delText>
        </w:r>
      </w:del>
      <w:r w:rsidR="00F62CF2" w:rsidRPr="00F62CF2">
        <w:t>].</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08401D">
        <w:rPr>
          <w:i/>
        </w:rPr>
        <w:t>Cryptovisor</w:t>
      </w:r>
      <w:proofErr w:type="spellEnd"/>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rsidR="006F475A" w:rsidRDefault="008964A5" w:rsidP="008D1467">
      <w:r>
        <w:t>The advisor tool trained with trading signals identified by</w:t>
      </w:r>
      <w:r w:rsidR="00647ED8">
        <w:t xml:space="preserve"> an </w:t>
      </w:r>
      <w:r>
        <w:t>algorithm against a bear</w:t>
      </w:r>
      <w:r w:rsidR="00647ED8">
        <w:t xml:space="preserve"> market</w:t>
      </w:r>
      <w:ins w:id="8" w:author="matt baldree" w:date="2018-04-25T19:46:00Z">
        <w:r w:rsidR="008B7E5F">
          <w:rPr>
            <w:rStyle w:val="FootnoteReference"/>
          </w:rPr>
          <w:footnoteReference w:id="2"/>
        </w:r>
      </w:ins>
      <w:r w:rsidR="00647ED8">
        <w:t>, bull market</w:t>
      </w:r>
      <w:ins w:id="11" w:author="matt baldree" w:date="2018-04-25T19:46:00Z">
        <w:r w:rsidR="008B7E5F">
          <w:rPr>
            <w:rStyle w:val="FootnoteReference"/>
          </w:rPr>
          <w:footnoteReference w:id="3"/>
        </w:r>
      </w:ins>
      <w:r w:rsidR="00647ED8">
        <w: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w:t>
      </w:r>
      <w:ins w:id="14" w:author="matt baldree" w:date="2018-04-26T09:03:00Z">
        <w:r w:rsidR="008F516B">
          <w:rPr>
            <w:rStyle w:val="FootnoteReference"/>
          </w:rPr>
          <w:footnoteReference w:id="4"/>
        </w:r>
      </w:ins>
      <w:r>
        <w:t>.</w:t>
      </w:r>
      <w:ins w:id="17" w:author="matt baldree" w:date="2018-04-26T09:03:00Z">
        <w:r w:rsidR="008F516B">
          <w:t xml:space="preserve"> Investors utilizing this tool </w:t>
        </w:r>
      </w:ins>
      <w:ins w:id="18" w:author="matt baldree" w:date="2018-04-26T13:35:00Z">
        <w:r w:rsidR="008122F4">
          <w:t xml:space="preserve">will have additional data to incorporate in making </w:t>
        </w:r>
        <w:r w:rsidR="008122F4">
          <w:lastRenderedPageBreak/>
          <w:t>investment decisions in cryptocurrency market.</w:t>
        </w:r>
      </w:ins>
      <w:ins w:id="19" w:author="matt baldree" w:date="2018-04-26T09:03:00Z">
        <w:r w:rsidR="008F516B">
          <w:t xml:space="preserve"> </w:t>
        </w:r>
      </w:ins>
      <w:del w:id="20" w:author="matt baldree" w:date="2018-04-26T09:03:00Z">
        <w:r w:rsidDel="008F516B">
          <w:delText xml:space="preserve"> This extension is left as a future exercise.</w:delText>
        </w:r>
        <w:r w:rsidR="005C52E1" w:rsidDel="008F516B">
          <w:delText xml:space="preserve"> </w:delText>
        </w:r>
      </w:del>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21" w:name="_Hlk496549710"/>
    </w:p>
    <w:bookmarkEnd w:id="21"/>
    <w:p w:rsidR="007C07C1" w:rsidRDefault="00AF3319" w:rsidP="00AC04CA">
      <w:pPr>
        <w:pStyle w:val="Heading1"/>
      </w:pPr>
      <w:r>
        <w:t>2</w:t>
      </w:r>
      <w:r w:rsidR="009727AF">
        <w:t xml:space="preserve">   </w:t>
      </w:r>
      <w:r w:rsidR="007C07C1">
        <w:t>Crypto</w:t>
      </w:r>
      <w:r w:rsidR="00A52897">
        <w:t>c</w:t>
      </w:r>
      <w:r w:rsidR="007C07C1">
        <w:t>urrency</w:t>
      </w:r>
    </w:p>
    <w:p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w:t>
      </w:r>
      <w:ins w:id="22" w:author="matt baldree" w:date="2018-04-26T13:27:00Z">
        <w:r w:rsidR="003B1C48">
          <w:t>7</w:t>
        </w:r>
      </w:ins>
      <w:del w:id="23" w:author="matt baldree" w:date="2018-04-26T13:27:00Z">
        <w:r w:rsidR="003004AE" w:rsidDel="003B1C48">
          <w:delText>8</w:delText>
        </w:r>
      </w:del>
      <w:r w:rsidR="003004AE">
        <w:t>]</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xml:space="preserve">,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rsidR="00372C1E" w:rsidRDefault="00F30C78" w:rsidP="00E57365">
      <w:pPr>
        <w:spacing w:before="220" w:after="220"/>
        <w:ind w:firstLine="0"/>
        <w:jc w:val="center"/>
      </w:pPr>
      <w:r w:rsidRPr="00D25809">
        <w:rPr>
          <w:noProof/>
          <w:lang w:eastAsia="en-US"/>
        </w:rPr>
        <w:drawing>
          <wp:inline distT="0" distB="0" distL="0" distR="0">
            <wp:extent cx="4390390" cy="1402715"/>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0390" cy="1402715"/>
                    </a:xfrm>
                    <a:prstGeom prst="rect">
                      <a:avLst/>
                    </a:prstGeom>
                    <a:noFill/>
                    <a:ln>
                      <a:noFill/>
                    </a:ln>
                  </pic:spPr>
                </pic:pic>
              </a:graphicData>
            </a:graphic>
          </wp:inline>
        </w:drawing>
      </w:r>
    </w:p>
    <w:p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lastRenderedPageBreak/>
        <w:t xml:space="preserve">of a </w:t>
      </w:r>
      <w:r>
        <w:t xml:space="preserve">peer-to-peer electronic cash system named </w:t>
      </w:r>
      <w:r w:rsidR="00AA643D">
        <w:t>B</w:t>
      </w:r>
      <w:r>
        <w:t>itcoin</w:t>
      </w:r>
      <w:r w:rsidR="00A61CA9">
        <w:t xml:space="preserve"> </w:t>
      </w:r>
      <w:r w:rsidR="00E17AC3">
        <w:t>[1</w:t>
      </w:r>
      <w:ins w:id="24" w:author="matt baldree" w:date="2018-04-26T13:28:00Z">
        <w:r w:rsidR="003B1C48">
          <w:t>2</w:t>
        </w:r>
      </w:ins>
      <w:del w:id="25" w:author="matt baldree" w:date="2018-04-26T13:28:00Z">
        <w:r w:rsidR="00E17AC3" w:rsidDel="003B1C48">
          <w:delText>4</w:delText>
        </w:r>
      </w:del>
      <w:r w:rsidR="00E17AC3">
        <w:t>]</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 xml:space="preserve">blockchain. </w:t>
      </w:r>
      <w:del w:id="26" w:author="CTLR" w:date="2018-04-24T13:40:00Z">
        <w:r w:rsidDel="008864C2">
          <w:delText>Incentivizing</w:delText>
        </w:r>
        <w:r w:rsidR="00777049" w:rsidDel="008864C2">
          <w:delText>,</w:delText>
        </w:r>
        <w:r w:rsidDel="008864C2">
          <w:delText xml:space="preserve"> miners to be honest</w:delText>
        </w:r>
        <w:r w:rsidR="00777049" w:rsidDel="008864C2">
          <w:delText>,</w:delText>
        </w:r>
      </w:del>
      <w:ins w:id="27" w:author="CTLR" w:date="2018-04-24T13:40:00Z">
        <w:r w:rsidR="008864C2">
          <w:t>Miners have incentive to be honest which</w:t>
        </w:r>
      </w:ins>
      <w:r>
        <w:t xml:space="preserve"> keeps the network secured and introduces coins to the marketplace. </w:t>
      </w:r>
      <w:r w:rsidR="00CC4EBE">
        <w:t>With Bitcoin, a maximum of 21 million coins will be minted. The network also rewards miners with fees which offset lack of coin rewards. Rewarded 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5"/>
      </w:r>
      <w:r>
        <w:t xml:space="preserve">. </w:t>
      </w:r>
    </w:p>
    <w:p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w:t>
      </w:r>
      <w:ins w:id="28" w:author="matt baldree" w:date="2018-04-26T13:28:00Z">
        <w:r w:rsidR="003B1C48">
          <w:t>2</w:t>
        </w:r>
      </w:ins>
      <w:del w:id="29" w:author="matt baldree" w:date="2018-04-26T13:28:00Z">
        <w:r w:rsidR="0021551D" w:rsidDel="003B1C48">
          <w:delText>4</w:delText>
        </w:r>
      </w:del>
      <w:r w:rsidR="0060021F">
        <w:t>]</w:t>
      </w:r>
      <w:r w:rsidR="008F19B4">
        <w:t>.</w:t>
      </w:r>
    </w:p>
    <w:p w:rsidR="00372C1E" w:rsidRDefault="00F30C78" w:rsidP="00372C1E">
      <w:pPr>
        <w:spacing w:before="220" w:after="220"/>
        <w:jc w:val="center"/>
      </w:pPr>
      <w:r w:rsidRPr="0035235D">
        <w:rPr>
          <w:noProof/>
          <w:lang w:eastAsia="en-US"/>
        </w:rPr>
        <w:drawing>
          <wp:inline distT="0" distB="0" distL="0" distR="0">
            <wp:extent cx="4145915" cy="255587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5915" cy="2555875"/>
                    </a:xfrm>
                    <a:prstGeom prst="rect">
                      <a:avLst/>
                    </a:prstGeom>
                    <a:noFill/>
                    <a:ln>
                      <a:noFill/>
                    </a:ln>
                  </pic:spPr>
                </pic:pic>
              </a:graphicData>
            </a:graphic>
          </wp:inline>
        </w:drawing>
      </w:r>
    </w:p>
    <w:p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rsidR="00372C1E" w:rsidRDefault="00372C1E" w:rsidP="003004AE">
      <w:pPr>
        <w:ind w:firstLine="270"/>
      </w:pPr>
    </w:p>
    <w:p w:rsidR="00776A0D" w:rsidRDefault="008F19B4">
      <w:pPr>
        <w:ind w:firstLine="270"/>
      </w:pPr>
      <w:r>
        <w:lastRenderedPageBreak/>
        <w:t>The process to acquire cryptocurrencies usually entails signing up with an exchange</w:t>
      </w:r>
      <w:r w:rsidR="0074527A">
        <w:t xml:space="preserve">, </w:t>
      </w:r>
      <w:r>
        <w:t>proving who you are</w:t>
      </w:r>
      <w:r w:rsidR="003849D3">
        <w:rPr>
          <w:rStyle w:val="FootnoteReference"/>
        </w:rPr>
        <w:footnoteReference w:id="6"/>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w:t>
      </w:r>
      <w:ins w:id="30" w:author="matt baldree" w:date="2018-04-26T13:28:00Z">
        <w:r w:rsidR="003B1C48">
          <w:t>3</w:t>
        </w:r>
      </w:ins>
      <w:del w:id="31" w:author="matt baldree" w:date="2018-04-26T13:28:00Z">
        <w:r w:rsidR="00776A0D" w:rsidDel="003B1C48">
          <w:delText>5</w:delText>
        </w:r>
      </w:del>
      <w:r w:rsidR="00776A0D">
        <w:t>].</w:t>
      </w:r>
    </w:p>
    <w:p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w:t>
      </w:r>
      <w:proofErr w:type="gramStart"/>
      <w:r w:rsidR="00B0181F">
        <w:t>these wallet</w:t>
      </w:r>
      <w:proofErr w:type="gramEnd"/>
      <w:r w:rsidR="00B0181F">
        <w:t xml:space="preserve">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rsidR="00AC04CA" w:rsidRDefault="00AC04CA" w:rsidP="00AC04CA">
      <w:pPr>
        <w:pStyle w:val="Heading1"/>
      </w:pPr>
      <w:r>
        <w:t>3</w:t>
      </w:r>
      <w:r w:rsidR="009727AF">
        <w:t xml:space="preserve">   </w:t>
      </w:r>
      <w:r>
        <w:t>Cryptocurrency Market</w:t>
      </w:r>
    </w:p>
    <w:p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xml:space="preserve">. Interestingly, Bitcoin and Litecoin are positively correlated with various fiat </w:t>
      </w:r>
      <w:r w:rsidRPr="00F72A6E">
        <w:lastRenderedPageBreak/>
        <w:t>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Although individuals do use Bitcoin as a currency, on a larger scale it is being used as a hedge asset.</w:t>
      </w:r>
    </w:p>
    <w:p w:rsidR="003D360E" w:rsidRDefault="00832EE9" w:rsidP="00E57365">
      <w:pPr>
        <w:spacing w:after="160"/>
        <w:ind w:firstLine="274"/>
      </w:pPr>
      <w:r>
        <w:t>Bitcoin has not yet proven that it can store value, but it is used for exchange of goods or services and is also used as a measure to compare goods. Bitcoin has met two of the 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rsidR="00F72A6E" w:rsidRDefault="00F30C78" w:rsidP="0008401D">
      <w:pPr>
        <w:ind w:firstLine="0"/>
        <w:jc w:val="center"/>
      </w:pPr>
      <w:r w:rsidRPr="0029730A">
        <w:rPr>
          <w:noProof/>
          <w:lang w:eastAsia="en-US"/>
        </w:rPr>
        <w:drawing>
          <wp:inline distT="0" distB="0" distL="0" distR="0">
            <wp:extent cx="2783205" cy="704215"/>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3205" cy="704215"/>
                    </a:xfrm>
                    <a:prstGeom prst="rect">
                      <a:avLst/>
                    </a:prstGeom>
                    <a:noFill/>
                    <a:ln>
                      <a:noFill/>
                    </a:ln>
                  </pic:spPr>
                </pic:pic>
              </a:graphicData>
            </a:graphic>
          </wp:inline>
        </w:drawing>
      </w:r>
    </w:p>
    <w:p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w:t>
      </w:r>
      <w:ins w:id="32" w:author="CTLR" w:date="2018-04-24T13:31:00Z">
        <w:r w:rsidR="008864C2">
          <w:rPr>
            <w:sz w:val="18"/>
          </w:rPr>
          <w:t xml:space="preserve"> (Bitcoin, Litecoin and Ether</w:t>
        </w:r>
      </w:ins>
      <w:ins w:id="33" w:author="matt baldree" w:date="2018-04-25T19:40:00Z">
        <w:r w:rsidR="008B7E5F">
          <w:rPr>
            <w:sz w:val="18"/>
          </w:rPr>
          <w:t>e</w:t>
        </w:r>
      </w:ins>
      <w:ins w:id="34" w:author="CTLR" w:date="2018-04-24T13:31:00Z">
        <w:del w:id="35" w:author="matt baldree" w:date="2018-04-25T19:40:00Z">
          <w:r w:rsidR="008864C2" w:rsidDel="008B7E5F">
            <w:rPr>
              <w:sz w:val="18"/>
            </w:rPr>
            <w:delText>i</w:delText>
          </w:r>
        </w:del>
        <w:r w:rsidR="008864C2">
          <w:rPr>
            <w:sz w:val="18"/>
          </w:rPr>
          <w:t>um Price)</w:t>
        </w:r>
      </w:ins>
      <w:r w:rsidR="006F3816">
        <w:rPr>
          <w:sz w:val="18"/>
        </w:rPr>
        <w:t xml:space="preserve"> and fiat</w:t>
      </w:r>
      <w:r>
        <w:rPr>
          <w:sz w:val="18"/>
        </w:rPr>
        <w:t xml:space="preserve"> between Jan. 2017 and Mar. 2018.</w:t>
      </w:r>
    </w:p>
    <w:p w:rsidR="006F3816" w:rsidRDefault="00F30C78" w:rsidP="0008401D">
      <w:pPr>
        <w:ind w:firstLine="0"/>
        <w:jc w:val="center"/>
        <w:rPr>
          <w:sz w:val="18"/>
        </w:rPr>
      </w:pPr>
      <w:r w:rsidRPr="009C12C9">
        <w:rPr>
          <w:noProof/>
          <w:lang w:eastAsia="en-US"/>
        </w:rPr>
        <w:drawing>
          <wp:inline distT="0" distB="0" distL="0" distR="0">
            <wp:extent cx="1067435" cy="669925"/>
            <wp:effectExtent l="0" t="0" r="0" b="0"/>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7435" cy="669925"/>
                    </a:xfrm>
                    <a:prstGeom prst="rect">
                      <a:avLst/>
                    </a:prstGeom>
                    <a:noFill/>
                    <a:ln>
                      <a:noFill/>
                    </a:ln>
                  </pic:spPr>
                </pic:pic>
              </a:graphicData>
            </a:graphic>
          </wp:inline>
        </w:drawing>
      </w:r>
    </w:p>
    <w:p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 xml:space="preserve">Correlation matrix of cryptocurrencies </w:t>
      </w:r>
      <w:ins w:id="36" w:author="CTLR" w:date="2018-04-24T13:32:00Z">
        <w:r w:rsidR="008864C2">
          <w:rPr>
            <w:sz w:val="18"/>
          </w:rPr>
          <w:t>(Bitcoin, Litecoin and Ether</w:t>
        </w:r>
      </w:ins>
      <w:ins w:id="37" w:author="matt baldree" w:date="2018-04-25T19:40:00Z">
        <w:r w:rsidR="008B7E5F">
          <w:rPr>
            <w:sz w:val="18"/>
          </w:rPr>
          <w:t>e</w:t>
        </w:r>
      </w:ins>
      <w:ins w:id="38" w:author="CTLR" w:date="2018-04-24T13:32:00Z">
        <w:del w:id="39" w:author="matt baldree" w:date="2018-04-25T19:40:00Z">
          <w:r w:rsidR="008864C2" w:rsidDel="008B7E5F">
            <w:rPr>
              <w:sz w:val="18"/>
            </w:rPr>
            <w:delText>i</w:delText>
          </w:r>
        </w:del>
        <w:r w:rsidR="008864C2">
          <w:rPr>
            <w:sz w:val="18"/>
          </w:rPr>
          <w:t xml:space="preserve">um Price) </w:t>
        </w:r>
      </w:ins>
      <w:r>
        <w:rPr>
          <w:sz w:val="18"/>
        </w:rPr>
        <w:t>and gold between Jan. 2017 and Mar. 2018.</w:t>
      </w:r>
    </w:p>
    <w:p w:rsidR="00777434" w:rsidRDefault="00AC04CA" w:rsidP="00777434">
      <w:pPr>
        <w:pStyle w:val="Heading1"/>
      </w:pPr>
      <w:r>
        <w:t>4</w:t>
      </w:r>
      <w:r w:rsidR="009727AF">
        <w:t xml:space="preserve">   </w:t>
      </w:r>
      <w:r w:rsidR="00777434">
        <w:t>Sentiment Analysis</w:t>
      </w:r>
    </w:p>
    <w:p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w:t>
      </w:r>
      <w:ins w:id="40" w:author="matt baldree" w:date="2018-04-26T13:28:00Z">
        <w:r w:rsidR="003B1C48">
          <w:t>6</w:t>
        </w:r>
      </w:ins>
      <w:del w:id="41" w:author="matt baldree" w:date="2018-04-26T13:28:00Z">
        <w:r w:rsidDel="003B1C48">
          <w:delText>7</w:delText>
        </w:r>
      </w:del>
      <w:r>
        <w:t>].</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w:t>
      </w:r>
      <w:r>
        <w:lastRenderedPageBreak/>
        <w:t>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data requirements of the research. At his point in the maturity process one can utilize the change in overall traffic at any point in time as an indicator of sentiment change. This is what we consider to be a simple sentiment measure.</w:t>
      </w:r>
    </w:p>
    <w:p w:rsidR="007F22A2" w:rsidRDefault="007F22A2" w:rsidP="007F22A2">
      <w:pPr>
        <w:ind w:firstLine="270"/>
      </w:pPr>
      <w:r>
        <w:t xml:space="preserve">Third, comes the identification of opinion and weighting of each sentiment instance within the social traffic. </w:t>
      </w:r>
      <w:r w:rsidR="00D82CEE">
        <w:t>T</w:t>
      </w:r>
      <w:r>
        <w: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w:t>
      </w:r>
      <w:ins w:id="42" w:author="matt baldree" w:date="2018-04-26T13:29:00Z">
        <w:r w:rsidR="003B1C48">
          <w:t>5</w:t>
        </w:r>
      </w:ins>
      <w:del w:id="43" w:author="matt baldree" w:date="2018-04-26T13:29:00Z">
        <w:r w:rsidDel="003B1C48">
          <w:delText>6</w:delText>
        </w:r>
      </w:del>
      <w:r>
        <w:t xml:space="preserve">].”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proofErr w:type="spellStart"/>
      <w:r w:rsidR="009B4837" w:rsidRPr="00395FA1">
        <w:rPr>
          <w:i/>
        </w:rPr>
        <w:t>sentimentor</w:t>
      </w:r>
      <w:proofErr w:type="spellEnd"/>
      <w:r w:rsidR="009B4837">
        <w:t xml:space="preserve"> is left as a future work item.</w:t>
      </w:r>
    </w:p>
    <w:p w:rsidR="00607071" w:rsidRDefault="00F30C78" w:rsidP="00607071">
      <w:pPr>
        <w:ind w:firstLine="270"/>
      </w:pPr>
      <w:r w:rsidRPr="00F634F2">
        <w:rPr>
          <w:noProof/>
          <w:lang w:eastAsia="en-US"/>
        </w:rPr>
        <w:drawing>
          <wp:inline distT="0" distB="0" distL="0" distR="0">
            <wp:extent cx="3680460" cy="2260600"/>
            <wp:effectExtent l="0" t="0" r="0" b="0"/>
            <wp:docPr id="5"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0460" cy="2260600"/>
                    </a:xfrm>
                    <a:prstGeom prst="rect">
                      <a:avLst/>
                    </a:prstGeom>
                    <a:noFill/>
                    <a:ln>
                      <a:noFill/>
                    </a:ln>
                  </pic:spPr>
                </pic:pic>
              </a:graphicData>
            </a:graphic>
          </wp:inline>
        </w:drawing>
      </w:r>
    </w:p>
    <w:p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w:t>
      </w:r>
      <w:proofErr w:type="spellStart"/>
      <w:r>
        <w:rPr>
          <w:sz w:val="18"/>
        </w:rPr>
        <w:t>Sentimentor</w:t>
      </w:r>
      <w:proofErr w:type="spellEnd"/>
      <w:r>
        <w:rPr>
          <w:sz w:val="18"/>
        </w:rPr>
        <w:t xml:space="preserve"> diagram: </w:t>
      </w:r>
      <w:proofErr w:type="spellStart"/>
      <w:r>
        <w:rPr>
          <w:sz w:val="18"/>
        </w:rPr>
        <w:t>CryptoCompare’s</w:t>
      </w:r>
      <w:proofErr w:type="spellEnd"/>
      <w:r>
        <w:rPr>
          <w:sz w:val="18"/>
        </w:rPr>
        <w:t xml:space="preserve"> Social Analysis</w:t>
      </w:r>
    </w:p>
    <w:p w:rsidR="00DC2919" w:rsidRDefault="00AC04CA" w:rsidP="009E01A9">
      <w:pPr>
        <w:pStyle w:val="Heading1"/>
      </w:pPr>
      <w:r>
        <w:t>5</w:t>
      </w:r>
      <w:r w:rsidR="009727AF">
        <w:t xml:space="preserve">   </w:t>
      </w:r>
      <w:proofErr w:type="spellStart"/>
      <w:r w:rsidR="00A31866">
        <w:t>Cryptovisor</w:t>
      </w:r>
      <w:proofErr w:type="spellEnd"/>
      <w:r w:rsidR="00A31866">
        <w:t xml:space="preserve"> – A Cryptocurrency Advisory Tool</w:t>
      </w:r>
    </w:p>
    <w:p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w:t>
      </w:r>
      <w:ins w:id="44" w:author="matt baldree" w:date="2018-04-26T13:29:00Z">
        <w:r w:rsidR="003B1C48">
          <w:t>4</w:t>
        </w:r>
      </w:ins>
      <w:del w:id="45" w:author="matt baldree" w:date="2018-04-26T13:29:00Z">
        <w:r w:rsidR="007F5A6D" w:rsidDel="003B1C48">
          <w:delText>6</w:delText>
        </w:r>
      </w:del>
      <w:r>
        <w:t xml:space="preserve">]. </w:t>
      </w:r>
      <w:r w:rsidR="00475669">
        <w:t xml:space="preserve">Hype around cryptocurrency, </w:t>
      </w:r>
      <w:r>
        <w:t>follow the he</w:t>
      </w:r>
      <w:del w:id="46" w:author="matt baldree" w:date="2018-04-25T19:41:00Z">
        <w:r w:rsidDel="008B7E5F">
          <w:delText>a</w:delText>
        </w:r>
      </w:del>
      <w:r>
        <w:t>rd</w:t>
      </w:r>
      <w:r w:rsidR="00475669">
        <w:rPr>
          <w:rStyle w:val="FootnoteReference"/>
        </w:rPr>
        <w:footnoteReference w:id="7"/>
      </w:r>
      <w:r>
        <w:t xml:space="preserve">, liquidity, and large investors play a major role in price fluctuation. This wild </w:t>
      </w:r>
      <w:r>
        <w:lastRenderedPageBreak/>
        <w:t>fluctuation causes inconsistent data distribution making it near impossible for the train and test datasets to have similar distributions</w:t>
      </w:r>
      <w:r w:rsidR="00F943E1">
        <w:rPr>
          <w:rStyle w:val="FootnoteReference"/>
        </w:rPr>
        <w:footnoteReference w:id="8"/>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proofErr w:type="spellStart"/>
      <w:r w:rsidR="006C7735" w:rsidRPr="0008401D">
        <w:rPr>
          <w:i/>
        </w:rPr>
        <w:t>Cryptovisor</w:t>
      </w:r>
      <w:proofErr w:type="spellEnd"/>
      <w:r w:rsidR="006C7735">
        <w:t>.</w:t>
      </w:r>
    </w:p>
    <w:p w:rsidR="00E51C26" w:rsidRDefault="001B372D" w:rsidP="0008401D">
      <w:pPr>
        <w:ind w:firstLine="270"/>
      </w:pPr>
      <w:proofErr w:type="spellStart"/>
      <w:r w:rsidRPr="006C7735">
        <w:t>Cryptovisor</w:t>
      </w:r>
      <w:proofErr w:type="spellEnd"/>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rsidR="001B372D" w:rsidRDefault="00E51C26" w:rsidP="007D0FE9">
      <w:pPr>
        <w:ind w:firstLine="270"/>
      </w:pPr>
      <w:r w:rsidRPr="00E51C26">
        <w:t>A technical indicator is any class of metrics whose value is derived from generic price</w:t>
      </w:r>
      <w:r>
        <w:t xml:space="preserve"> activity in a stock or asset [</w:t>
      </w:r>
      <w:ins w:id="47" w:author="matt baldree" w:date="2018-04-26T13:29:00Z">
        <w:r w:rsidR="003B1C48">
          <w:t>19</w:t>
        </w:r>
      </w:ins>
      <w:del w:id="48" w:author="matt baldree" w:date="2018-04-26T13:29:00Z">
        <w:r w:rsidDel="003B1C48">
          <w:delText>20</w:delText>
        </w:r>
      </w:del>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w:t>
      </w:r>
      <w:ins w:id="49" w:author="matt baldree" w:date="2018-04-26T13:29:00Z">
        <w:r w:rsidR="003B1C48">
          <w:t>0</w:t>
        </w:r>
      </w:ins>
      <w:del w:id="50" w:author="matt baldree" w:date="2018-04-26T13:29:00Z">
        <w:r w:rsidDel="003B1C48">
          <w:delText>1</w:delText>
        </w:r>
      </w:del>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used to train a stochastic gradient boosting machine learning algorithm [2</w:t>
      </w:r>
      <w:ins w:id="51" w:author="matt baldree" w:date="2018-04-26T13:29:00Z">
        <w:r w:rsidR="003B1C48">
          <w:t>1</w:t>
        </w:r>
      </w:ins>
      <w:del w:id="52" w:author="matt baldree" w:date="2018-04-26T13:29:00Z">
        <w:r w:rsidDel="003B1C48">
          <w:delText>2</w:delText>
        </w:r>
      </w:del>
      <w:r>
        <w:t xml:space="preserve">] to predict buy, sell, or hold strategy based on </w:t>
      </w:r>
      <w:r w:rsidR="00F66437">
        <w:t xml:space="preserve">the </w:t>
      </w:r>
      <w:r>
        <w:t>time series closing price and volume plus derived data. In addition, a feature ranking and example decision tree plots are provided for deeper understanding [2</w:t>
      </w:r>
      <w:ins w:id="53" w:author="matt baldree" w:date="2018-04-26T13:29:00Z">
        <w:r w:rsidR="003B1C48">
          <w:t>2</w:t>
        </w:r>
      </w:ins>
      <w:del w:id="54" w:author="matt baldree" w:date="2018-04-26T13:29:00Z">
        <w:r w:rsidDel="003B1C48">
          <w:delText>3</w:delText>
        </w:r>
      </w:del>
      <w:r>
        <w:t>].</w:t>
      </w:r>
    </w:p>
    <w:p w:rsidR="00A31866" w:rsidRDefault="00F30C78" w:rsidP="00A31866">
      <w:pPr>
        <w:spacing w:before="220" w:after="220"/>
        <w:jc w:val="center"/>
      </w:pPr>
      <w:r w:rsidRPr="004E218D">
        <w:rPr>
          <w:noProof/>
          <w:lang w:eastAsia="en-US"/>
        </w:rPr>
        <w:lastRenderedPageBreak/>
        <w:drawing>
          <wp:inline distT="0" distB="0" distL="0" distR="0">
            <wp:extent cx="3310890" cy="2527300"/>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0890" cy="2527300"/>
                    </a:xfrm>
                    <a:prstGeom prst="rect">
                      <a:avLst/>
                    </a:prstGeom>
                    <a:noFill/>
                    <a:ln>
                      <a:noFill/>
                    </a:ln>
                  </pic:spPr>
                </pic:pic>
              </a:graphicData>
            </a:graphic>
          </wp:inline>
        </w:drawing>
      </w:r>
    </w:p>
    <w:p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rsidR="00372C1E" w:rsidRDefault="00372C1E" w:rsidP="00A31866">
      <w:pPr>
        <w:ind w:firstLine="0"/>
        <w:rPr>
          <w:sz w:val="18"/>
        </w:rPr>
      </w:pPr>
    </w:p>
    <w:p w:rsidR="0094149B" w:rsidRPr="00182A78" w:rsidRDefault="00B9245E" w:rsidP="00E57365">
      <w:pPr>
        <w:spacing w:after="160"/>
        <w:ind w:firstLine="274"/>
      </w:pPr>
      <w:r>
        <w:t xml:space="preserve">The </w:t>
      </w:r>
      <w:proofErr w:type="spellStart"/>
      <w:r w:rsidRPr="002B7564">
        <w:rPr>
          <w:i/>
        </w:rPr>
        <w:t>Cryptovisor</w:t>
      </w:r>
      <w:proofErr w:type="spellEnd"/>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rsidTr="002B7564">
        <w:tc>
          <w:tcPr>
            <w:tcW w:w="6449" w:type="dxa"/>
          </w:tcPr>
          <w:p w:rsidR="00A669F8" w:rsidRPr="00371779" w:rsidRDefault="006648BC" w:rsidP="00F313FE">
            <w:pPr>
              <w:pStyle w:val="equation"/>
              <w:tabs>
                <w:tab w:val="clear" w:pos="6237"/>
              </w:tabs>
              <w:ind w:left="0" w:firstLine="0"/>
            </w:pPr>
            <w:r w:rsidRPr="006648BC">
              <w:fldChar w:fldCharType="begin"/>
            </w:r>
            <w:r w:rsidRPr="006648BC">
              <w:instrText xml:space="preserve"> QUOTE </w:instrText>
            </w:r>
            <w:r w:rsidR="0070583F" w:rsidRPr="006648BC">
              <w:rPr>
                <w:noProof/>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47.2pt;height:26.5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37299&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437299&quot; wsp:rsidP=&quot;00437299&quot;&gt;&lt;m:oMathPara&gt;&lt;m:oMath&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 &lt;/m:t&gt;&lt;/m:r&gt;&lt;m:f&gt;&lt;m:fPr&gt;&lt;m:ctrlPr&gt;&lt;w:rPr&gt;&lt;w:rFonts w:ascii=&quot;Cambria Math&quot; w:h-ansi=&quot;Cambria Math&quot;/&gt;&lt;wx:font wx:val=&quot;Cambria Math&quot;/&gt;&lt;w:i/&gt;&lt;/w:rPr&gt;&lt;/m:ctrlPr&gt;&lt;/m:fPr&gt;&lt;m:num&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j=1&lt;/m:t&gt;&lt;/m:r&gt;&lt;/m:sub&gt;&lt;m:sup&gt;&lt;m:r&gt;&lt;w:rPr&gt;&lt;w:rFonts w:ascii=&quot;Cambria Math&quot; w:h-ansi=&quot;Cambria Math&quot;/&gt;&lt;wx:font wx:val=&quot;Cambria Math&quot;/&gt;&lt;w:i/&gt;&lt;/w:rPr&gt;&lt;m:t&gt;N&lt;/m:t&gt;&lt;/m:r&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j&lt;/m:t&gt;&lt;/m:r&gt;&lt;/m:sub&gt;&lt;/m:sSub&gt;&lt;/m:e&gt;&lt;/m:nary&gt;&lt;/m:num&gt;&lt;m:den&gt;&lt;m:r&gt;&lt;w:rPr&gt;&lt;w:rFonts w:ascii=&quot;Cambria Math&quot; w:h-ansi=&quot;Cambria Math&quot;/&gt;&lt;wx:font wx:val=&quot;Cambria Math&quot;/&gt;&lt;w:i/&gt;&lt;/w:rPr&gt;&lt;m:t&gt;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6648BC">
              <w:instrText xml:space="preserve"> </w:instrText>
            </w:r>
            <w:r w:rsidRPr="006648BC">
              <w:fldChar w:fldCharType="separate"/>
            </w:r>
            <w:r w:rsidR="0070583F" w:rsidRPr="006648BC">
              <w:rPr>
                <w:noProof/>
                <w:position w:val="-10"/>
              </w:rPr>
              <w:pict>
                <v:shape id="_x0000_i1039" type="#_x0000_t75" alt="" style="width:47.2pt;height:26.5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37299&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437299&quot; wsp:rsidP=&quot;00437299&quot;&gt;&lt;m:oMathPara&gt;&lt;m:oMath&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 &lt;/m:t&gt;&lt;/m:r&gt;&lt;m:f&gt;&lt;m:fPr&gt;&lt;m:ctrlPr&gt;&lt;w:rPr&gt;&lt;w:rFonts w:ascii=&quot;Cambria Math&quot; w:h-ansi=&quot;Cambria Math&quot;/&gt;&lt;wx:font wx:val=&quot;Cambria Math&quot;/&gt;&lt;w:i/&gt;&lt;/w:rPr&gt;&lt;/m:ctrlPr&gt;&lt;/m:fPr&gt;&lt;m:num&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j=1&lt;/m:t&gt;&lt;/m:r&gt;&lt;/m:sub&gt;&lt;m:sup&gt;&lt;m:r&gt;&lt;w:rPr&gt;&lt;w:rFonts w:ascii=&quot;Cambria Math&quot; w:h-ansi=&quot;Cambria Math&quot;/&gt;&lt;wx:font wx:val=&quot;Cambria Math&quot;/&gt;&lt;w:i/&gt;&lt;/w:rPr&gt;&lt;m:t&gt;N&lt;/m:t&gt;&lt;/m:r&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j&lt;/m:t&gt;&lt;/m:r&gt;&lt;/m:sub&gt;&lt;/m:sSub&gt;&lt;/m:e&gt;&lt;/m:nary&gt;&lt;/m:num&gt;&lt;m:den&gt;&lt;m:r&gt;&lt;w:rPr&gt;&lt;w:rFonts w:ascii=&quot;Cambria Math&quot; w:h-ansi=&quot;Cambria Math&quot;/&gt;&lt;wx:font wx:val=&quot;Cambria Math&quot;/&gt;&lt;w:i/&gt;&lt;/w:rPr&gt;&lt;m:t&gt;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6648BC">
              <w:fldChar w:fldCharType="end"/>
            </w:r>
            <w:r w:rsidR="00A669F8" w:rsidRPr="00371779">
              <w:t xml:space="preserve"> .</w:t>
            </w:r>
          </w:p>
        </w:tc>
        <w:tc>
          <w:tcPr>
            <w:tcW w:w="608" w:type="dxa"/>
          </w:tcPr>
          <w:p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rsidTr="002B7564">
        <w:tc>
          <w:tcPr>
            <w:tcW w:w="6449" w:type="dxa"/>
          </w:tcPr>
          <w:p w:rsidR="00A669F8" w:rsidRPr="00371779" w:rsidRDefault="006648BC" w:rsidP="00F313FE">
            <w:pPr>
              <w:pStyle w:val="equation"/>
              <w:tabs>
                <w:tab w:val="clear" w:pos="6237"/>
              </w:tabs>
              <w:ind w:left="0" w:firstLine="0"/>
            </w:pPr>
            <w:r w:rsidRPr="006648BC">
              <w:fldChar w:fldCharType="begin"/>
            </w:r>
            <w:r w:rsidRPr="006648BC">
              <w:instrText xml:space="preserve"> QUOTE </w:instrText>
            </w:r>
            <w:r w:rsidR="0070583F" w:rsidRPr="006648BC">
              <w:rPr>
                <w:noProof/>
                <w:position w:val="-12"/>
              </w:rPr>
              <w:pict>
                <v:shape id="_x0000_i1038" type="#_x0000_t75" alt="" style="width:70.25pt;height:30.1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1C18&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81C18&quot; wsp:rsidP=&quot;00A81C18&quot;&gt;&lt;m:oMathPara&gt;&lt;m:oMath&gt;&lt;m:r&gt;&lt;w:rPr&gt;&lt;w:rFonts w:ascii=&quot;Cambria Math&quot; w:h-ansi=&quot;Cambria Math&quot;/&gt;&lt;wx:font wx:val=&quot;Cambria Math&quot;/&gt;&lt;w:i/&gt;&lt;/w:rPr&gt;&lt;m:t&gt;œÉ=&lt;/m:t&gt;&lt;/m:r&gt;&lt;m:rad&gt;&lt;m:radPr&gt;&lt;m:degHide m:val=&quot;1&quot;/&gt;&lt;m:ctrlPr&gt;&lt;w:rPr&gt;&lt;w:rFonts w:ascii=&quot;Cambria Math&quot; w:h-ansi=&quot;Cambria Math&quot;/&gt;&lt;wx:font wx:val=&quot;Cambria Math&quot;/&gt;&lt;w:i/&gt;&lt;/w:rPr&gt;&lt;/m:ctrlPr&gt;&lt;/m:radPr&gt;&lt;m:deg/&gt;&lt;m:e&gt;&lt;m:f&gt;&lt;m:fPr&gt;&lt;m:ctrlPr&gt;&lt;w:rPr&gt;&lt;w:rFonts w:ascii=&quot;Cambria Math&quot; w:h-ansi=&quot;Cambria Math&quot;/&gt;&lt;wx:font wx:val=&quot;Cambria Math&quot;/&gt;&lt;w:i/&gt;&lt;/w:rPr&gt;&lt;/m:ctrlPr&gt;&lt;/m:fPr&gt;&lt;m:num&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j=1&lt;/m:t&gt;&lt;/m:r&gt;&lt;/m:sub&gt;&lt;m:sup&gt;&lt;m:r&gt;&lt;w:rPr&gt;&lt;w:rFonts w:ascii=&quot;Cambria Math&quot; w:h-ansi=&quot;Cambria Math&quot;/&gt;&lt;wx:font wx:val=&quot;Cambria Math&quot;/&gt;&lt;w:i/&gt;&lt;/w:rPr&gt;&lt;m:t&gt;N&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j&lt;/m:t&gt;&lt;/m:r&gt;&lt;/m:sub&gt;&lt;/m:sSub&gt;&lt;m:r&gt;&lt;w:rPr&gt;&lt;w:rFonts w:ascii=&quot;Cambria Math&quot; w:h-ansi=&quot;Cambria Math&quot;/&gt;&lt;wx:font wx:val=&quot;Cambria Math&quot;/&gt;&lt;w:i/&gt;&lt;/w:rPr&gt;&lt;m:t&gt;-&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lt;/m:t&gt;&lt;/m:r&gt;&lt;/m:e&gt;&lt;m:sup&gt;&lt;m:r&gt;&lt;w:rPr&gt;&lt;w:rFonts w:ascii=&quot;Cambria Math&quot; w:h-ansi=&quot;Cambria Math&quot;/&gt;&lt;wx:font wx:val=&quot;Cambria Math&quot;/&gt;&lt;w:i/&gt;&lt;/w:rPr&gt;&lt;m:t&gt;2&lt;/m:t&gt;&lt;/m:r&gt;&lt;/m:sup&gt;&lt;/m:sSup&gt;&lt;/m:e&gt;&lt;/m:nary&gt;&lt;/m:num&gt;&lt;m:den&gt;&lt;m:r&gt;&lt;w:rPr&gt;&lt;w:rFonts w:ascii=&quot;Cambria Math&quot; w:h-ansi=&quot;Cambria Math&quot;/&gt;&lt;wx:font wx:val=&quot;Cambria Math&quot;/&gt;&lt;w:i/&gt;&lt;/w:rPr&gt;&lt;m:t&gt;N&lt;/m:t&gt;&lt;/m:r&gt;&lt;/m:den&gt;&lt;/m:f&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6648BC">
              <w:instrText xml:space="preserve"> </w:instrText>
            </w:r>
            <w:r w:rsidRPr="006648BC">
              <w:fldChar w:fldCharType="separate"/>
            </w:r>
            <w:r w:rsidR="0070583F" w:rsidRPr="006648BC">
              <w:rPr>
                <w:noProof/>
                <w:position w:val="-12"/>
              </w:rPr>
              <w:pict>
                <v:shape id="_x0000_i1037" type="#_x0000_t75" alt="" style="width:70.25pt;height:30.1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1C18&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81C18&quot; wsp:rsidP=&quot;00A81C18&quot;&gt;&lt;m:oMathPara&gt;&lt;m:oMath&gt;&lt;m:r&gt;&lt;w:rPr&gt;&lt;w:rFonts w:ascii=&quot;Cambria Math&quot; w:h-ansi=&quot;Cambria Math&quot;/&gt;&lt;wx:font wx:val=&quot;Cambria Math&quot;/&gt;&lt;w:i/&gt;&lt;/w:rPr&gt;&lt;m:t&gt;œÉ=&lt;/m:t&gt;&lt;/m:r&gt;&lt;m:rad&gt;&lt;m:radPr&gt;&lt;m:degHide m:val=&quot;1&quot;/&gt;&lt;m:ctrlPr&gt;&lt;w:rPr&gt;&lt;w:rFonts w:ascii=&quot;Cambria Math&quot; w:h-ansi=&quot;Cambria Math&quot;/&gt;&lt;wx:font wx:val=&quot;Cambria Math&quot;/&gt;&lt;w:i/&gt;&lt;/w:rPr&gt;&lt;/m:ctrlPr&gt;&lt;/m:radPr&gt;&lt;m:deg/&gt;&lt;m:e&gt;&lt;m:f&gt;&lt;m:fPr&gt;&lt;m:ctrlPr&gt;&lt;w:rPr&gt;&lt;w:rFonts w:ascii=&quot;Cambria Math&quot; w:h-ansi=&quot;Cambria Math&quot;/&gt;&lt;wx:font wx:val=&quot;Cambria Math&quot;/&gt;&lt;w:i/&gt;&lt;/w:rPr&gt;&lt;/m:ctrlPr&gt;&lt;/m:fPr&gt;&lt;m:num&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j=1&lt;/m:t&gt;&lt;/m:r&gt;&lt;/m:sub&gt;&lt;m:sup&gt;&lt;m:r&gt;&lt;w:rPr&gt;&lt;w:rFonts w:ascii=&quot;Cambria Math&quot; w:h-ansi=&quot;Cambria Math&quot;/&gt;&lt;wx:font wx:val=&quot;Cambria Math&quot;/&gt;&lt;w:i/&gt;&lt;/w:rPr&gt;&lt;m:t&gt;N&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j&lt;/m:t&gt;&lt;/m:r&gt;&lt;/m:sub&gt;&lt;/m:sSub&gt;&lt;m:r&gt;&lt;w:rPr&gt;&lt;w:rFonts w:ascii=&quot;Cambria Math&quot; w:h-ansi=&quot;Cambria Math&quot;/&gt;&lt;wx:font wx:val=&quot;Cambria Math&quot;/&gt;&lt;w:i/&gt;&lt;/w:rPr&gt;&lt;m:t&gt;-&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lt;/m:t&gt;&lt;/m:r&gt;&lt;/m:e&gt;&lt;m:sup&gt;&lt;m:r&gt;&lt;w:rPr&gt;&lt;w:rFonts w:ascii=&quot;Cambria Math&quot; w:h-ansi=&quot;Cambria Math&quot;/&gt;&lt;wx:font wx:val=&quot;Cambria Math&quot;/&gt;&lt;w:i/&gt;&lt;/w:rPr&gt;&lt;m:t&gt;2&lt;/m:t&gt;&lt;/m:r&gt;&lt;/m:sup&gt;&lt;/m:sSup&gt;&lt;/m:e&gt;&lt;/m:nary&gt;&lt;/m:num&gt;&lt;m:den&gt;&lt;m:r&gt;&lt;w:rPr&gt;&lt;w:rFonts w:ascii=&quot;Cambria Math&quot; w:h-ansi=&quot;Cambria Math&quot;/&gt;&lt;wx:font wx:val=&quot;Cambria Math&quot;/&gt;&lt;w:i/&gt;&lt;/w:rPr&gt;&lt;m:t&gt;N&lt;/m:t&gt;&lt;/m:r&gt;&lt;/m:den&gt;&lt;/m:f&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6648BC">
              <w:fldChar w:fldCharType="end"/>
            </w:r>
            <w:r w:rsidR="00F313FE">
              <w:t xml:space="preserve"> </w:t>
            </w:r>
            <w:r w:rsidR="00A669F8" w:rsidRPr="00371779">
              <w:t xml:space="preserve"> .</w:t>
            </w:r>
          </w:p>
        </w:tc>
        <w:tc>
          <w:tcPr>
            <w:tcW w:w="608" w:type="dxa"/>
          </w:tcPr>
          <w:p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rsidTr="002B7564">
        <w:tc>
          <w:tcPr>
            <w:tcW w:w="6449" w:type="dxa"/>
          </w:tcPr>
          <w:p w:rsidR="00F313FE" w:rsidRPr="00371779" w:rsidRDefault="006648BC" w:rsidP="00F313FE">
            <w:pPr>
              <w:pStyle w:val="equation"/>
              <w:tabs>
                <w:tab w:val="clear" w:pos="6237"/>
              </w:tabs>
              <w:ind w:left="0" w:firstLine="0"/>
            </w:pPr>
            <w:r w:rsidRPr="006648BC">
              <w:fldChar w:fldCharType="begin"/>
            </w:r>
            <w:r w:rsidRPr="006648BC">
              <w:instrText xml:space="preserve"> QUOTE </w:instrText>
            </w:r>
            <w:r w:rsidR="0070583F" w:rsidRPr="006648BC">
              <w:rPr>
                <w:noProof/>
                <w:position w:val="-4"/>
              </w:rPr>
              <w:pict>
                <v:shape id="_x0000_i1036" type="#_x0000_t75" alt="" style="width:79.1pt;height:17.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E7D94&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8E7D94&quot; wsp:rsidP=&quot;008E7D94&quot;&gt;&lt;m:oMathPara&gt;&lt;m:oMath&gt;&lt;m:r&gt;&lt;w:rPr&gt;&lt;w:rFonts w:ascii=&quot;Cambria Math&quot; w:h-ansi=&quot;Cambria Math&quot;/&gt;&lt;wx:font wx:val=&quot;Cambria Math&quot;/&gt;&lt;w:i/&gt;&lt;/w:rPr&gt;&lt;m:t&gt;BB high=&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2œÉ&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6648BC">
              <w:instrText xml:space="preserve"> </w:instrText>
            </w:r>
            <w:r w:rsidRPr="006648BC">
              <w:fldChar w:fldCharType="separate"/>
            </w:r>
            <w:r w:rsidR="0070583F" w:rsidRPr="006648BC">
              <w:rPr>
                <w:noProof/>
                <w:position w:val="-4"/>
              </w:rPr>
              <w:pict>
                <v:shape id="_x0000_i1035" type="#_x0000_t75" alt="" style="width:79.1pt;height:17.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E7D94&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8E7D94&quot; wsp:rsidP=&quot;008E7D94&quot;&gt;&lt;m:oMathPara&gt;&lt;m:oMath&gt;&lt;m:r&gt;&lt;w:rPr&gt;&lt;w:rFonts w:ascii=&quot;Cambria Math&quot; w:h-ansi=&quot;Cambria Math&quot;/&gt;&lt;wx:font wx:val=&quot;Cambria Math&quot;/&gt;&lt;w:i/&gt;&lt;/w:rPr&gt;&lt;m:t&gt;BB high=&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2œÉ&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6648BC">
              <w:fldChar w:fldCharType="end"/>
            </w:r>
            <w:r w:rsidR="00F313FE">
              <w:t xml:space="preserve"> </w:t>
            </w:r>
            <w:r w:rsidR="00F313FE" w:rsidRPr="00371779">
              <w:t xml:space="preserve"> .</w:t>
            </w:r>
          </w:p>
        </w:tc>
        <w:tc>
          <w:tcPr>
            <w:tcW w:w="608" w:type="dxa"/>
          </w:tcPr>
          <w:p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rsidTr="002B7564">
        <w:tc>
          <w:tcPr>
            <w:tcW w:w="6449" w:type="dxa"/>
          </w:tcPr>
          <w:p w:rsidR="00F313FE" w:rsidRPr="00371779" w:rsidRDefault="006648BC" w:rsidP="00120E58">
            <w:pPr>
              <w:pStyle w:val="equation"/>
              <w:tabs>
                <w:tab w:val="clear" w:pos="6237"/>
              </w:tabs>
              <w:ind w:left="0" w:firstLine="0"/>
            </w:pPr>
            <w:r w:rsidRPr="006648BC">
              <w:lastRenderedPageBreak/>
              <w:fldChar w:fldCharType="begin"/>
            </w:r>
            <w:r w:rsidRPr="006648BC">
              <w:instrText xml:space="preserve"> QUOTE </w:instrText>
            </w:r>
            <w:r w:rsidR="0070583F" w:rsidRPr="006648BC">
              <w:rPr>
                <w:noProof/>
                <w:position w:val="-4"/>
              </w:rPr>
              <w:pict>
                <v:shape id="_x0000_i1034" type="#_x0000_t75" alt="" style="width:53.1pt;height:17.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461&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31461&quot; wsp:rsidP=&quot;00A31461&quot;&gt;&lt;m:oMathPara&gt;&lt;m:oMath&gt;&lt;m:r&gt;&lt;w:rPr&gt;&lt;w:rFonts w:ascii=&quot;Cambria Math&quot; w:h-ansi=&quot;Cambria Math&quot;/&gt;&lt;wx:font wx:val=&quot;Cambria Math&quot;/&gt;&lt;w:i/&gt;&lt;/w:rPr&gt;&lt;m:t&gt;BB mid=&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6648BC">
              <w:instrText xml:space="preserve"> </w:instrText>
            </w:r>
            <w:r w:rsidRPr="006648BC">
              <w:fldChar w:fldCharType="separate"/>
            </w:r>
            <w:r w:rsidR="0070583F" w:rsidRPr="006648BC">
              <w:rPr>
                <w:noProof/>
                <w:position w:val="-4"/>
              </w:rPr>
              <w:pict>
                <v:shape id="_x0000_i1033" type="#_x0000_t75" alt="" style="width:53.1pt;height:17.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461&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31461&quot; wsp:rsidP=&quot;00A31461&quot;&gt;&lt;m:oMathPara&gt;&lt;m:oMath&gt;&lt;m:r&gt;&lt;w:rPr&gt;&lt;w:rFonts w:ascii=&quot;Cambria Math&quot; w:h-ansi=&quot;Cambria Math&quot;/&gt;&lt;wx:font wx:val=&quot;Cambria Math&quot;/&gt;&lt;w:i/&gt;&lt;/w:rPr&gt;&lt;m:t&gt;BB mid=&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6648BC">
              <w:fldChar w:fldCharType="end"/>
            </w:r>
            <w:r w:rsidR="00F313FE">
              <w:t xml:space="preserve"> </w:t>
            </w:r>
            <w:r w:rsidR="00F313FE" w:rsidRPr="00371779">
              <w:t xml:space="preserve"> .</w:t>
            </w:r>
          </w:p>
        </w:tc>
        <w:tc>
          <w:tcPr>
            <w:tcW w:w="608" w:type="dxa"/>
          </w:tcPr>
          <w:p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rsidTr="002B7564">
        <w:tc>
          <w:tcPr>
            <w:tcW w:w="6449" w:type="dxa"/>
          </w:tcPr>
          <w:p w:rsidR="00F313FE" w:rsidRPr="00371779" w:rsidRDefault="006648BC" w:rsidP="00F313FE">
            <w:pPr>
              <w:pStyle w:val="equation"/>
              <w:tabs>
                <w:tab w:val="clear" w:pos="6237"/>
              </w:tabs>
              <w:ind w:left="0" w:firstLine="0"/>
            </w:pPr>
            <w:r w:rsidRPr="006648BC">
              <w:fldChar w:fldCharType="begin"/>
            </w:r>
            <w:r w:rsidRPr="006648BC">
              <w:instrText xml:space="preserve"> QUOTE </w:instrText>
            </w:r>
            <w:r w:rsidR="0070583F" w:rsidRPr="006648BC">
              <w:rPr>
                <w:noProof/>
                <w:position w:val="-4"/>
              </w:rPr>
              <w:pict>
                <v:shape id="_x0000_i1032" type="#_x0000_t75" alt="" style="width:74.95pt;height:17.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77E7D&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477E7D&quot; wsp:rsidP=&quot;00477E7D&quot;&gt;&lt;m:oMathPara&gt;&lt;m:oMath&gt;&lt;m:r&gt;&lt;w:rPr&gt;&lt;w:rFonts w:ascii=&quot;Cambria Math&quot; w:h-ansi=&quot;Cambria Math&quot;/&gt;&lt;wx:font wx:val=&quot;Cambria Math&quot;/&gt;&lt;w:i/&gt;&lt;/w:rPr&gt;&lt;m:t&gt;BB low=&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2œÉ&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6648BC">
              <w:instrText xml:space="preserve"> </w:instrText>
            </w:r>
            <w:r w:rsidRPr="006648BC">
              <w:fldChar w:fldCharType="separate"/>
            </w:r>
            <w:r w:rsidR="0070583F" w:rsidRPr="006648BC">
              <w:rPr>
                <w:noProof/>
                <w:position w:val="-4"/>
              </w:rPr>
              <w:pict>
                <v:shape id="_x0000_i1031" type="#_x0000_t75" alt="" style="width:74.95pt;height:17.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77E7D&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477E7D&quot; wsp:rsidP=&quot;00477E7D&quot;&gt;&lt;m:oMathPara&gt;&lt;m:oMath&gt;&lt;m:r&gt;&lt;w:rPr&gt;&lt;w:rFonts w:ascii=&quot;Cambria Math&quot; w:h-ansi=&quot;Cambria Math&quot;/&gt;&lt;wx:font wx:val=&quot;Cambria Math&quot;/&gt;&lt;w:i/&gt;&lt;/w:rPr&gt;&lt;m:t&gt;BB low=&lt;/m:t&gt;&lt;/m:r&gt;&lt;m:acc&gt;&lt;m:accPr&gt;&lt;m:chr m:val=&quot;ÃÖ&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r&gt;&lt;w:rPr&gt;&lt;w:rFonts w:ascii=&quot;Cambria Math&quot; w:h-ansi=&quot;Cambria Math&quot;/&gt;&lt;wx:font wx:val=&quot;Cambria Math&quot;/&gt;&lt;w:i/&gt;&lt;/w:rPr&gt;&lt;m:t&gt;-2œÉ&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6648BC">
              <w:fldChar w:fldCharType="end"/>
            </w:r>
            <w:r w:rsidR="00F313FE">
              <w:t xml:space="preserve"> </w:t>
            </w:r>
            <w:r w:rsidR="00F313FE" w:rsidRPr="00371779">
              <w:t xml:space="preserve"> .</w:t>
            </w:r>
          </w:p>
        </w:tc>
        <w:tc>
          <w:tcPr>
            <w:tcW w:w="608" w:type="dxa"/>
          </w:tcPr>
          <w:p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rsidTr="002B7564">
        <w:tc>
          <w:tcPr>
            <w:tcW w:w="6449" w:type="dxa"/>
          </w:tcPr>
          <w:p w:rsidR="002669F1" w:rsidRPr="00371779" w:rsidRDefault="006648BC" w:rsidP="002669F1">
            <w:pPr>
              <w:pStyle w:val="equation"/>
              <w:tabs>
                <w:tab w:val="clear" w:pos="6237"/>
              </w:tabs>
              <w:ind w:left="0" w:firstLine="0"/>
            </w:pPr>
            <w:r w:rsidRPr="006648BC">
              <w:fldChar w:fldCharType="begin"/>
            </w:r>
            <w:r w:rsidRPr="006648BC">
              <w:instrText xml:space="preserve"> QUOTE </w:instrText>
            </w:r>
            <w:r w:rsidR="0070583F" w:rsidRPr="006648BC">
              <w:rPr>
                <w:noProof/>
                <w:position w:val="-26"/>
              </w:rPr>
              <w:pict>
                <v:shape id="_x0000_i1030" type="#_x0000_t75" alt="" style="width:96.2pt;height:30.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D6DFC&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D6DFC&quot; wsp:rsidP=&quot;00AD6DFC&quot;&gt;&lt;m:oMathPara&gt;&lt;m:oMath&gt;&lt;m:r&gt;&lt;w:rPr&gt;&lt;w:rFonts w:ascii=&quot;Cambria Math&quot; w:h-ansi=&quot;Cambria Math&quot;/&gt;&lt;wx:font wx:val=&quot;Cambria Math&quot;/&gt;&lt;w:i/&gt;&lt;/w:rPr&gt;&lt;m:t&gt;RSI=100-[&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00&lt;/m:t&gt;&lt;/m:r&gt;&lt;/m:num&gt;&lt;m:den&gt;&lt;m:r&gt;&lt;w:rPr&gt;&lt;w:rFonts w:ascii=&quot;Cambria Math&quot; w:h-ansi=&quot;Cambria Math&quot;/&gt;&lt;wx:font wx:val=&quot;Cambria Math&quot;/&gt;&lt;w:i/&gt;&lt;/w:rPr&gt;&lt;m:t&gt;1+&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up&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down&lt;/m:t&gt;&lt;/m:r&gt;&lt;/m:sub&gt;&lt;/m:sSub&gt;&lt;/m:den&gt;&lt;/m:f&gt;&lt;/m:den&gt;&lt;/m:f&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6648BC">
              <w:instrText xml:space="preserve"> </w:instrText>
            </w:r>
            <w:r w:rsidRPr="006648BC">
              <w:fldChar w:fldCharType="separate"/>
            </w:r>
            <w:r w:rsidR="0070583F" w:rsidRPr="006648BC">
              <w:rPr>
                <w:noProof/>
                <w:position w:val="-26"/>
              </w:rPr>
              <w:pict>
                <v:shape id="_x0000_i1029" type="#_x0000_t75" alt="" style="width:96.2pt;height:30.7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D6DFC&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D6DFC&quot; wsp:rsidP=&quot;00AD6DFC&quot;&gt;&lt;m:oMathPara&gt;&lt;m:oMath&gt;&lt;m:r&gt;&lt;w:rPr&gt;&lt;w:rFonts w:ascii=&quot;Cambria Math&quot; w:h-ansi=&quot;Cambria Math&quot;/&gt;&lt;wx:font wx:val=&quot;Cambria Math&quot;/&gt;&lt;w:i/&gt;&lt;/w:rPr&gt;&lt;m:t&gt;RSI=100-[&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00&lt;/m:t&gt;&lt;/m:r&gt;&lt;/m:num&gt;&lt;m:den&gt;&lt;m:r&gt;&lt;w:rPr&gt;&lt;w:rFonts w:ascii=&quot;Cambria Math&quot; w:h-ansi=&quot;Cambria Math&quot;/&gt;&lt;wx:font wx:val=&quot;Cambria Math&quot;/&gt;&lt;w:i/&gt;&lt;/w:rPr&gt;&lt;m:t&gt;1+&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up&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down&lt;/m:t&gt;&lt;/m:r&gt;&lt;/m:sub&gt;&lt;/m:sSub&gt;&lt;/m:den&gt;&lt;/m:f&gt;&lt;/m:den&gt;&lt;/m:f&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6648BC">
              <w:fldChar w:fldCharType="end"/>
            </w:r>
            <w:r w:rsidR="002669F1">
              <w:t xml:space="preserve"> </w:t>
            </w:r>
            <w:r w:rsidR="002669F1" w:rsidRPr="00371779">
              <w:t xml:space="preserve"> .</w:t>
            </w:r>
          </w:p>
        </w:tc>
        <w:tc>
          <w:tcPr>
            <w:tcW w:w="608" w:type="dxa"/>
          </w:tcPr>
          <w:p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rsidTr="002B7564">
        <w:tc>
          <w:tcPr>
            <w:tcW w:w="6449" w:type="dxa"/>
          </w:tcPr>
          <w:p w:rsidR="0094149B" w:rsidRPr="00371779" w:rsidRDefault="006648BC" w:rsidP="00120E58">
            <w:pPr>
              <w:pStyle w:val="equation"/>
              <w:tabs>
                <w:tab w:val="clear" w:pos="6237"/>
              </w:tabs>
              <w:ind w:left="0" w:firstLine="0"/>
            </w:pPr>
            <w:r w:rsidRPr="006648BC">
              <w:fldChar w:fldCharType="begin"/>
            </w:r>
            <w:r w:rsidRPr="006648BC">
              <w:instrText xml:space="preserve"> QUOTE </w:instrText>
            </w:r>
            <w:r w:rsidR="0070583F" w:rsidRPr="006648BC">
              <w:rPr>
                <w:noProof/>
              </w:rPr>
              <w:pict>
                <v:shape id="_x0000_i1028" type="#_x0000_t75" alt="" style="width:345.85pt;height:32.4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C21D2&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C21D2&quot; wsp:rsidP=&quot;00AC21D2&quot;&gt;&lt;m:oMathPara&gt;&lt;m:oMath&gt;&lt;m:r&gt;&lt;w:rPr&gt;&lt;w:rFonts w:ascii=&quot;Cambria Math&quot; w:h-ansi=&quot;Cambria Math&quot;/&gt;&lt;wx:font wx:val=&quot;Cambria Math&quot;/&gt;&lt;w:i/&gt;&lt;/w:rPr&gt;&lt;m:t&gt;buy&lt;/m:t&gt;&lt;/m:r&gt;&lt;m:r&gt;&lt;m:rPr&gt;&lt;m:lit/&gt;&lt;/m:rPr&gt;&lt;w:rPr&gt;&lt;w:rFonts w:ascii=&quot;Cambria Math&quot; w:h-ansi=&quot;Cambria Math&quot;/&gt;&lt;wx:font wx:val=&quot;Cambria Math&quot;/&gt;&lt;w:i/&gt;&lt;/w:rPr&gt;&lt;m:t&gt; &lt;/m:t&gt;&lt;/m:r&gt;&lt;m:r&gt;&lt;w:rPr&gt;&lt;w:rFonts w:ascii=&quot;Cambria Math&quot; w:h-ansi=&quot;Cambria Math&quot;/&gt;&lt;wx:font wx:val=&quot;Cambria Math&quot;/&gt;&lt;w:i/&gt;&lt;/w:rPr&gt;&lt;m:t&gt;signal=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l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SI&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lt;3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6648BC">
              <w:instrText xml:space="preserve"> </w:instrText>
            </w:r>
            <w:r w:rsidRPr="006648BC">
              <w:fldChar w:fldCharType="separate"/>
            </w:r>
            <w:r w:rsidR="0070583F" w:rsidRPr="006648BC">
              <w:rPr>
                <w:noProof/>
              </w:rPr>
              <w:pict>
                <v:shape id="_x0000_i1027" type="#_x0000_t75" alt="" style="width:345.85pt;height:32.4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C21D2&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AC21D2&quot; wsp:rsidP=&quot;00AC21D2&quot;&gt;&lt;m:oMathPara&gt;&lt;m:oMath&gt;&lt;m:r&gt;&lt;w:rPr&gt;&lt;w:rFonts w:ascii=&quot;Cambria Math&quot; w:h-ansi=&quot;Cambria Math&quot;/&gt;&lt;wx:font wx:val=&quot;Cambria Math&quot;/&gt;&lt;w:i/&gt;&lt;/w:rPr&gt;&lt;m:t&gt;buy&lt;/m:t&gt;&lt;/m:r&gt;&lt;m:r&gt;&lt;m:rPr&gt;&lt;m:lit/&gt;&lt;/m:rPr&gt;&lt;w:rPr&gt;&lt;w:rFonts w:ascii=&quot;Cambria Math&quot; w:h-ansi=&quot;Cambria Math&quot;/&gt;&lt;wx:font wx:val=&quot;Cambria Math&quot;/&gt;&lt;w:i/&gt;&lt;/w:rPr&gt;&lt;m:t&gt; &lt;/m:t&gt;&lt;/m:r&gt;&lt;m:r&gt;&lt;w:rPr&gt;&lt;w:rFonts w:ascii=&quot;Cambria Math&quot; w:h-ansi=&quot;Cambria Math&quot;/&gt;&lt;wx:font wx:val=&quot;Cambria Math&quot;/&gt;&lt;w:i/&gt;&lt;/w:rPr&gt;&lt;m:t&gt;signal=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l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SI&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lt;3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6648BC">
              <w:fldChar w:fldCharType="end"/>
            </w:r>
            <w:r w:rsidR="0094149B" w:rsidRPr="00371779">
              <w:t xml:space="preserve"> .</w:t>
            </w:r>
          </w:p>
        </w:tc>
        <w:tc>
          <w:tcPr>
            <w:tcW w:w="608" w:type="dxa"/>
          </w:tcPr>
          <w:p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rsidTr="002B7564">
        <w:tc>
          <w:tcPr>
            <w:tcW w:w="6449" w:type="dxa"/>
          </w:tcPr>
          <w:p w:rsidR="0094149B" w:rsidRPr="00371779" w:rsidRDefault="006648BC" w:rsidP="00120E58">
            <w:pPr>
              <w:pStyle w:val="equation"/>
              <w:tabs>
                <w:tab w:val="clear" w:pos="6237"/>
              </w:tabs>
              <w:ind w:left="0" w:firstLine="0"/>
            </w:pPr>
            <w:r w:rsidRPr="006648BC">
              <w:fldChar w:fldCharType="begin"/>
            </w:r>
            <w:r w:rsidRPr="006648BC">
              <w:instrText xml:space="preserve"> QUOTE </w:instrText>
            </w:r>
            <w:r w:rsidR="0070583F" w:rsidRPr="006648BC">
              <w:rPr>
                <w:noProof/>
              </w:rPr>
              <w:pict>
                <v:shape id="_x0000_i1026" type="#_x0000_t75" alt="" style="width:345.85pt;height:32.4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08B1&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7108B1&quot; wsp:rsidP=&quot;007108B1&quot;&gt;&lt;m:oMathPara&gt;&lt;m:oMath&gt;&lt;m:r&gt;&lt;w:rPr&gt;&lt;w:rFonts w:ascii=&quot;Cambria Math&quot; w:h-ansi=&quot;Cambria Math&quot;/&gt;&lt;wx:font wx:val=&quot;Cambria Math&quot;/&gt;&lt;w:i/&gt;&lt;/w:rPr&gt;&lt;m:t&gt;sell&lt;/m:t&gt;&lt;/m:r&gt;&lt;m:r&gt;&lt;m:rPr&gt;&lt;m:lit/&gt;&lt;/m:rPr&gt;&lt;w:rPr&gt;&lt;w:rFonts w:ascii=&quot;Cambria Math&quot; w:h-ansi=&quot;Cambria Math&quot;/&gt;&lt;wx:font wx:val=&quot;Cambria Math&quot;/&gt;&lt;w:i/&gt;&lt;/w:rPr&gt;&lt;m:t&gt; &lt;/m:t&gt;&lt;/m:r&gt;&lt;m:r&gt;&lt;w:rPr&gt;&lt;w:rFonts w:ascii=&quot;Cambria Math&quot; w:h-ansi=&quot;Cambria Math&quot;/&gt;&lt;wx:font wx:val=&quot;Cambria Math&quot;/&gt;&lt;w:i/&gt;&lt;/w:rPr&gt;&lt;m:t&gt;signal=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SI&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gt;7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Pr="006648BC">
              <w:instrText xml:space="preserve"> </w:instrText>
            </w:r>
            <w:r w:rsidRPr="006648BC">
              <w:fldChar w:fldCharType="separate"/>
            </w:r>
            <w:r w:rsidR="0070583F" w:rsidRPr="006648BC">
              <w:rPr>
                <w:noProof/>
              </w:rPr>
              <w:pict>
                <v:shape id="_x0000_i1025" type="#_x0000_t75" alt="" style="width:345.85pt;height:32.4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23&quot;/&gt;&lt;w:doNotEmbedSystemFonts/&gt;&lt;w:mirrorMargins/&gt;&lt;w:stylePaneFormatFilter w:val=&quot;3F01&quot;/&gt;&lt;w:defaultTabStop w:val=&quot;709&quot;/&gt;&lt;w:hyphenationZone w:val=&quot;425&quot;/&gt;&lt;w:evenAndOddHeaders/&gt;&lt;w:drawingGridHorizontalSpacing w:val=&quot;120&quot;/&gt;&lt;w:drawingGridVerticalSpacing w:val=&quot;120&quot;/&gt;&lt;w:displayVerticalDrawingGridEvery w:val=&quot;0&quot;/&gt;&lt;w:useMarginsForDrawingGridOrigin/&gt;&lt;w:punctuationKerning/&gt;&lt;w:characterSpacingControl w:val=&quot;DontCompress&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breakWrappedTables/&gt;&lt;w:snapToGridInCell/&gt;&lt;w:wrapTextWithPunct/&gt;&lt;w:useAsianBreakRules/&gt;&lt;w:dontGrowAutofit/&gt;&lt;w:useFELayout/&gt;&lt;/w:compat&gt;&lt;wsp:rsids&gt;&lt;wsp:rsidRoot wsp:val=&quot;009942DC&quot;/&gt;&lt;wsp:rsid wsp:val=&quot;00003CC8&quot;/&gt;&lt;wsp:rsid wsp:val=&quot;00011A96&quot;/&gt;&lt;wsp:rsid wsp:val=&quot;00016FDD&quot;/&gt;&lt;wsp:rsid wsp:val=&quot;00021FE1&quot;/&gt;&lt;wsp:rsid wsp:val=&quot;000224AD&quot;/&gt;&lt;wsp:rsid wsp:val=&quot;000357DE&quot;/&gt;&lt;wsp:rsid wsp:val=&quot;00040D46&quot;/&gt;&lt;wsp:rsid wsp:val=&quot;000439D3&quot;/&gt;&lt;wsp:rsid wsp:val=&quot;00050DFE&quot;/&gt;&lt;wsp:rsid wsp:val=&quot;00056A4E&quot;/&gt;&lt;wsp:rsid wsp:val=&quot;000608BA&quot;/&gt;&lt;wsp:rsid wsp:val=&quot;00071D76&quot;/&gt;&lt;wsp:rsid wsp:val=&quot;00076214&quot;/&gt;&lt;wsp:rsid wsp:val=&quot;0007708B&quot;/&gt;&lt;wsp:rsid wsp:val=&quot;00080DB5&quot;/&gt;&lt;wsp:rsid wsp:val=&quot;0008401D&quot;/&gt;&lt;wsp:rsid wsp:val=&quot;000845FC&quot;/&gt;&lt;wsp:rsid wsp:val=&quot;00094440&quot;/&gt;&lt;wsp:rsid wsp:val=&quot;000A1104&quot;/&gt;&lt;wsp:rsid wsp:val=&quot;000A6F7B&quot;/&gt;&lt;wsp:rsid wsp:val=&quot;000A70AC&quot;/&gt;&lt;wsp:rsid wsp:val=&quot;000B3E51&quot;/&gt;&lt;wsp:rsid wsp:val=&quot;000C4075&quot;/&gt;&lt;wsp:rsid wsp:val=&quot;000C72F6&quot;/&gt;&lt;wsp:rsid wsp:val=&quot;000D095B&quot;/&gt;&lt;wsp:rsid wsp:val=&quot;000D3015&quot;/&gt;&lt;wsp:rsid wsp:val=&quot;000D4535&quot;/&gt;&lt;wsp:rsid wsp:val=&quot;000D456B&quot;/&gt;&lt;wsp:rsid wsp:val=&quot;000E5FE5&quot;/&gt;&lt;wsp:rsid wsp:val=&quot;00100221&quot;/&gt;&lt;wsp:rsid wsp:val=&quot;001024F0&quot;/&gt;&lt;wsp:rsid wsp:val=&quot;00105560&quot;/&gt;&lt;wsp:rsid wsp:val=&quot;001067BA&quot;/&gt;&lt;wsp:rsid wsp:val=&quot;00112C40&quot;/&gt;&lt;wsp:rsid wsp:val=&quot;00114CC6&quot;/&gt;&lt;wsp:rsid wsp:val=&quot;00120E58&quot;/&gt;&lt;wsp:rsid wsp:val=&quot;0012343F&quot;/&gt;&lt;wsp:rsid wsp:val=&quot;001245B4&quot;/&gt;&lt;wsp:rsid wsp:val=&quot;001250DD&quot;/&gt;&lt;wsp:rsid wsp:val=&quot;00134965&quot;/&gt;&lt;wsp:rsid wsp:val=&quot;001371E8&quot;/&gt;&lt;wsp:rsid wsp:val=&quot;00144FDA&quot;/&gt;&lt;wsp:rsid wsp:val=&quot;001528F4&quot;/&gt;&lt;wsp:rsid wsp:val=&quot;00153C07&quot;/&gt;&lt;wsp:rsid wsp:val=&quot;001541CD&quot;/&gt;&lt;wsp:rsid wsp:val=&quot;00154325&quot;/&gt;&lt;wsp:rsid wsp:val=&quot;00160D99&quot;/&gt;&lt;wsp:rsid wsp:val=&quot;00165C6D&quot;/&gt;&lt;wsp:rsid wsp:val=&quot;00174D27&quot;/&gt;&lt;wsp:rsid wsp:val=&quot;001771B6&quot;/&gt;&lt;wsp:rsid wsp:val=&quot;00183B62&quot;/&gt;&lt;wsp:rsid wsp:val=&quot;0018774A&quot;/&gt;&lt;wsp:rsid wsp:val=&quot;001942B2&quot;/&gt;&lt;wsp:rsid wsp:val=&quot;00194DDA&quot;/&gt;&lt;wsp:rsid wsp:val=&quot;001A1F49&quot;/&gt;&lt;wsp:rsid wsp:val=&quot;001A6667&quot;/&gt;&lt;wsp:rsid wsp:val=&quot;001B372D&quot;/&gt;&lt;wsp:rsid wsp:val=&quot;001C135D&quot;/&gt;&lt;wsp:rsid wsp:val=&quot;001C64BD&quot;/&gt;&lt;wsp:rsid wsp:val=&quot;001D0363&quot;/&gt;&lt;wsp:rsid wsp:val=&quot;001D3036&quot;/&gt;&lt;wsp:rsid wsp:val=&quot;001D6401&quot;/&gt;&lt;wsp:rsid wsp:val=&quot;001E08B1&quot;/&gt;&lt;wsp:rsid wsp:val=&quot;001E2192&quot;/&gt;&lt;wsp:rsid wsp:val=&quot;001E2B8E&quot;/&gt;&lt;wsp:rsid wsp:val=&quot;001E45E4&quot;/&gt;&lt;wsp:rsid wsp:val=&quot;001F3E48&quot;/&gt;&lt;wsp:rsid wsp:val=&quot;00203798&quot;/&gt;&lt;wsp:rsid wsp:val=&quot;002076BD&quot;/&gt;&lt;wsp:rsid wsp:val=&quot;00213631&quot;/&gt;&lt;wsp:rsid wsp:val=&quot;0021551D&quot;/&gt;&lt;wsp:rsid wsp:val=&quot;002176FB&quot;/&gt;&lt;wsp:rsid wsp:val=&quot;00221FAC&quot;/&gt;&lt;wsp:rsid wsp:val=&quot;00225B80&quot;/&gt;&lt;wsp:rsid wsp:val=&quot;00232087&quot;/&gt;&lt;wsp:rsid wsp:val=&quot;00232834&quot;/&gt;&lt;wsp:rsid wsp:val=&quot;00233C85&quot;/&gt;&lt;wsp:rsid wsp:val=&quot;002403BF&quot;/&gt;&lt;wsp:rsid wsp:val=&quot;0024217A&quot;/&gt;&lt;wsp:rsid wsp:val=&quot;00242473&quot;/&gt;&lt;wsp:rsid wsp:val=&quot;00242482&quot;/&gt;&lt;wsp:rsid wsp:val=&quot;00242873&quot;/&gt;&lt;wsp:rsid wsp:val=&quot;00243C92&quot;/&gt;&lt;wsp:rsid wsp:val=&quot;00244C9E&quot;/&gt;&lt;wsp:rsid wsp:val=&quot;00247FFE&quot;/&gt;&lt;wsp:rsid wsp:val=&quot;002504CD&quot;/&gt;&lt;wsp:rsid wsp:val=&quot;00252BAB&quot;/&gt;&lt;wsp:rsid wsp:val=&quot;00254921&quot;/&gt;&lt;wsp:rsid wsp:val=&quot;002669F1&quot;/&gt;&lt;wsp:rsid wsp:val=&quot;00266B65&quot;/&gt;&lt;wsp:rsid wsp:val=&quot;002724E6&quot;/&gt;&lt;wsp:rsid wsp:val=&quot;00272A8B&quot;/&gt;&lt;wsp:rsid wsp:val=&quot;00277690&quot;/&gt;&lt;wsp:rsid wsp:val=&quot;0028131F&quot;/&gt;&lt;wsp:rsid wsp:val=&quot;00285C54&quot;/&gt;&lt;wsp:rsid wsp:val=&quot;0029543D&quot;/&gt;&lt;wsp:rsid wsp:val=&quot;00296B66&quot;/&gt;&lt;wsp:rsid wsp:val=&quot;002A3EE9&quot;/&gt;&lt;wsp:rsid wsp:val=&quot;002A3FC9&quot;/&gt;&lt;wsp:rsid wsp:val=&quot;002B72E9&quot;/&gt;&lt;wsp:rsid wsp:val=&quot;002B7564&quot;/&gt;&lt;wsp:rsid wsp:val=&quot;002B7833&quot;/&gt;&lt;wsp:rsid wsp:val=&quot;002C15A9&quot;/&gt;&lt;wsp:rsid wsp:val=&quot;002C2E56&quot;/&gt;&lt;wsp:rsid wsp:val=&quot;002C337F&quot;/&gt;&lt;wsp:rsid wsp:val=&quot;002C4560&quot;/&gt;&lt;wsp:rsid wsp:val=&quot;002C6C3B&quot;/&gt;&lt;wsp:rsid wsp:val=&quot;002D6F7B&quot;/&gt;&lt;wsp:rsid wsp:val=&quot;002F112B&quot;/&gt;&lt;wsp:rsid wsp:val=&quot;002F4D4D&quot;/&gt;&lt;wsp:rsid wsp:val=&quot;002F51CF&quot;/&gt;&lt;wsp:rsid wsp:val=&quot;002F78EA&quot;/&gt;&lt;wsp:rsid wsp:val=&quot;003004AE&quot;/&gt;&lt;wsp:rsid wsp:val=&quot;0030166A&quot;/&gt;&lt;wsp:rsid wsp:val=&quot;00302D5D&quot;/&gt;&lt;wsp:rsid wsp:val=&quot;0030439E&quot;/&gt;&lt;wsp:rsid wsp:val=&quot;003118DB&quot;/&gt;&lt;wsp:rsid wsp:val=&quot;00312322&quot;/&gt;&lt;wsp:rsid wsp:val=&quot;00315CC2&quot;/&gt;&lt;wsp:rsid wsp:val=&quot;00320AA4&quot;/&gt;&lt;wsp:rsid wsp:val=&quot;0032291D&quot;/&gt;&lt;wsp:rsid wsp:val=&quot;00341C56&quot;/&gt;&lt;wsp:rsid wsp:val=&quot;003426D1&quot;/&gt;&lt;wsp:rsid wsp:val=&quot;00352924&quot;/&gt;&lt;wsp:rsid wsp:val=&quot;00356FC8&quot;/&gt;&lt;wsp:rsid wsp:val=&quot;003616AE&quot;/&gt;&lt;wsp:rsid wsp:val=&quot;00363611&quot;/&gt;&lt;wsp:rsid wsp:val=&quot;00371779&quot;/&gt;&lt;wsp:rsid wsp:val=&quot;00372C1E&quot;/&gt;&lt;wsp:rsid wsp:val=&quot;00373D2A&quot;/&gt;&lt;wsp:rsid wsp:val=&quot;00377E07&quot;/&gt;&lt;wsp:rsid wsp:val=&quot;00383665&quot;/&gt;&lt;wsp:rsid wsp:val=&quot;003849D3&quot;/&gt;&lt;wsp:rsid wsp:val=&quot;00384CF0&quot;/&gt;&lt;wsp:rsid wsp:val=&quot;00384D8E&quot;/&gt;&lt;wsp:rsid wsp:val=&quot;00385480&quot;/&gt;&lt;wsp:rsid wsp:val=&quot;0039120B&quot;/&gt;&lt;wsp:rsid wsp:val=&quot;0039142E&quot;/&gt;&lt;wsp:rsid wsp:val=&quot;00395FA1&quot;/&gt;&lt;wsp:rsid wsp:val=&quot;0039798E&quot;/&gt;&lt;wsp:rsid wsp:val=&quot;003A3D7A&quot;/&gt;&lt;wsp:rsid wsp:val=&quot;003B027D&quot;/&gt;&lt;wsp:rsid wsp:val=&quot;003B1CFA&quot;/&gt;&lt;wsp:rsid wsp:val=&quot;003C19E0&quot;/&gt;&lt;wsp:rsid wsp:val=&quot;003C4B19&quot;/&gt;&lt;wsp:rsid wsp:val=&quot;003C5FA0&quot;/&gt;&lt;wsp:rsid wsp:val=&quot;003C6BDA&quot;/&gt;&lt;wsp:rsid wsp:val=&quot;003D0EB1&quot;/&gt;&lt;wsp:rsid wsp:val=&quot;003D139B&quot;/&gt;&lt;wsp:rsid wsp:val=&quot;003D360E&quot;/&gt;&lt;wsp:rsid wsp:val=&quot;003D3C40&quot;/&gt;&lt;wsp:rsid wsp:val=&quot;003D4C07&quot;/&gt;&lt;wsp:rsid wsp:val=&quot;003D6C8C&quot;/&gt;&lt;wsp:rsid wsp:val=&quot;003D7E7F&quot;/&gt;&lt;wsp:rsid wsp:val=&quot;003E1CAE&quot;/&gt;&lt;wsp:rsid wsp:val=&quot;003E4940&quot;/&gt;&lt;wsp:rsid wsp:val=&quot;003F1B25&quot;/&gt;&lt;wsp:rsid wsp:val=&quot;003F3C08&quot;/&gt;&lt;wsp:rsid wsp:val=&quot;003F647B&quot;/&gt;&lt;wsp:rsid wsp:val=&quot;00400288&quot;/&gt;&lt;wsp:rsid wsp:val=&quot;00402A56&quot;/&gt;&lt;wsp:rsid wsp:val=&quot;00402DBB&quot;/&gt;&lt;wsp:rsid wsp:val=&quot;0040419C&quot;/&gt;&lt;wsp:rsid wsp:val=&quot;00406B22&quot;/&gt;&lt;wsp:rsid wsp:val=&quot;00416296&quot;/&gt;&lt;wsp:rsid wsp:val=&quot;004352F0&quot;/&gt;&lt;wsp:rsid wsp:val=&quot;0043584C&quot;/&gt;&lt;wsp:rsid wsp:val=&quot;00445504&quot;/&gt;&lt;wsp:rsid wsp:val=&quot;004568D9&quot;/&gt;&lt;wsp:rsid wsp:val=&quot;00467FB1&quot;/&gt;&lt;wsp:rsid wsp:val=&quot;00475669&quot;/&gt;&lt;wsp:rsid wsp:val=&quot;00475E67&quot;/&gt;&lt;wsp:rsid wsp:val=&quot;00480335&quot;/&gt;&lt;wsp:rsid wsp:val=&quot;00484926&quot;/&gt;&lt;wsp:rsid wsp:val=&quot;004859CB&quot;/&gt;&lt;wsp:rsid wsp:val=&quot;00485E5F&quot;/&gt;&lt;wsp:rsid wsp:val=&quot;0049224B&quot;/&gt;&lt;wsp:rsid wsp:val=&quot;004945EE&quot;/&gt;&lt;wsp:rsid wsp:val=&quot;00496F38&quot;/&gt;&lt;wsp:rsid wsp:val=&quot;004978B8&quot;/&gt;&lt;wsp:rsid wsp:val=&quot;004A1A4F&quot;/&gt;&lt;wsp:rsid wsp:val=&quot;004A1A80&quot;/&gt;&lt;wsp:rsid wsp:val=&quot;004A1CFA&quot;/&gt;&lt;wsp:rsid wsp:val=&quot;004A318D&quot;/&gt;&lt;wsp:rsid wsp:val=&quot;004A4268&quot;/&gt;&lt;wsp:rsid wsp:val=&quot;004A5B90&quot;/&gt;&lt;wsp:rsid wsp:val=&quot;004C19F7&quot;/&gt;&lt;wsp:rsid wsp:val=&quot;004D5CB3&quot;/&gt;&lt;wsp:rsid wsp:val=&quot;004D5F14&quot;/&gt;&lt;wsp:rsid wsp:val=&quot;004D706C&quot;/&gt;&lt;wsp:rsid wsp:val=&quot;004E040A&quot;/&gt;&lt;wsp:rsid wsp:val=&quot;004E61DA&quot;/&gt;&lt;wsp:rsid wsp:val=&quot;004F2505&quot;/&gt;&lt;wsp:rsid wsp:val=&quot;004F6005&quot;/&gt;&lt;wsp:rsid wsp:val=&quot;004F7890&quot;/&gt;&lt;wsp:rsid wsp:val=&quot;004F7C67&quot;/&gt;&lt;wsp:rsid wsp:val=&quot;00503A62&quot;/&gt;&lt;wsp:rsid wsp:val=&quot;00520F4A&quot;/&gt;&lt;wsp:rsid wsp:val=&quot;00525E0C&quot;/&gt;&lt;wsp:rsid wsp:val=&quot;005315E8&quot;/&gt;&lt;wsp:rsid wsp:val=&quot;00542361&quot;/&gt;&lt;wsp:rsid wsp:val=&quot;005455A6&quot;/&gt;&lt;wsp:rsid wsp:val=&quot;00562A3F&quot;/&gt;&lt;wsp:rsid wsp:val=&quot;0056756F&quot;/&gt;&lt;wsp:rsid wsp:val=&quot;00570106&quot;/&gt;&lt;wsp:rsid wsp:val=&quot;00570FF7&quot;/&gt;&lt;wsp:rsid wsp:val=&quot;00571C73&quot;/&gt;&lt;wsp:rsid wsp:val=&quot;00576467&quot;/&gt;&lt;wsp:rsid wsp:val=&quot;00581B96&quot;/&gt;&lt;wsp:rsid wsp:val=&quot;00581DBC&quot;/&gt;&lt;wsp:rsid wsp:val=&quot;00586CFF&quot;/&gt;&lt;wsp:rsid wsp:val=&quot;0058775B&quot;/&gt;&lt;wsp:rsid wsp:val=&quot;0059054B&quot;/&gt;&lt;wsp:rsid wsp:val=&quot;005912F7&quot;/&gt;&lt;wsp:rsid wsp:val=&quot;005944F4&quot;/&gt;&lt;wsp:rsid wsp:val=&quot;00596F2A&quot;/&gt;&lt;wsp:rsid wsp:val=&quot;005B177E&quot;/&gt;&lt;wsp:rsid wsp:val=&quot;005C1639&quot;/&gt;&lt;wsp:rsid wsp:val=&quot;005C52E1&quot;/&gt;&lt;wsp:rsid wsp:val=&quot;005C6386&quot;/&gt;&lt;wsp:rsid wsp:val=&quot;005E0F29&quot;/&gt;&lt;wsp:rsid wsp:val=&quot;005E126A&quot;/&gt;&lt;wsp:rsid wsp:val=&quot;005E31B9&quot;/&gt;&lt;wsp:rsid wsp:val=&quot;005E70B0&quot;/&gt;&lt;wsp:rsid wsp:val=&quot;005F1307&quot;/&gt;&lt;wsp:rsid wsp:val=&quot;005F6176&quot;/&gt;&lt;wsp:rsid wsp:val=&quot;005F7E12&quot;/&gt;&lt;wsp:rsid wsp:val=&quot;005F7F8F&quot;/&gt;&lt;wsp:rsid wsp:val=&quot;0060021F&quot;/&gt;&lt;wsp:rsid wsp:val=&quot;00607071&quot;/&gt;&lt;wsp:rsid wsp:val=&quot;006164F1&quot;/&gt;&lt;wsp:rsid wsp:val=&quot;00621498&quot;/&gt;&lt;wsp:rsid wsp:val=&quot;006225EA&quot;/&gt;&lt;wsp:rsid wsp:val=&quot;00623282&quot;/&gt;&lt;wsp:rsid wsp:val=&quot;00627669&quot;/&gt;&lt;wsp:rsid wsp:val=&quot;00630672&quot;/&gt;&lt;wsp:rsid wsp:val=&quot;00631AE0&quot;/&gt;&lt;wsp:rsid wsp:val=&quot;00636CD9&quot;/&gt;&lt;wsp:rsid wsp:val=&quot;0064319C&quot;/&gt;&lt;wsp:rsid wsp:val=&quot;0064564C&quot;/&gt;&lt;wsp:rsid wsp:val=&quot;00647ED8&quot;/&gt;&lt;wsp:rsid wsp:val=&quot;00650ADE&quot;/&gt;&lt;wsp:rsid wsp:val=&quot;00652234&quot;/&gt;&lt;wsp:rsid wsp:val=&quot;0065617F&quot;/&gt;&lt;wsp:rsid wsp:val=&quot;00657459&quot;/&gt;&lt;wsp:rsid wsp:val=&quot;00657488&quot;/&gt;&lt;wsp:rsid wsp:val=&quot;00657AD5&quot;/&gt;&lt;wsp:rsid wsp:val=&quot;006605B5&quot;/&gt;&lt;wsp:rsid wsp:val=&quot;00663895&quot;/&gt;&lt;wsp:rsid wsp:val=&quot;006648BC&quot;/&gt;&lt;wsp:rsid wsp:val=&quot;00671D1E&quot;/&gt;&lt;wsp:rsid wsp:val=&quot;0067477F&quot;/&gt;&lt;wsp:rsid wsp:val=&quot;00674E76&quot;/&gt;&lt;wsp:rsid wsp:val=&quot;00680308&quot;/&gt;&lt;wsp:rsid wsp:val=&quot;00683006&quot;/&gt;&lt;wsp:rsid wsp:val=&quot;00691587&quot;/&gt;&lt;wsp:rsid wsp:val=&quot;0069726A&quot;/&gt;&lt;wsp:rsid wsp:val=&quot;006A0217&quot;/&gt;&lt;wsp:rsid wsp:val=&quot;006A02C4&quot;/&gt;&lt;wsp:rsid wsp:val=&quot;006A1BD8&quot;/&gt;&lt;wsp:rsid wsp:val=&quot;006A234F&quot;/&gt;&lt;wsp:rsid wsp:val=&quot;006B3261&quot;/&gt;&lt;wsp:rsid wsp:val=&quot;006B4164&quot;/&gt;&lt;wsp:rsid wsp:val=&quot;006C0016&quot;/&gt;&lt;wsp:rsid wsp:val=&quot;006C02C8&quot;/&gt;&lt;wsp:rsid wsp:val=&quot;006C7735&quot;/&gt;&lt;wsp:rsid wsp:val=&quot;006D0ABE&quot;/&gt;&lt;wsp:rsid wsp:val=&quot;006D1958&quot;/&gt;&lt;wsp:rsid wsp:val=&quot;006D7D80&quot;/&gt;&lt;wsp:rsid wsp:val=&quot;006E0E1D&quot;/&gt;&lt;wsp:rsid wsp:val=&quot;006E299E&quot;/&gt;&lt;wsp:rsid wsp:val=&quot;006E6125&quot;/&gt;&lt;wsp:rsid wsp:val=&quot;006E6D19&quot;/&gt;&lt;wsp:rsid wsp:val=&quot;006E733D&quot;/&gt;&lt;wsp:rsid wsp:val=&quot;006F1941&quot;/&gt;&lt;wsp:rsid wsp:val=&quot;006F3816&quot;/&gt;&lt;wsp:rsid wsp:val=&quot;006F3824&quot;/&gt;&lt;wsp:rsid wsp:val=&quot;006F475A&quot;/&gt;&lt;wsp:rsid wsp:val=&quot;006F609A&quot;/&gt;&lt;wsp:rsid wsp:val=&quot;006F7123&quot;/&gt;&lt;wsp:rsid wsp:val=&quot;006F7FEB&quot;/&gt;&lt;wsp:rsid wsp:val=&quot;007108B1&quot;/&gt;&lt;wsp:rsid wsp:val=&quot;007131A7&quot;/&gt;&lt;wsp:rsid wsp:val=&quot;007136A3&quot;/&gt;&lt;wsp:rsid wsp:val=&quot;00713986&quot;/&gt;&lt;wsp:rsid wsp:val=&quot;00713A52&quot;/&gt;&lt;wsp:rsid wsp:val=&quot;0072659D&quot;/&gt;&lt;wsp:rsid wsp:val=&quot;00726CBC&quot;/&gt;&lt;wsp:rsid wsp:val=&quot;007309D0&quot;/&gt;&lt;wsp:rsid wsp:val=&quot;00731C51&quot;/&gt;&lt;wsp:rsid wsp:val=&quot;00731CDB&quot;/&gt;&lt;wsp:rsid wsp:val=&quot;0073344B&quot;/&gt;&lt;wsp:rsid wsp:val=&quot;007379E3&quot;/&gt;&lt;wsp:rsid wsp:val=&quot;00742BAE&quot;/&gt;&lt;wsp:rsid wsp:val=&quot;0074527A&quot;/&gt;&lt;wsp:rsid wsp:val=&quot;00747536&quot;/&gt;&lt;wsp:rsid wsp:val=&quot;00750387&quot;/&gt;&lt;wsp:rsid wsp:val=&quot;00757CD7&quot;/&gt;&lt;wsp:rsid wsp:val=&quot;0076000D&quot;/&gt;&lt;wsp:rsid wsp:val=&quot;0076147E&quot;/&gt;&lt;wsp:rsid wsp:val=&quot;00761FF0&quot;/&gt;&lt;wsp:rsid wsp:val=&quot;007644D7&quot;/&gt;&lt;wsp:rsid wsp:val=&quot;00773740&quot;/&gt;&lt;wsp:rsid wsp:val=&quot;00776A0D&quot;/&gt;&lt;wsp:rsid wsp:val=&quot;00777049&quot;/&gt;&lt;wsp:rsid wsp:val=&quot;00777434&quot;/&gt;&lt;wsp:rsid wsp:val=&quot;007838B3&quot;/&gt;&lt;wsp:rsid wsp:val=&quot;007852AF&quot;/&gt;&lt;wsp:rsid wsp:val=&quot;007930CD&quot;/&gt;&lt;wsp:rsid wsp:val=&quot;00794727&quot;/&gt;&lt;wsp:rsid wsp:val=&quot;007A08E0&quot;/&gt;&lt;wsp:rsid wsp:val=&quot;007A4F62&quot;/&gt;&lt;wsp:rsid wsp:val=&quot;007B3251&quot;/&gt;&lt;wsp:rsid wsp:val=&quot;007B3D58&quot;/&gt;&lt;wsp:rsid wsp:val=&quot;007B5E8B&quot;/&gt;&lt;wsp:rsid wsp:val=&quot;007B61CB&quot;/&gt;&lt;wsp:rsid wsp:val=&quot;007B72F0&quot;/&gt;&lt;wsp:rsid wsp:val=&quot;007C0068&quot;/&gt;&lt;wsp:rsid wsp:val=&quot;007C07C1&quot;/&gt;&lt;wsp:rsid wsp:val=&quot;007C4756&quot;/&gt;&lt;wsp:rsid wsp:val=&quot;007C592F&quot;/&gt;&lt;wsp:rsid wsp:val=&quot;007D0823&quot;/&gt;&lt;wsp:rsid wsp:val=&quot;007D0FE9&quot;/&gt;&lt;wsp:rsid wsp:val=&quot;007D250E&quot;/&gt;&lt;wsp:rsid wsp:val=&quot;007D7E77&quot;/&gt;&lt;wsp:rsid wsp:val=&quot;007F22A2&quot;/&gt;&lt;wsp:rsid wsp:val=&quot;007F2F5B&quot;/&gt;&lt;wsp:rsid wsp:val=&quot;007F3A7A&quot;/&gt;&lt;wsp:rsid wsp:val=&quot;007F5115&quot;/&gt;&lt;wsp:rsid wsp:val=&quot;007F5A6D&quot;/&gt;&lt;wsp:rsid wsp:val=&quot;007F5A77&quot;/&gt;&lt;wsp:rsid wsp:val=&quot;00806AAA&quot;/&gt;&lt;wsp:rsid wsp:val=&quot;00807DF6&quot;/&gt;&lt;wsp:rsid wsp:val=&quot;0082028F&quot;/&gt;&lt;wsp:rsid wsp:val=&quot;00820AAF&quot;/&gt;&lt;wsp:rsid wsp:val=&quot;008235D2&quot;/&gt;&lt;wsp:rsid wsp:val=&quot;008240C3&quot;/&gt;&lt;wsp:rsid wsp:val=&quot;00825DD2&quot;/&gt;&lt;wsp:rsid wsp:val=&quot;00830AA7&quot;/&gt;&lt;wsp:rsid wsp:val=&quot;0083269E&quot;/&gt;&lt;wsp:rsid wsp:val=&quot;00832EE9&quot;/&gt;&lt;wsp:rsid wsp:val=&quot;00834690&quot;/&gt;&lt;wsp:rsid wsp:val=&quot;00834EB4&quot;/&gt;&lt;wsp:rsid wsp:val=&quot;00835D9F&quot;/&gt;&lt;wsp:rsid wsp:val=&quot;00835E46&quot;/&gt;&lt;wsp:rsid wsp:val=&quot;0084355D&quot;/&gt;&lt;wsp:rsid wsp:val=&quot;00845463&quot;/&gt;&lt;wsp:rsid wsp:val=&quot;00850E11&quot;/&gt;&lt;wsp:rsid wsp:val=&quot;00854770&quot;/&gt;&lt;wsp:rsid wsp:val=&quot;00854E45&quot;/&gt;&lt;wsp:rsid wsp:val=&quot;0085507C&quot;/&gt;&lt;wsp:rsid wsp:val=&quot;00856AD3&quot;/&gt;&lt;wsp:rsid wsp:val=&quot;00857064&quot;/&gt;&lt;wsp:rsid wsp:val=&quot;0086288C&quot;/&gt;&lt;wsp:rsid wsp:val=&quot;00863394&quot;/&gt;&lt;wsp:rsid wsp:val=&quot;00863DE7&quot;/&gt;&lt;wsp:rsid wsp:val=&quot;00864331&quot;/&gt;&lt;wsp:rsid wsp:val=&quot;00864E8F&quot;/&gt;&lt;wsp:rsid wsp:val=&quot;008678D2&quot;/&gt;&lt;wsp:rsid wsp:val=&quot;00876A66&quot;/&gt;&lt;wsp:rsid wsp:val=&quot;00882D26&quot;/&gt;&lt;wsp:rsid wsp:val=&quot;0088639B&quot;/&gt;&lt;wsp:rsid wsp:val=&quot;008864C2&quot;/&gt;&lt;wsp:rsid wsp:val=&quot;00893659&quot;/&gt;&lt;wsp:rsid wsp:val=&quot;008964A5&quot;/&gt;&lt;wsp:rsid wsp:val=&quot;008966C5&quot;/&gt;&lt;wsp:rsid wsp:val=&quot;00896DC0&quot;/&gt;&lt;wsp:rsid wsp:val=&quot;008A0799&quot;/&gt;&lt;wsp:rsid wsp:val=&quot;008A0D55&quot;/&gt;&lt;wsp:rsid wsp:val=&quot;008A236B&quot;/&gt;&lt;wsp:rsid wsp:val=&quot;008B49B8&quot;/&gt;&lt;wsp:rsid wsp:val=&quot;008B5262&quot;/&gt;&lt;wsp:rsid wsp:val=&quot;008B7E5F&quot;/&gt;&lt;wsp:rsid wsp:val=&quot;008D1467&quot;/&gt;&lt;wsp:rsid wsp:val=&quot;008D1784&quot;/&gt;&lt;wsp:rsid wsp:val=&quot;008E3811&quot;/&gt;&lt;wsp:rsid wsp:val=&quot;008F1077&quot;/&gt;&lt;wsp:rsid wsp:val=&quot;008F19B4&quot;/&gt;&lt;wsp:rsid wsp:val=&quot;008F35E2&quot;/&gt;&lt;wsp:rsid wsp:val=&quot;008F516B&quot;/&gt;&lt;wsp:rsid wsp:val=&quot;008F5FCA&quot;/&gt;&lt;wsp:rsid wsp:val=&quot;00903B92&quot;/&gt;&lt;wsp:rsid wsp:val=&quot;009043A5&quot;/&gt;&lt;wsp:rsid wsp:val=&quot;00914605&quot;/&gt;&lt;wsp:rsid wsp:val=&quot;009168DD&quot;/&gt;&lt;wsp:rsid wsp:val=&quot;00916A24&quot;/&gt;&lt;wsp:rsid wsp:val=&quot;00940A37&quot;/&gt;&lt;wsp:rsid wsp:val=&quot;0094149B&quot;/&gt;&lt;wsp:rsid wsp:val=&quot;00942A68&quot;/&gt;&lt;wsp:rsid wsp:val=&quot;00955B83&quot;/&gt;&lt;wsp:rsid wsp:val=&quot;00956A2C&quot;/&gt;&lt;wsp:rsid wsp:val=&quot;00960642&quot;/&gt;&lt;wsp:rsid wsp:val=&quot;009620C0&quot;/&gt;&lt;wsp:rsid wsp:val=&quot;00962859&quot;/&gt;&lt;wsp:rsid wsp:val=&quot;0096381F&quot;/&gt;&lt;wsp:rsid wsp:val=&quot;009727AF&quot;/&gt;&lt;wsp:rsid wsp:val=&quot;00975C8E&quot;/&gt;&lt;wsp:rsid wsp:val=&quot;00977787&quot;/&gt;&lt;wsp:rsid wsp:val=&quot;00987B98&quot;/&gt;&lt;wsp:rsid wsp:val=&quot;009915F3&quot;/&gt;&lt;wsp:rsid wsp:val=&quot;009942DC&quot;/&gt;&lt;wsp:rsid wsp:val=&quot;009A27B4&quot;/&gt;&lt;wsp:rsid wsp:val=&quot;009A339E&quot;/&gt;&lt;wsp:rsid wsp:val=&quot;009A3FE2&quot;/&gt;&lt;wsp:rsid wsp:val=&quot;009A44EC&quot;/&gt;&lt;wsp:rsid wsp:val=&quot;009A7205&quot;/&gt;&lt;wsp:rsid wsp:val=&quot;009B1D59&quot;/&gt;&lt;wsp:rsid wsp:val=&quot;009B26F3&quot;/&gt;&lt;wsp:rsid wsp:val=&quot;009B3DFA&quot;/&gt;&lt;wsp:rsid wsp:val=&quot;009B4837&quot;/&gt;&lt;wsp:rsid wsp:val=&quot;009B6288&quot;/&gt;&lt;wsp:rsid wsp:val=&quot;009C0E3D&quot;/&gt;&lt;wsp:rsid wsp:val=&quot;009D5293&quot;/&gt;&lt;wsp:rsid wsp:val=&quot;009D69A0&quot;/&gt;&lt;wsp:rsid wsp:val=&quot;009E01A9&quot;/&gt;&lt;wsp:rsid wsp:val=&quot;009F27E9&quot;/&gt;&lt;wsp:rsid wsp:val=&quot;009F2F31&quot;/&gt;&lt;wsp:rsid wsp:val=&quot;009F4136&quot;/&gt;&lt;wsp:rsid wsp:val=&quot;00A00C12&quot;/&gt;&lt;wsp:rsid wsp:val=&quot;00A01D74&quot;/&gt;&lt;wsp:rsid wsp:val=&quot;00A02F42&quot;/&gt;&lt;wsp:rsid wsp:val=&quot;00A06FAD&quot;/&gt;&lt;wsp:rsid wsp:val=&quot;00A21863&quot;/&gt;&lt;wsp:rsid wsp:val=&quot;00A21933&quot;/&gt;&lt;wsp:rsid wsp:val=&quot;00A27069&quot;/&gt;&lt;wsp:rsid wsp:val=&quot;00A3096A&quot;/&gt;&lt;wsp:rsid wsp:val=&quot;00A31866&quot;/&gt;&lt;wsp:rsid wsp:val=&quot;00A33DE7&quot;/&gt;&lt;wsp:rsid wsp:val=&quot;00A41315&quot;/&gt;&lt;wsp:rsid wsp:val=&quot;00A41602&quot;/&gt;&lt;wsp:rsid wsp:val=&quot;00A5015F&quot;/&gt;&lt;wsp:rsid wsp:val=&quot;00A52897&quot;/&gt;&lt;wsp:rsid wsp:val=&quot;00A52A95&quot;/&gt;&lt;wsp:rsid wsp:val=&quot;00A57D19&quot;/&gt;&lt;wsp:rsid wsp:val=&quot;00A603E4&quot;/&gt;&lt;wsp:rsid wsp:val=&quot;00A61B46&quot;/&gt;&lt;wsp:rsid wsp:val=&quot;00A61CA9&quot;/&gt;&lt;wsp:rsid wsp:val=&quot;00A638F0&quot;/&gt;&lt;wsp:rsid wsp:val=&quot;00A651A7&quot;/&gt;&lt;wsp:rsid wsp:val=&quot;00A65DC3&quot;/&gt;&lt;wsp:rsid wsp:val=&quot;00A669F8&quot;/&gt;&lt;wsp:rsid wsp:val=&quot;00A714B6&quot;/&gt;&lt;wsp:rsid wsp:val=&quot;00A74AFC&quot;/&gt;&lt;wsp:rsid wsp:val=&quot;00A75869&quot;/&gt;&lt;wsp:rsid wsp:val=&quot;00A7749D&quot;/&gt;&lt;wsp:rsid wsp:val=&quot;00A809EC&quot;/&gt;&lt;wsp:rsid wsp:val=&quot;00A81055&quot;/&gt;&lt;wsp:rsid wsp:val=&quot;00A811F5&quot;/&gt;&lt;wsp:rsid wsp:val=&quot;00A820D0&quot;/&gt;&lt;wsp:rsid wsp:val=&quot;00A8258F&quot;/&gt;&lt;wsp:rsid wsp:val=&quot;00A82AC2&quot;/&gt;&lt;wsp:rsid wsp:val=&quot;00A916D3&quot;/&gt;&lt;wsp:rsid wsp:val=&quot;00A94A94&quot;/&gt;&lt;wsp:rsid wsp:val=&quot;00A95D82&quot;/&gt;&lt;wsp:rsid wsp:val=&quot;00AA1116&quot;/&gt;&lt;wsp:rsid wsp:val=&quot;00AA643D&quot;/&gt;&lt;wsp:rsid wsp:val=&quot;00AB282F&quot;/&gt;&lt;wsp:rsid wsp:val=&quot;00AB527D&quot;/&gt;&lt;wsp:rsid wsp:val=&quot;00AB55F8&quot;/&gt;&lt;wsp:rsid wsp:val=&quot;00AB5AC5&quot;/&gt;&lt;wsp:rsid wsp:val=&quot;00AB5E3A&quot;/&gt;&lt;wsp:rsid wsp:val=&quot;00AB60D6&quot;/&gt;&lt;wsp:rsid wsp:val=&quot;00AC04CA&quot;/&gt;&lt;wsp:rsid wsp:val=&quot;00AC14F4&quot;/&gt;&lt;wsp:rsid wsp:val=&quot;00AC1C94&quot;/&gt;&lt;wsp:rsid wsp:val=&quot;00AD0F62&quot;/&gt;&lt;wsp:rsid wsp:val=&quot;00AD513A&quot;/&gt;&lt;wsp:rsid wsp:val=&quot;00AE2A85&quot;/&gt;&lt;wsp:rsid wsp:val=&quot;00AE3035&quot;/&gt;&lt;wsp:rsid wsp:val=&quot;00AE5512&quot;/&gt;&lt;wsp:rsid wsp:val=&quot;00AF3319&quot;/&gt;&lt;wsp:rsid wsp:val=&quot;00AF593C&quot;/&gt;&lt;wsp:rsid wsp:val=&quot;00AF5F6E&quot;/&gt;&lt;wsp:rsid wsp:val=&quot;00AF6722&quot;/&gt;&lt;wsp:rsid wsp:val=&quot;00AF6B6E&quot;/&gt;&lt;wsp:rsid wsp:val=&quot;00AF7F49&quot;/&gt;&lt;wsp:rsid wsp:val=&quot;00B0181F&quot;/&gt;&lt;wsp:rsid wsp:val=&quot;00B0532B&quot;/&gt;&lt;wsp:rsid wsp:val=&quot;00B05DF2&quot;/&gt;&lt;wsp:rsid wsp:val=&quot;00B068B3&quot;/&gt;&lt;wsp:rsid wsp:val=&quot;00B069EE&quot;/&gt;&lt;wsp:rsid wsp:val=&quot;00B06A70&quot;/&gt;&lt;wsp:rsid wsp:val=&quot;00B10741&quot;/&gt;&lt;wsp:rsid wsp:val=&quot;00B10B36&quot;/&gt;&lt;wsp:rsid wsp:val=&quot;00B13A55&quot;/&gt;&lt;wsp:rsid wsp:val=&quot;00B1447D&quot;/&gt;&lt;wsp:rsid wsp:val=&quot;00B23B7B&quot;/&gt;&lt;wsp:rsid wsp:val=&quot;00B3097F&quot;/&gt;&lt;wsp:rsid wsp:val=&quot;00B3626A&quot;/&gt;&lt;wsp:rsid wsp:val=&quot;00B40AF3&quot;/&gt;&lt;wsp:rsid wsp:val=&quot;00B43710&quot;/&gt;&lt;wsp:rsid wsp:val=&quot;00B44654&quot;/&gt;&lt;wsp:rsid wsp:val=&quot;00B54935&quot;/&gt;&lt;wsp:rsid wsp:val=&quot;00B5520E&quot;/&gt;&lt;wsp:rsid wsp:val=&quot;00B57EF5&quot;/&gt;&lt;wsp:rsid wsp:val=&quot;00B600C8&quot;/&gt;&lt;wsp:rsid wsp:val=&quot;00B72647&quot;/&gt;&lt;wsp:rsid wsp:val=&quot;00B7653E&quot;/&gt;&lt;wsp:rsid wsp:val=&quot;00B808F0&quot;/&gt;&lt;wsp:rsid wsp:val=&quot;00B826AA&quot;/&gt;&lt;wsp:rsid wsp:val=&quot;00B8359B&quot;/&gt;&lt;wsp:rsid wsp:val=&quot;00B85F74&quot;/&gt;&lt;wsp:rsid wsp:val=&quot;00B9245E&quot;/&gt;&lt;wsp:rsid wsp:val=&quot;00BA2370&quot;/&gt;&lt;wsp:rsid wsp:val=&quot;00BA2FA5&quot;/&gt;&lt;wsp:rsid wsp:val=&quot;00BB3E75&quot;/&gt;&lt;wsp:rsid wsp:val=&quot;00BB6829&quot;/&gt;&lt;wsp:rsid wsp:val=&quot;00BC60BE&quot;/&gt;&lt;wsp:rsid wsp:val=&quot;00BD0FED&quot;/&gt;&lt;wsp:rsid wsp:val=&quot;00BD4ADC&quot;/&gt;&lt;wsp:rsid wsp:val=&quot;00BF0EBC&quot;/&gt;&lt;wsp:rsid wsp:val=&quot;00BF4E09&quot;/&gt;&lt;wsp:rsid wsp:val=&quot;00BF5683&quot;/&gt;&lt;wsp:rsid wsp:val=&quot;00BF6C7E&quot;/&gt;&lt;wsp:rsid wsp:val=&quot;00BF6DCA&quot;/&gt;&lt;wsp:rsid wsp:val=&quot;00BF7519&quot;/&gt;&lt;wsp:rsid wsp:val=&quot;00C21DCE&quot;/&gt;&lt;wsp:rsid wsp:val=&quot;00C23A9B&quot;/&gt;&lt;wsp:rsid wsp:val=&quot;00C27EF9&quot;/&gt;&lt;wsp:rsid wsp:val=&quot;00C30644&quot;/&gt;&lt;wsp:rsid wsp:val=&quot;00C3530F&quot;/&gt;&lt;wsp:rsid wsp:val=&quot;00C46B96&quot;/&gt;&lt;wsp:rsid wsp:val=&quot;00C51962&quot;/&gt;&lt;wsp:rsid wsp:val=&quot;00C52966&quot;/&gt;&lt;wsp:rsid wsp:val=&quot;00C54EC4&quot;/&gt;&lt;wsp:rsid wsp:val=&quot;00C57605&quot;/&gt;&lt;wsp:rsid wsp:val=&quot;00C61973&quot;/&gt;&lt;wsp:rsid wsp:val=&quot;00C658D8&quot;/&gt;&lt;wsp:rsid wsp:val=&quot;00C706DD&quot;/&gt;&lt;wsp:rsid wsp:val=&quot;00C71051&quot;/&gt;&lt;wsp:rsid wsp:val=&quot;00C72636&quot;/&gt;&lt;wsp:rsid wsp:val=&quot;00C755D6&quot;/&gt;&lt;wsp:rsid wsp:val=&quot;00C80B7E&quot;/&gt;&lt;wsp:rsid wsp:val=&quot;00C82195&quot;/&gt;&lt;wsp:rsid wsp:val=&quot;00C82D6D&quot;/&gt;&lt;wsp:rsid wsp:val=&quot;00C86BEA&quot;/&gt;&lt;wsp:rsid wsp:val=&quot;00C86C6D&quot;/&gt;&lt;wsp:rsid wsp:val=&quot;00C948B4&quot;/&gt;&lt;wsp:rsid wsp:val=&quot;00C951AE&quot;/&gt;&lt;wsp:rsid wsp:val=&quot;00C95AC1&quot;/&gt;&lt;wsp:rsid wsp:val=&quot;00CA7AAB&quot;/&gt;&lt;wsp:rsid wsp:val=&quot;00CB2B6B&quot;/&gt;&lt;wsp:rsid wsp:val=&quot;00CC180C&quot;/&gt;&lt;wsp:rsid wsp:val=&quot;00CC1DC9&quot;/&gt;&lt;wsp:rsid wsp:val=&quot;00CC4EBE&quot;/&gt;&lt;wsp:rsid wsp:val=&quot;00CC7139&quot;/&gt;&lt;wsp:rsid wsp:val=&quot;00CC7851&quot;/&gt;&lt;wsp:rsid wsp:val=&quot;00CC7F09&quot;/&gt;&lt;wsp:rsid wsp:val=&quot;00CD3A54&quot;/&gt;&lt;wsp:rsid wsp:val=&quot;00CD4917&quot;/&gt;&lt;wsp:rsid wsp:val=&quot;00CE4E3E&quot;/&gt;&lt;wsp:rsid wsp:val=&quot;00CE510E&quot;/&gt;&lt;wsp:rsid wsp:val=&quot;00CE5B71&quot;/&gt;&lt;wsp:rsid wsp:val=&quot;00CF0521&quot;/&gt;&lt;wsp:rsid wsp:val=&quot;00CF3689&quot;/&gt;&lt;wsp:rsid wsp:val=&quot;00D01903&quot;/&gt;&lt;wsp:rsid wsp:val=&quot;00D150CE&quot;/&gt;&lt;wsp:rsid wsp:val=&quot;00D15D54&quot;/&gt;&lt;wsp:rsid wsp:val=&quot;00D205F9&quot;/&gt;&lt;wsp:rsid wsp:val=&quot;00D21AAD&quot;/&gt;&lt;wsp:rsid wsp:val=&quot;00D25733&quot;/&gt;&lt;wsp:rsid wsp:val=&quot;00D30BF2&quot;/&gt;&lt;wsp:rsid wsp:val=&quot;00D31725&quot;/&gt;&lt;wsp:rsid wsp:val=&quot;00D37180&quot;/&gt;&lt;wsp:rsid wsp:val=&quot;00D46E59&quot;/&gt;&lt;wsp:rsid wsp:val=&quot;00D545A0&quot;/&gt;&lt;wsp:rsid wsp:val=&quot;00D613F2&quot;/&gt;&lt;wsp:rsid wsp:val=&quot;00D65826&quot;/&gt;&lt;wsp:rsid wsp:val=&quot;00D73930&quot;/&gt;&lt;wsp:rsid wsp:val=&quot;00D76F98&quot;/&gt;&lt;wsp:rsid wsp:val=&quot;00D77AB0&quot;/&gt;&lt;wsp:rsid wsp:val=&quot;00D82CEE&quot;/&gt;&lt;wsp:rsid wsp:val=&quot;00D96328&quot;/&gt;&lt;wsp:rsid wsp:val=&quot;00D9749D&quot;/&gt;&lt;wsp:rsid wsp:val=&quot;00D979C5&quot;/&gt;&lt;wsp:rsid wsp:val=&quot;00DA30A6&quot;/&gt;&lt;wsp:rsid wsp:val=&quot;00DA6153&quot;/&gt;&lt;wsp:rsid wsp:val=&quot;00DB1257&quot;/&gt;&lt;wsp:rsid wsp:val=&quot;00DB3E28&quot;/&gt;&lt;wsp:rsid wsp:val=&quot;00DB68A9&quot;/&gt;&lt;wsp:rsid wsp:val=&quot;00DC2919&quot;/&gt;&lt;wsp:rsid wsp:val=&quot;00DC2926&quot;/&gt;&lt;wsp:rsid wsp:val=&quot;00DC4425&quot;/&gt;&lt;wsp:rsid wsp:val=&quot;00DC48FE&quot;/&gt;&lt;wsp:rsid wsp:val=&quot;00DD0B9E&quot;/&gt;&lt;wsp:rsid wsp:val=&quot;00DE0D22&quot;/&gt;&lt;wsp:rsid wsp:val=&quot;00DE6BED&quot;/&gt;&lt;wsp:rsid wsp:val=&quot;00DE7E66&quot;/&gt;&lt;wsp:rsid wsp:val=&quot;00DF102D&quot;/&gt;&lt;wsp:rsid wsp:val=&quot;00DF153F&quot;/&gt;&lt;wsp:rsid wsp:val=&quot;00DF1FF8&quot;/&gt;&lt;wsp:rsid wsp:val=&quot;00E03DB8&quot;/&gt;&lt;wsp:rsid wsp:val=&quot;00E04A1F&quot;/&gt;&lt;wsp:rsid wsp:val=&quot;00E07A71&quot;/&gt;&lt;wsp:rsid wsp:val=&quot;00E07EBB&quot;/&gt;&lt;wsp:rsid wsp:val=&quot;00E13FA0&quot;/&gt;&lt;wsp:rsid wsp:val=&quot;00E17AC3&quot;/&gt;&lt;wsp:rsid wsp:val=&quot;00E203B1&quot;/&gt;&lt;wsp:rsid wsp:val=&quot;00E2072C&quot;/&gt;&lt;wsp:rsid wsp:val=&quot;00E20DCF&quot;/&gt;&lt;wsp:rsid wsp:val=&quot;00E217F8&quot;/&gt;&lt;wsp:rsid wsp:val=&quot;00E21CD5&quot;/&gt;&lt;wsp:rsid wsp:val=&quot;00E30526&quot;/&gt;&lt;wsp:rsid wsp:val=&quot;00E31715&quot;/&gt;&lt;wsp:rsid wsp:val=&quot;00E3194C&quot;/&gt;&lt;wsp:rsid wsp:val=&quot;00E33085&quot;/&gt;&lt;wsp:rsid wsp:val=&quot;00E3380D&quot;/&gt;&lt;wsp:rsid wsp:val=&quot;00E34723&quot;/&gt;&lt;wsp:rsid wsp:val=&quot;00E4627C&quot;/&gt;&lt;wsp:rsid wsp:val=&quot;00E50E4E&quot;/&gt;&lt;wsp:rsid wsp:val=&quot;00E51C26&quot;/&gt;&lt;wsp:rsid wsp:val=&quot;00E53976&quot;/&gt;&lt;wsp:rsid wsp:val=&quot;00E53BCA&quot;/&gt;&lt;wsp:rsid wsp:val=&quot;00E55E28&quot;/&gt;&lt;wsp:rsid wsp:val=&quot;00E57365&quot;/&gt;&lt;wsp:rsid wsp:val=&quot;00E577E9&quot;/&gt;&lt;wsp:rsid wsp:val=&quot;00E721AC&quot;/&gt;&lt;wsp:rsid wsp:val=&quot;00E919C1&quot;/&gt;&lt;wsp:rsid wsp:val=&quot;00E9758E&quot;/&gt;&lt;wsp:rsid wsp:val=&quot;00EA1D86&quot;/&gt;&lt;wsp:rsid wsp:val=&quot;00EA37B0&quot;/&gt;&lt;wsp:rsid wsp:val=&quot;00EA3C57&quot;/&gt;&lt;wsp:rsid wsp:val=&quot;00EB3585&quot;/&gt;&lt;wsp:rsid wsp:val=&quot;00EB62B2&quot;/&gt;&lt;wsp:rsid wsp:val=&quot;00EB74A1&quot;/&gt;&lt;wsp:rsid wsp:val=&quot;00EB75F2&quot;/&gt;&lt;wsp:rsid wsp:val=&quot;00EC0DE0&quot;/&gt;&lt;wsp:rsid wsp:val=&quot;00EC7A59&quot;/&gt;&lt;wsp:rsid wsp:val=&quot;00ED2ABD&quot;/&gt;&lt;wsp:rsid wsp:val=&quot;00ED55B7&quot;/&gt;&lt;wsp:rsid wsp:val=&quot;00EE7155&quot;/&gt;&lt;wsp:rsid wsp:val=&quot;00EF0D1F&quot;/&gt;&lt;wsp:rsid wsp:val=&quot;00EF673D&quot;/&gt;&lt;wsp:rsid wsp:val=&quot;00F00C55&quot;/&gt;&lt;wsp:rsid wsp:val=&quot;00F01081&quot;/&gt;&lt;wsp:rsid wsp:val=&quot;00F02D48&quot;/&gt;&lt;wsp:rsid wsp:val=&quot;00F03966&quot;/&gt;&lt;wsp:rsid wsp:val=&quot;00F060F1&quot;/&gt;&lt;wsp:rsid wsp:val=&quot;00F06F7C&quot;/&gt;&lt;wsp:rsid wsp:val=&quot;00F127CD&quot;/&gt;&lt;wsp:rsid wsp:val=&quot;00F16A3C&quot;/&gt;&lt;wsp:rsid wsp:val=&quot;00F20AE7&quot;/&gt;&lt;wsp:rsid wsp:val=&quot;00F313FE&quot;/&gt;&lt;wsp:rsid wsp:val=&quot;00F340F2&quot;/&gt;&lt;wsp:rsid wsp:val=&quot;00F34C14&quot;/&gt;&lt;wsp:rsid wsp:val=&quot;00F35037&quot;/&gt;&lt;wsp:rsid wsp:val=&quot;00F36C39&quot;/&gt;&lt;wsp:rsid wsp:val=&quot;00F40146&quot;/&gt;&lt;wsp:rsid wsp:val=&quot;00F40DC0&quot;/&gt;&lt;wsp:rsid wsp:val=&quot;00F444EF&quot;/&gt;&lt;wsp:rsid wsp:val=&quot;00F46483&quot;/&gt;&lt;wsp:rsid wsp:val=&quot;00F475FB&quot;/&gt;&lt;wsp:rsid wsp:val=&quot;00F5114B&quot;/&gt;&lt;wsp:rsid wsp:val=&quot;00F5387E&quot;/&gt;&lt;wsp:rsid wsp:val=&quot;00F546FF&quot;/&gt;&lt;wsp:rsid wsp:val=&quot;00F57BA2&quot;/&gt;&lt;wsp:rsid wsp:val=&quot;00F62CF2&quot;/&gt;&lt;wsp:rsid wsp:val=&quot;00F6351B&quot;/&gt;&lt;wsp:rsid wsp:val=&quot;00F66437&quot;/&gt;&lt;wsp:rsid wsp:val=&quot;00F66453&quot;/&gt;&lt;wsp:rsid wsp:val=&quot;00F72A6E&quot;/&gt;&lt;wsp:rsid wsp:val=&quot;00F80BA4&quot;/&gt;&lt;wsp:rsid wsp:val=&quot;00F82B01&quot;/&gt;&lt;wsp:rsid wsp:val=&quot;00F84E74&quot;/&gt;&lt;wsp:rsid wsp:val=&quot;00F943E1&quot;/&gt;&lt;wsp:rsid wsp:val=&quot;00FA12D8&quot;/&gt;&lt;wsp:rsid wsp:val=&quot;00FA190A&quot;/&gt;&lt;wsp:rsid wsp:val=&quot;00FA3DAC&quot;/&gt;&lt;wsp:rsid wsp:val=&quot;00FB1281&quot;/&gt;&lt;wsp:rsid wsp:val=&quot;00FB25AB&quot;/&gt;&lt;wsp:rsid wsp:val=&quot;00FB3E5C&quot;/&gt;&lt;wsp:rsid wsp:val=&quot;00FB5F06&quot;/&gt;&lt;wsp:rsid wsp:val=&quot;00FC61E2&quot;/&gt;&lt;wsp:rsid wsp:val=&quot;00FC64F4&quot;/&gt;&lt;wsp:rsid wsp:val=&quot;00FD3D36&quot;/&gt;&lt;wsp:rsid wsp:val=&quot;00FE0E94&quot;/&gt;&lt;wsp:rsid wsp:val=&quot;00FF4853&quot;/&gt;&lt;wsp:rsid wsp:val=&quot;00FF64B0&quot;/&gt;&lt;wsp:rsid wsp:val=&quot;00FF7E67&quot;/&gt;&lt;/wsp:rsids&gt;&lt;/w:docPr&gt;&lt;w:body&gt;&lt;wx:sect&gt;&lt;w:p wsp:rsidR=&quot;00000000&quot; wsp:rsidRDefault=&quot;007108B1&quot; wsp:rsidP=&quot;007108B1&quot;&gt;&lt;m:oMathPara&gt;&lt;m:oMath&gt;&lt;m:r&gt;&lt;w:rPr&gt;&lt;w:rFonts w:ascii=&quot;Cambria Math&quot; w:h-ansi=&quot;Cambria Math&quot;/&gt;&lt;wx:font wx:val=&quot;Cambria Math&quot;/&gt;&lt;w:i/&gt;&lt;/w:rPr&gt;&lt;m:t&gt;sell&lt;/m:t&gt;&lt;/m:r&gt;&lt;m:r&gt;&lt;m:rPr&gt;&lt;m:lit/&gt;&lt;/m:rPr&gt;&lt;w:rPr&gt;&lt;w:rFonts w:ascii=&quot;Cambria Math&quot; w:h-ansi=&quot;Cambria Math&quot;/&gt;&lt;wx:font wx:val=&quot;Cambria Math&quot;/&gt;&lt;w:i/&gt;&lt;/w:rPr&gt;&lt;m:t&gt; &lt;/m:t&gt;&lt;/m:r&gt;&lt;m:r&gt;&lt;w:rPr&gt;&lt;w:rFonts w:ascii=&quot;Cambria Math&quot; w:h-ansi=&quot;Cambria Math&quot;/&gt;&lt;wx:font wx:val=&quot;Cambria Math&quot;/&gt;&lt;w:i/&gt;&lt;/w:rPr&gt;&lt;m:t&gt;signal=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2&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ose&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BB low&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 and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SI&lt;/m:t&gt;&lt;/m:r&gt;&lt;/m:e&gt;&lt;m:sub&gt;&lt;m:r&gt;&lt;w:rPr&gt;&lt;w:rFonts w:ascii=&quot;Cambria Math&quot; w:h-ansi=&quot;Cambria Math&quot;/&gt;&lt;wx:font wx:val=&quot;Cambria Math&quot;/&gt;&lt;w:i/&gt;&lt;/w:rPr&gt;&lt;m:t&gt;lag1&lt;/m:t&gt;&lt;/m:r&gt;&lt;/m:sub&gt;&lt;/m:sSub&gt;&lt;m:r&gt;&lt;w:rPr&gt;&lt;w:rFonts w:ascii=&quot;Cambria Math&quot; w:h-ansi=&quot;Cambria Math&quot;/&gt;&lt;wx:font wx:val=&quot;Cambria Math&quot;/&gt;&lt;w:i/&gt;&lt;/w:rPr&gt;&lt;m:t&gt;&amp;gt;7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Pr="006648BC">
              <w:fldChar w:fldCharType="end"/>
            </w:r>
            <w:r w:rsidR="0094149B" w:rsidRPr="00371779">
              <w:t xml:space="preserve"> .</w:t>
            </w:r>
          </w:p>
        </w:tc>
        <w:tc>
          <w:tcPr>
            <w:tcW w:w="608" w:type="dxa"/>
          </w:tcPr>
          <w:p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rsidR="008F5FCA" w:rsidRDefault="00AC04CA" w:rsidP="00105560">
      <w:pPr>
        <w:pStyle w:val="Heading1"/>
      </w:pPr>
      <w:r>
        <w:t>6</w:t>
      </w:r>
      <w:r w:rsidR="009727AF">
        <w:t xml:space="preserve">   </w:t>
      </w:r>
      <w:r w:rsidR="008F5FCA">
        <w:t>Data</w:t>
      </w:r>
    </w:p>
    <w:p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del w:id="55" w:author="matt baldree" w:date="2018-04-26T14:00:00Z">
        <w:r w:rsidR="00C86BEA" w:rsidDel="0043299D">
          <w:delText xml:space="preserve">one </w:delText>
        </w:r>
        <w:r w:rsidR="00657459" w:rsidDel="0043299D">
          <w:delText>h</w:delText>
        </w:r>
        <w:bookmarkStart w:id="56" w:name="_GoBack"/>
        <w:bookmarkEnd w:id="56"/>
        <w:r w:rsidR="00657459" w:rsidDel="0043299D">
          <w:delText>our</w:delText>
        </w:r>
      </w:del>
      <w:ins w:id="57" w:author="matt baldree" w:date="2018-04-26T14:00:00Z">
        <w:r w:rsidR="0043299D">
          <w:t>one-hour</w:t>
        </w:r>
      </w:ins>
      <w:r w:rsidR="00657459">
        <w:t xml:space="preserve"> </w:t>
      </w:r>
      <w:r>
        <w:t>resolution</w:t>
      </w:r>
      <w:r w:rsidR="00C86BEA">
        <w:t xml:space="preserve"> [1</w:t>
      </w:r>
      <w:ins w:id="58" w:author="matt baldree" w:date="2018-04-26T13:30:00Z">
        <w:r w:rsidR="003B1C48">
          <w:t>8</w:t>
        </w:r>
      </w:ins>
      <w:del w:id="59" w:author="matt baldree" w:date="2018-04-26T13:30:00Z">
        <w:r w:rsidR="00C86BEA" w:rsidDel="003B1C48">
          <w:delText>9</w:delText>
        </w:r>
      </w:del>
      <w:r w:rsidR="00C86BEA">
        <w:t xml:space="preserve">].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generating </w:t>
      </w:r>
      <w:del w:id="60" w:author="matt baldree" w:date="2018-04-25T19:40:00Z">
        <w:r w:rsidR="00242473" w:rsidDel="008B7E5F">
          <w:delText xml:space="preserve"> </w:delText>
        </w:r>
      </w:del>
      <w:r w:rsidR="00242473">
        <w:t>Table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lastRenderedPageBreak/>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0224AD">
        <w:rPr>
          <w:i/>
          <w:lang w:val="en-GB"/>
        </w:rPr>
        <w:t>l</w:t>
      </w:r>
      <w:r w:rsidR="005455A6" w:rsidRPr="00372C1E">
        <w:rPr>
          <w:i/>
          <w:lang w:val="en-GB"/>
        </w:rPr>
        <w:t>abeler</w:t>
      </w:r>
      <w:proofErr w:type="spellEnd"/>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rsidTr="00FD3D36">
        <w:trPr>
          <w:jc w:val="center"/>
        </w:trPr>
        <w:tc>
          <w:tcPr>
            <w:tcW w:w="2070" w:type="dxa"/>
            <w:tcBorders>
              <w:top w:val="single" w:sz="12" w:space="0" w:color="000000"/>
              <w:bottom w:val="single" w:sz="6" w:space="0" w:color="000000"/>
            </w:tcBorders>
          </w:tcPr>
          <w:p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rsidR="00FD3D36" w:rsidRPr="00371779" w:rsidRDefault="00FD3D36" w:rsidP="00120E58">
            <w:pPr>
              <w:ind w:firstLine="0"/>
              <w:rPr>
                <w:sz w:val="18"/>
                <w:szCs w:val="18"/>
              </w:rPr>
            </w:pPr>
            <w:r>
              <w:rPr>
                <w:sz w:val="18"/>
                <w:szCs w:val="18"/>
              </w:rPr>
              <w:t>Description</w:t>
            </w:r>
          </w:p>
        </w:tc>
      </w:tr>
      <w:tr w:rsidR="00FD3D36" w:rsidRPr="00416296" w:rsidTr="00FD3D36">
        <w:trPr>
          <w:jc w:val="center"/>
        </w:trPr>
        <w:tc>
          <w:tcPr>
            <w:tcW w:w="2070" w:type="dxa"/>
          </w:tcPr>
          <w:p w:rsidR="00FD3D36" w:rsidRPr="00416296" w:rsidRDefault="00FD3D36" w:rsidP="00120E58">
            <w:pPr>
              <w:ind w:firstLine="0"/>
              <w:rPr>
                <w:sz w:val="18"/>
                <w:szCs w:val="18"/>
              </w:rPr>
            </w:pPr>
            <w:r w:rsidRPr="00416296">
              <w:rPr>
                <w:sz w:val="18"/>
                <w:szCs w:val="18"/>
              </w:rPr>
              <w:t>Timestamp</w:t>
            </w:r>
          </w:p>
        </w:tc>
        <w:tc>
          <w:tcPr>
            <w:tcW w:w="3599" w:type="dxa"/>
          </w:tcPr>
          <w:p w:rsidR="00FD3D36" w:rsidRPr="00416296" w:rsidRDefault="00FD3D36" w:rsidP="00120E58">
            <w:pPr>
              <w:ind w:firstLine="0"/>
              <w:rPr>
                <w:sz w:val="18"/>
                <w:szCs w:val="18"/>
              </w:rPr>
            </w:pPr>
            <w:r w:rsidRPr="00F36C39">
              <w:rPr>
                <w:sz w:val="18"/>
                <w:szCs w:val="18"/>
              </w:rPr>
              <w:t>Data and time of the transaction</w:t>
            </w:r>
          </w:p>
        </w:tc>
      </w:tr>
      <w:tr w:rsidR="00FD3D36" w:rsidRPr="00416296" w:rsidTr="00FD3D36">
        <w:trPr>
          <w:jc w:val="center"/>
        </w:trPr>
        <w:tc>
          <w:tcPr>
            <w:tcW w:w="2070" w:type="dxa"/>
          </w:tcPr>
          <w:p w:rsidR="00FD3D36" w:rsidRPr="00416296" w:rsidRDefault="00FD3D36" w:rsidP="00120E58">
            <w:pPr>
              <w:ind w:firstLine="0"/>
              <w:rPr>
                <w:sz w:val="18"/>
                <w:szCs w:val="18"/>
              </w:rPr>
            </w:pPr>
            <w:r>
              <w:rPr>
                <w:sz w:val="18"/>
                <w:szCs w:val="18"/>
              </w:rPr>
              <w:t>Open</w:t>
            </w:r>
          </w:p>
        </w:tc>
        <w:tc>
          <w:tcPr>
            <w:tcW w:w="3599" w:type="dxa"/>
          </w:tcPr>
          <w:p w:rsidR="00FD3D36" w:rsidRPr="00416296" w:rsidRDefault="00FD3D36" w:rsidP="00120E58">
            <w:pPr>
              <w:ind w:firstLine="0"/>
              <w:rPr>
                <w:sz w:val="18"/>
                <w:szCs w:val="18"/>
              </w:rPr>
            </w:pPr>
            <w:r w:rsidRPr="00F36C39">
              <w:rPr>
                <w:sz w:val="18"/>
                <w:szCs w:val="18"/>
              </w:rPr>
              <w:t>Open price for the period</w:t>
            </w:r>
          </w:p>
        </w:tc>
      </w:tr>
      <w:tr w:rsidR="00FD3D36" w:rsidRPr="00416296" w:rsidTr="00FD3D36">
        <w:trPr>
          <w:jc w:val="center"/>
        </w:trPr>
        <w:tc>
          <w:tcPr>
            <w:tcW w:w="2070" w:type="dxa"/>
          </w:tcPr>
          <w:p w:rsidR="00FD3D36" w:rsidRPr="00416296" w:rsidRDefault="00FD3D36" w:rsidP="00120E58">
            <w:pPr>
              <w:ind w:firstLine="0"/>
              <w:rPr>
                <w:sz w:val="18"/>
                <w:szCs w:val="18"/>
              </w:rPr>
            </w:pPr>
            <w:r>
              <w:rPr>
                <w:sz w:val="18"/>
                <w:szCs w:val="18"/>
              </w:rPr>
              <w:t>High</w:t>
            </w:r>
          </w:p>
        </w:tc>
        <w:tc>
          <w:tcPr>
            <w:tcW w:w="3599" w:type="dxa"/>
          </w:tcPr>
          <w:p w:rsidR="00FD3D36" w:rsidRPr="00416296" w:rsidRDefault="00FD3D36" w:rsidP="00120E58">
            <w:pPr>
              <w:ind w:firstLine="0"/>
              <w:rPr>
                <w:sz w:val="18"/>
                <w:szCs w:val="18"/>
              </w:rPr>
            </w:pPr>
            <w:r w:rsidRPr="00F36C39">
              <w:rPr>
                <w:sz w:val="18"/>
                <w:szCs w:val="18"/>
              </w:rPr>
              <w:t>High price for the period</w:t>
            </w:r>
          </w:p>
        </w:tc>
      </w:tr>
      <w:tr w:rsidR="00FD3D36" w:rsidRPr="00416296" w:rsidTr="00FD3D36">
        <w:trPr>
          <w:jc w:val="center"/>
        </w:trPr>
        <w:tc>
          <w:tcPr>
            <w:tcW w:w="2070" w:type="dxa"/>
          </w:tcPr>
          <w:p w:rsidR="00FD3D36" w:rsidRPr="00416296" w:rsidRDefault="00FD3D36" w:rsidP="00120E58">
            <w:pPr>
              <w:ind w:firstLine="0"/>
              <w:rPr>
                <w:sz w:val="18"/>
                <w:szCs w:val="18"/>
              </w:rPr>
            </w:pPr>
            <w:r>
              <w:rPr>
                <w:sz w:val="18"/>
                <w:szCs w:val="18"/>
              </w:rPr>
              <w:t>Low</w:t>
            </w:r>
          </w:p>
        </w:tc>
        <w:tc>
          <w:tcPr>
            <w:tcW w:w="3599" w:type="dxa"/>
          </w:tcPr>
          <w:p w:rsidR="00FD3D36" w:rsidRPr="00416296" w:rsidRDefault="00FD3D36" w:rsidP="00120E58">
            <w:pPr>
              <w:ind w:firstLine="0"/>
              <w:rPr>
                <w:sz w:val="18"/>
                <w:szCs w:val="18"/>
              </w:rPr>
            </w:pPr>
            <w:r w:rsidRPr="00F36C39">
              <w:rPr>
                <w:sz w:val="18"/>
                <w:szCs w:val="18"/>
              </w:rPr>
              <w:t>Low price for the period</w:t>
            </w:r>
          </w:p>
        </w:tc>
      </w:tr>
      <w:tr w:rsidR="00FD3D36" w:rsidRPr="00416296" w:rsidTr="00FD3D36">
        <w:trPr>
          <w:jc w:val="center"/>
        </w:trPr>
        <w:tc>
          <w:tcPr>
            <w:tcW w:w="2070" w:type="dxa"/>
          </w:tcPr>
          <w:p w:rsidR="00FD3D36" w:rsidRPr="00416296" w:rsidRDefault="00FD3D36" w:rsidP="00120E58">
            <w:pPr>
              <w:ind w:firstLine="0"/>
              <w:rPr>
                <w:sz w:val="18"/>
                <w:szCs w:val="18"/>
              </w:rPr>
            </w:pPr>
            <w:r>
              <w:rPr>
                <w:sz w:val="18"/>
                <w:szCs w:val="18"/>
              </w:rPr>
              <w:t>Close</w:t>
            </w:r>
          </w:p>
        </w:tc>
        <w:tc>
          <w:tcPr>
            <w:tcW w:w="3599" w:type="dxa"/>
          </w:tcPr>
          <w:p w:rsidR="00FD3D36" w:rsidRPr="00416296" w:rsidRDefault="00FD3D36" w:rsidP="00120E58">
            <w:pPr>
              <w:ind w:firstLine="0"/>
              <w:rPr>
                <w:sz w:val="18"/>
                <w:szCs w:val="18"/>
              </w:rPr>
            </w:pPr>
            <w:r w:rsidRPr="00F36C39">
              <w:rPr>
                <w:sz w:val="18"/>
                <w:szCs w:val="18"/>
              </w:rPr>
              <w:t>Close price for the period</w:t>
            </w:r>
          </w:p>
        </w:tc>
      </w:tr>
      <w:tr w:rsidR="00FD3D36" w:rsidRPr="00416296" w:rsidTr="00FD3D36">
        <w:trPr>
          <w:jc w:val="center"/>
        </w:trPr>
        <w:tc>
          <w:tcPr>
            <w:tcW w:w="2070" w:type="dxa"/>
          </w:tcPr>
          <w:p w:rsidR="00FD3D36" w:rsidRDefault="00FD3D36" w:rsidP="00120E58">
            <w:pPr>
              <w:ind w:firstLine="0"/>
              <w:rPr>
                <w:sz w:val="18"/>
                <w:szCs w:val="18"/>
              </w:rPr>
            </w:pPr>
            <w:r>
              <w:rPr>
                <w:sz w:val="18"/>
                <w:szCs w:val="18"/>
              </w:rPr>
              <w:t>Volume BTC</w:t>
            </w:r>
          </w:p>
        </w:tc>
        <w:tc>
          <w:tcPr>
            <w:tcW w:w="3599" w:type="dxa"/>
          </w:tcPr>
          <w:p w:rsidR="00FD3D36" w:rsidRPr="00416296" w:rsidRDefault="00FD3D36" w:rsidP="00120E58">
            <w:pPr>
              <w:ind w:firstLine="0"/>
              <w:rPr>
                <w:sz w:val="18"/>
                <w:szCs w:val="18"/>
              </w:rPr>
            </w:pPr>
            <w:r w:rsidRPr="00F36C39">
              <w:rPr>
                <w:sz w:val="18"/>
                <w:szCs w:val="18"/>
              </w:rPr>
              <w:t>Trade volume of asset for the period</w:t>
            </w:r>
          </w:p>
        </w:tc>
      </w:tr>
    </w:tbl>
    <w:p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proofErr w:type="spellStart"/>
      <w:r w:rsidR="00A81055">
        <w:rPr>
          <w:i/>
          <w:lang w:val="en-GB"/>
        </w:rPr>
        <w:t>l</w:t>
      </w:r>
      <w:r w:rsidR="0064564C" w:rsidRPr="00372C1E">
        <w:rPr>
          <w:i/>
          <w:lang w:val="en-GB"/>
        </w:rPr>
        <w:t>abeler</w:t>
      </w:r>
      <w:proofErr w:type="spellEnd"/>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rsidTr="00E57365">
        <w:trPr>
          <w:jc w:val="center"/>
        </w:trPr>
        <w:tc>
          <w:tcPr>
            <w:tcW w:w="2109" w:type="dxa"/>
            <w:tcBorders>
              <w:top w:val="single" w:sz="12" w:space="0" w:color="000000"/>
              <w:bottom w:val="single" w:sz="6" w:space="0" w:color="000000"/>
            </w:tcBorders>
          </w:tcPr>
          <w:p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rsidR="00FD3D36" w:rsidRPr="00371779" w:rsidRDefault="00FD3D36" w:rsidP="00120E58">
            <w:pPr>
              <w:ind w:firstLine="0"/>
              <w:rPr>
                <w:sz w:val="18"/>
                <w:szCs w:val="18"/>
              </w:rPr>
            </w:pPr>
            <w:r>
              <w:rPr>
                <w:sz w:val="18"/>
                <w:szCs w:val="18"/>
              </w:rPr>
              <w:t>Description</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High</w:t>
            </w:r>
          </w:p>
        </w:tc>
        <w:tc>
          <w:tcPr>
            <w:tcW w:w="3630" w:type="dxa"/>
          </w:tcPr>
          <w:p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Mid</w:t>
            </w:r>
          </w:p>
        </w:tc>
        <w:tc>
          <w:tcPr>
            <w:tcW w:w="3630" w:type="dxa"/>
          </w:tcPr>
          <w:p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Low</w:t>
            </w:r>
          </w:p>
        </w:tc>
        <w:tc>
          <w:tcPr>
            <w:tcW w:w="3630" w:type="dxa"/>
          </w:tcPr>
          <w:p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RSI</w:t>
            </w:r>
          </w:p>
        </w:tc>
        <w:tc>
          <w:tcPr>
            <w:tcW w:w="3630" w:type="dxa"/>
          </w:tcPr>
          <w:p w:rsidR="00FD3D36" w:rsidRPr="00416296" w:rsidRDefault="00FD3D36" w:rsidP="00120E58">
            <w:pPr>
              <w:ind w:firstLine="0"/>
              <w:rPr>
                <w:sz w:val="18"/>
                <w:szCs w:val="18"/>
              </w:rPr>
            </w:pPr>
            <w:r>
              <w:rPr>
                <w:sz w:val="18"/>
                <w:szCs w:val="18"/>
              </w:rPr>
              <w:t>Relative strength indicator for n-periods</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Close Lag 1</w:t>
            </w:r>
          </w:p>
        </w:tc>
        <w:tc>
          <w:tcPr>
            <w:tcW w:w="3630" w:type="dxa"/>
          </w:tcPr>
          <w:p w:rsidR="00FD3D36" w:rsidRPr="00416296" w:rsidRDefault="00FD3D36" w:rsidP="00120E58">
            <w:pPr>
              <w:ind w:firstLine="0"/>
              <w:rPr>
                <w:sz w:val="18"/>
                <w:szCs w:val="18"/>
              </w:rPr>
            </w:pPr>
            <w:r>
              <w:rPr>
                <w:sz w:val="18"/>
                <w:szCs w:val="18"/>
              </w:rPr>
              <w:t>Close price for previous period</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 xml:space="preserve">Bollinger High Lag 1 </w:t>
            </w:r>
          </w:p>
        </w:tc>
        <w:tc>
          <w:tcPr>
            <w:tcW w:w="3630" w:type="dxa"/>
          </w:tcPr>
          <w:p w:rsidR="00FD3D36" w:rsidRPr="00416296" w:rsidRDefault="00FD3D36" w:rsidP="00120E58">
            <w:pPr>
              <w:ind w:firstLine="0"/>
              <w:rPr>
                <w:sz w:val="18"/>
                <w:szCs w:val="18"/>
              </w:rPr>
            </w:pPr>
            <w:r>
              <w:rPr>
                <w:sz w:val="18"/>
                <w:szCs w:val="18"/>
              </w:rPr>
              <w:t>BB high for previous period</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Mid Lag 1</w:t>
            </w:r>
          </w:p>
        </w:tc>
        <w:tc>
          <w:tcPr>
            <w:tcW w:w="3630" w:type="dxa"/>
          </w:tcPr>
          <w:p w:rsidR="00FD3D36" w:rsidRPr="00416296" w:rsidRDefault="00FD3D36" w:rsidP="00120E58">
            <w:pPr>
              <w:ind w:firstLine="0"/>
              <w:rPr>
                <w:sz w:val="18"/>
                <w:szCs w:val="18"/>
              </w:rPr>
            </w:pPr>
            <w:r>
              <w:rPr>
                <w:sz w:val="18"/>
                <w:szCs w:val="18"/>
              </w:rPr>
              <w:t>BB mid for previous period</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Low Lag 1</w:t>
            </w:r>
          </w:p>
        </w:tc>
        <w:tc>
          <w:tcPr>
            <w:tcW w:w="3630" w:type="dxa"/>
          </w:tcPr>
          <w:p w:rsidR="00FD3D36" w:rsidRPr="00416296" w:rsidRDefault="00FD3D36" w:rsidP="00120E58">
            <w:pPr>
              <w:ind w:firstLine="0"/>
              <w:rPr>
                <w:sz w:val="18"/>
                <w:szCs w:val="18"/>
              </w:rPr>
            </w:pPr>
            <w:r>
              <w:rPr>
                <w:sz w:val="18"/>
                <w:szCs w:val="18"/>
              </w:rPr>
              <w:t>BB low for previous period</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RSI Lag 1</w:t>
            </w:r>
          </w:p>
        </w:tc>
        <w:tc>
          <w:tcPr>
            <w:tcW w:w="3630" w:type="dxa"/>
          </w:tcPr>
          <w:p w:rsidR="00FD3D36" w:rsidRPr="00416296" w:rsidRDefault="00FD3D36" w:rsidP="00120E58">
            <w:pPr>
              <w:ind w:firstLine="0"/>
              <w:rPr>
                <w:sz w:val="18"/>
                <w:szCs w:val="18"/>
              </w:rPr>
            </w:pPr>
            <w:r>
              <w:rPr>
                <w:sz w:val="18"/>
                <w:szCs w:val="18"/>
              </w:rPr>
              <w:t>RSI for previous period</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Close Lag 2</w:t>
            </w:r>
          </w:p>
        </w:tc>
        <w:tc>
          <w:tcPr>
            <w:tcW w:w="3630" w:type="dxa"/>
          </w:tcPr>
          <w:p w:rsidR="00FD3D36" w:rsidRPr="00416296" w:rsidRDefault="00FD3D36" w:rsidP="00120E58">
            <w:pPr>
              <w:ind w:firstLine="0"/>
              <w:rPr>
                <w:sz w:val="18"/>
                <w:szCs w:val="18"/>
              </w:rPr>
            </w:pPr>
            <w:r>
              <w:rPr>
                <w:sz w:val="18"/>
                <w:szCs w:val="18"/>
              </w:rPr>
              <w:t>Close price two periods back</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 xml:space="preserve">Bollinger High Lag 2 </w:t>
            </w:r>
          </w:p>
        </w:tc>
        <w:tc>
          <w:tcPr>
            <w:tcW w:w="3630" w:type="dxa"/>
          </w:tcPr>
          <w:p w:rsidR="00FD3D36" w:rsidRPr="00416296" w:rsidRDefault="00FD3D36" w:rsidP="00120E58">
            <w:pPr>
              <w:ind w:firstLine="0"/>
              <w:rPr>
                <w:sz w:val="18"/>
                <w:szCs w:val="18"/>
              </w:rPr>
            </w:pPr>
            <w:r>
              <w:rPr>
                <w:sz w:val="18"/>
                <w:szCs w:val="18"/>
              </w:rPr>
              <w:t>BB high two periods back</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Mid Lag 2</w:t>
            </w:r>
          </w:p>
        </w:tc>
        <w:tc>
          <w:tcPr>
            <w:tcW w:w="3630" w:type="dxa"/>
          </w:tcPr>
          <w:p w:rsidR="00FD3D36" w:rsidRPr="00416296" w:rsidRDefault="00FD3D36" w:rsidP="00120E58">
            <w:pPr>
              <w:ind w:firstLine="0"/>
              <w:rPr>
                <w:sz w:val="18"/>
                <w:szCs w:val="18"/>
              </w:rPr>
            </w:pPr>
            <w:r>
              <w:rPr>
                <w:sz w:val="18"/>
                <w:szCs w:val="18"/>
              </w:rPr>
              <w:t>BB mid two periods back</w:t>
            </w:r>
          </w:p>
        </w:tc>
      </w:tr>
      <w:tr w:rsidR="00FD3D36" w:rsidRPr="00416296" w:rsidTr="00E57365">
        <w:trPr>
          <w:jc w:val="center"/>
        </w:trPr>
        <w:tc>
          <w:tcPr>
            <w:tcW w:w="2109" w:type="dxa"/>
          </w:tcPr>
          <w:p w:rsidR="00FD3D36" w:rsidRPr="00416296" w:rsidRDefault="00FD3D36" w:rsidP="00120E58">
            <w:pPr>
              <w:ind w:firstLine="0"/>
              <w:rPr>
                <w:sz w:val="18"/>
                <w:szCs w:val="18"/>
              </w:rPr>
            </w:pPr>
            <w:r>
              <w:rPr>
                <w:sz w:val="18"/>
                <w:szCs w:val="18"/>
              </w:rPr>
              <w:t>Bollinger Low Lag 2</w:t>
            </w:r>
          </w:p>
        </w:tc>
        <w:tc>
          <w:tcPr>
            <w:tcW w:w="3630" w:type="dxa"/>
          </w:tcPr>
          <w:p w:rsidR="00FD3D36" w:rsidRPr="00416296" w:rsidRDefault="00FD3D36" w:rsidP="00120E58">
            <w:pPr>
              <w:ind w:firstLine="0"/>
              <w:rPr>
                <w:sz w:val="18"/>
                <w:szCs w:val="18"/>
              </w:rPr>
            </w:pPr>
            <w:r>
              <w:rPr>
                <w:sz w:val="18"/>
                <w:szCs w:val="18"/>
              </w:rPr>
              <w:t>BB low two periods back</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RSI Lag2</w:t>
            </w:r>
          </w:p>
        </w:tc>
        <w:tc>
          <w:tcPr>
            <w:tcW w:w="3630" w:type="dxa"/>
          </w:tcPr>
          <w:p w:rsidR="00FD3D36" w:rsidRPr="00416296" w:rsidRDefault="00FD3D36" w:rsidP="00120E58">
            <w:pPr>
              <w:ind w:firstLine="0"/>
              <w:rPr>
                <w:sz w:val="18"/>
                <w:szCs w:val="18"/>
              </w:rPr>
            </w:pPr>
            <w:r>
              <w:rPr>
                <w:sz w:val="18"/>
                <w:szCs w:val="18"/>
              </w:rPr>
              <w:t>RSI two periods back</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Signal</w:t>
            </w:r>
          </w:p>
        </w:tc>
        <w:tc>
          <w:tcPr>
            <w:tcW w:w="3630" w:type="dxa"/>
          </w:tcPr>
          <w:p w:rsidR="00FD3D36" w:rsidRPr="00416296" w:rsidRDefault="00FD3D36" w:rsidP="00120E58">
            <w:pPr>
              <w:ind w:firstLine="0"/>
              <w:rPr>
                <w:sz w:val="18"/>
                <w:szCs w:val="18"/>
              </w:rPr>
            </w:pPr>
            <w:r>
              <w:rPr>
                <w:sz w:val="18"/>
                <w:szCs w:val="18"/>
              </w:rPr>
              <w:t>Buy, sell, or hold indicator</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Portfolio</w:t>
            </w:r>
          </w:p>
        </w:tc>
        <w:tc>
          <w:tcPr>
            <w:tcW w:w="3630" w:type="dxa"/>
          </w:tcPr>
          <w:p w:rsidR="00FD3D36" w:rsidRPr="00416296" w:rsidRDefault="00FD3D36" w:rsidP="00120E58">
            <w:pPr>
              <w:ind w:firstLine="0"/>
              <w:rPr>
                <w:sz w:val="18"/>
                <w:szCs w:val="18"/>
              </w:rPr>
            </w:pPr>
            <w:r>
              <w:rPr>
                <w:sz w:val="18"/>
                <w:szCs w:val="18"/>
              </w:rPr>
              <w:t>Bought or sold asset</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Trading Return</w:t>
            </w:r>
          </w:p>
        </w:tc>
        <w:tc>
          <w:tcPr>
            <w:tcW w:w="3630" w:type="dxa"/>
          </w:tcPr>
          <w:p w:rsidR="00FD3D36" w:rsidRPr="00416296" w:rsidRDefault="00FD3D36" w:rsidP="00120E58">
            <w:pPr>
              <w:ind w:firstLine="0"/>
              <w:rPr>
                <w:sz w:val="18"/>
                <w:szCs w:val="18"/>
              </w:rPr>
            </w:pPr>
            <w:r>
              <w:rPr>
                <w:sz w:val="18"/>
                <w:szCs w:val="18"/>
              </w:rPr>
              <w:t>Trading period return on asset</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Buy &amp; Hold Return</w:t>
            </w:r>
          </w:p>
        </w:tc>
        <w:tc>
          <w:tcPr>
            <w:tcW w:w="3630" w:type="dxa"/>
          </w:tcPr>
          <w:p w:rsidR="00FD3D36" w:rsidRPr="00416296" w:rsidRDefault="00FD3D36" w:rsidP="00120E58">
            <w:pPr>
              <w:ind w:firstLine="0"/>
              <w:rPr>
                <w:sz w:val="18"/>
                <w:szCs w:val="18"/>
              </w:rPr>
            </w:pPr>
            <w:r>
              <w:rPr>
                <w:sz w:val="18"/>
                <w:szCs w:val="18"/>
              </w:rPr>
              <w:t>Buy &amp; sell period return on asset</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Trading Cum Return</w:t>
            </w:r>
          </w:p>
        </w:tc>
        <w:tc>
          <w:tcPr>
            <w:tcW w:w="3630" w:type="dxa"/>
          </w:tcPr>
          <w:p w:rsidR="00FD3D36" w:rsidRPr="00416296" w:rsidRDefault="00FD3D36" w:rsidP="00120E58">
            <w:pPr>
              <w:ind w:firstLine="0"/>
              <w:rPr>
                <w:sz w:val="18"/>
                <w:szCs w:val="18"/>
              </w:rPr>
            </w:pPr>
            <w:r>
              <w:rPr>
                <w:sz w:val="18"/>
                <w:szCs w:val="18"/>
              </w:rPr>
              <w:t>Trading cumulative return on asset</w:t>
            </w:r>
          </w:p>
        </w:tc>
      </w:tr>
      <w:tr w:rsidR="00FD3D36" w:rsidRPr="00416296" w:rsidTr="00E57365">
        <w:trPr>
          <w:jc w:val="center"/>
        </w:trPr>
        <w:tc>
          <w:tcPr>
            <w:tcW w:w="2109" w:type="dxa"/>
          </w:tcPr>
          <w:p w:rsidR="00FD3D36" w:rsidRDefault="00FD3D36" w:rsidP="00120E58">
            <w:pPr>
              <w:ind w:firstLine="0"/>
              <w:rPr>
                <w:sz w:val="18"/>
                <w:szCs w:val="18"/>
              </w:rPr>
            </w:pPr>
            <w:r>
              <w:rPr>
                <w:sz w:val="18"/>
                <w:szCs w:val="18"/>
              </w:rPr>
              <w:t>Buy &amp; Hold Cum Return</w:t>
            </w:r>
          </w:p>
        </w:tc>
        <w:tc>
          <w:tcPr>
            <w:tcW w:w="3630" w:type="dxa"/>
          </w:tcPr>
          <w:p w:rsidR="00FD3D36" w:rsidRPr="00416296" w:rsidRDefault="00FD3D36" w:rsidP="00120E58">
            <w:pPr>
              <w:ind w:firstLine="0"/>
              <w:rPr>
                <w:sz w:val="18"/>
                <w:szCs w:val="18"/>
              </w:rPr>
            </w:pPr>
            <w:r>
              <w:rPr>
                <w:sz w:val="18"/>
                <w:szCs w:val="18"/>
              </w:rPr>
              <w:t>Buy &amp; sell cumulative return on asset</w:t>
            </w:r>
          </w:p>
        </w:tc>
      </w:tr>
    </w:tbl>
    <w:p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rsidTr="00E57365">
        <w:trPr>
          <w:jc w:val="center"/>
        </w:trPr>
        <w:tc>
          <w:tcPr>
            <w:tcW w:w="1487" w:type="dxa"/>
            <w:tcBorders>
              <w:top w:val="single" w:sz="12" w:space="0" w:color="000000"/>
              <w:bottom w:val="single" w:sz="6" w:space="0" w:color="000000"/>
            </w:tcBorders>
          </w:tcPr>
          <w:p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rsidR="000224AD" w:rsidRDefault="000224AD" w:rsidP="00F66453">
            <w:pPr>
              <w:ind w:firstLine="0"/>
              <w:rPr>
                <w:sz w:val="18"/>
                <w:szCs w:val="18"/>
              </w:rPr>
            </w:pPr>
            <w:r>
              <w:rPr>
                <w:sz w:val="18"/>
                <w:szCs w:val="18"/>
              </w:rPr>
              <w:t>Best Value</w:t>
            </w:r>
          </w:p>
        </w:tc>
      </w:tr>
      <w:tr w:rsidR="000224AD" w:rsidRPr="00416296" w:rsidTr="00E57365">
        <w:trPr>
          <w:jc w:val="center"/>
        </w:trPr>
        <w:tc>
          <w:tcPr>
            <w:tcW w:w="1487" w:type="dxa"/>
          </w:tcPr>
          <w:p w:rsidR="000224AD" w:rsidRPr="00416296" w:rsidRDefault="000224AD" w:rsidP="00F66453">
            <w:pPr>
              <w:ind w:firstLine="0"/>
              <w:rPr>
                <w:sz w:val="18"/>
                <w:szCs w:val="18"/>
              </w:rPr>
            </w:pPr>
            <w:r>
              <w:rPr>
                <w:sz w:val="18"/>
                <w:szCs w:val="18"/>
              </w:rPr>
              <w:t>BB Period</w:t>
            </w:r>
          </w:p>
        </w:tc>
        <w:tc>
          <w:tcPr>
            <w:tcW w:w="1260" w:type="dxa"/>
          </w:tcPr>
          <w:p w:rsidR="000224AD" w:rsidRPr="00416296" w:rsidRDefault="000224AD" w:rsidP="00F66453">
            <w:pPr>
              <w:ind w:firstLine="0"/>
              <w:rPr>
                <w:sz w:val="18"/>
                <w:szCs w:val="18"/>
              </w:rPr>
            </w:pPr>
            <w:r>
              <w:rPr>
                <w:sz w:val="18"/>
                <w:szCs w:val="18"/>
              </w:rPr>
              <w:t>3, 4, 5</w:t>
            </w:r>
          </w:p>
        </w:tc>
        <w:tc>
          <w:tcPr>
            <w:tcW w:w="1440" w:type="dxa"/>
          </w:tcPr>
          <w:p w:rsidR="000224AD" w:rsidRDefault="000224AD" w:rsidP="00F66453">
            <w:pPr>
              <w:ind w:firstLine="0"/>
              <w:rPr>
                <w:sz w:val="18"/>
                <w:szCs w:val="18"/>
              </w:rPr>
            </w:pPr>
            <w:r>
              <w:rPr>
                <w:sz w:val="18"/>
                <w:szCs w:val="18"/>
              </w:rPr>
              <w:t>4</w:t>
            </w:r>
          </w:p>
        </w:tc>
      </w:tr>
      <w:tr w:rsidR="000224AD" w:rsidRPr="00416296" w:rsidTr="00E57365">
        <w:trPr>
          <w:jc w:val="center"/>
        </w:trPr>
        <w:tc>
          <w:tcPr>
            <w:tcW w:w="1487" w:type="dxa"/>
          </w:tcPr>
          <w:p w:rsidR="000224AD" w:rsidRPr="00416296" w:rsidRDefault="000224AD" w:rsidP="00F66453">
            <w:pPr>
              <w:ind w:firstLine="0"/>
              <w:rPr>
                <w:sz w:val="18"/>
                <w:szCs w:val="18"/>
              </w:rPr>
            </w:pPr>
            <w:r>
              <w:rPr>
                <w:sz w:val="18"/>
                <w:szCs w:val="18"/>
              </w:rPr>
              <w:t>RSI Period</w:t>
            </w:r>
          </w:p>
        </w:tc>
        <w:tc>
          <w:tcPr>
            <w:tcW w:w="1260" w:type="dxa"/>
          </w:tcPr>
          <w:p w:rsidR="000224AD" w:rsidRPr="00416296" w:rsidRDefault="000224AD" w:rsidP="00F66453">
            <w:pPr>
              <w:ind w:firstLine="0"/>
              <w:rPr>
                <w:sz w:val="18"/>
                <w:szCs w:val="18"/>
              </w:rPr>
            </w:pPr>
            <w:r>
              <w:rPr>
                <w:sz w:val="18"/>
                <w:szCs w:val="18"/>
              </w:rPr>
              <w:t>7, 8, 9</w:t>
            </w:r>
          </w:p>
        </w:tc>
        <w:tc>
          <w:tcPr>
            <w:tcW w:w="1440" w:type="dxa"/>
          </w:tcPr>
          <w:p w:rsidR="000224AD" w:rsidRDefault="000224AD" w:rsidP="00F66453">
            <w:pPr>
              <w:ind w:firstLine="0"/>
              <w:rPr>
                <w:sz w:val="18"/>
                <w:szCs w:val="18"/>
              </w:rPr>
            </w:pPr>
            <w:r>
              <w:rPr>
                <w:sz w:val="18"/>
                <w:szCs w:val="18"/>
              </w:rPr>
              <w:t>8</w:t>
            </w:r>
          </w:p>
        </w:tc>
      </w:tr>
      <w:tr w:rsidR="000224AD" w:rsidRPr="00416296" w:rsidTr="00E57365">
        <w:trPr>
          <w:jc w:val="center"/>
        </w:trPr>
        <w:tc>
          <w:tcPr>
            <w:tcW w:w="1487" w:type="dxa"/>
          </w:tcPr>
          <w:p w:rsidR="000224AD" w:rsidRPr="00416296" w:rsidRDefault="000224AD" w:rsidP="00F66453">
            <w:pPr>
              <w:ind w:firstLine="0"/>
              <w:rPr>
                <w:sz w:val="18"/>
                <w:szCs w:val="18"/>
              </w:rPr>
            </w:pPr>
            <w:r>
              <w:rPr>
                <w:sz w:val="18"/>
                <w:szCs w:val="18"/>
              </w:rPr>
              <w:t>BB STD DEV</w:t>
            </w:r>
          </w:p>
        </w:tc>
        <w:tc>
          <w:tcPr>
            <w:tcW w:w="1260" w:type="dxa"/>
          </w:tcPr>
          <w:p w:rsidR="000224AD" w:rsidRPr="00416296" w:rsidRDefault="000224AD" w:rsidP="00F66453">
            <w:pPr>
              <w:ind w:firstLine="0"/>
              <w:rPr>
                <w:sz w:val="18"/>
                <w:szCs w:val="18"/>
              </w:rPr>
            </w:pPr>
            <w:r>
              <w:rPr>
                <w:sz w:val="18"/>
                <w:szCs w:val="18"/>
              </w:rPr>
              <w:t>1.3, 1.4, 1.5</w:t>
            </w:r>
          </w:p>
        </w:tc>
        <w:tc>
          <w:tcPr>
            <w:tcW w:w="1440" w:type="dxa"/>
          </w:tcPr>
          <w:p w:rsidR="000224AD" w:rsidRPr="00F36C39" w:rsidRDefault="000224AD" w:rsidP="00F66453">
            <w:pPr>
              <w:ind w:firstLine="0"/>
              <w:rPr>
                <w:sz w:val="18"/>
                <w:szCs w:val="18"/>
              </w:rPr>
            </w:pPr>
            <w:r>
              <w:rPr>
                <w:sz w:val="18"/>
                <w:szCs w:val="18"/>
              </w:rPr>
              <w:t>1.3</w:t>
            </w:r>
          </w:p>
        </w:tc>
      </w:tr>
      <w:tr w:rsidR="000224AD" w:rsidRPr="00416296" w:rsidTr="00E57365">
        <w:trPr>
          <w:jc w:val="center"/>
        </w:trPr>
        <w:tc>
          <w:tcPr>
            <w:tcW w:w="1487" w:type="dxa"/>
          </w:tcPr>
          <w:p w:rsidR="000224AD" w:rsidRPr="00416296" w:rsidRDefault="000224AD" w:rsidP="00F66453">
            <w:pPr>
              <w:ind w:firstLine="0"/>
              <w:rPr>
                <w:sz w:val="18"/>
                <w:szCs w:val="18"/>
              </w:rPr>
            </w:pPr>
            <w:r>
              <w:rPr>
                <w:sz w:val="18"/>
                <w:szCs w:val="18"/>
              </w:rPr>
              <w:t>Buy RSI Trigger</w:t>
            </w:r>
          </w:p>
        </w:tc>
        <w:tc>
          <w:tcPr>
            <w:tcW w:w="1260" w:type="dxa"/>
          </w:tcPr>
          <w:p w:rsidR="000224AD" w:rsidRPr="00416296" w:rsidRDefault="000224AD" w:rsidP="00F66453">
            <w:pPr>
              <w:ind w:firstLine="0"/>
              <w:rPr>
                <w:sz w:val="18"/>
                <w:szCs w:val="18"/>
              </w:rPr>
            </w:pPr>
            <w:r>
              <w:rPr>
                <w:sz w:val="18"/>
                <w:szCs w:val="18"/>
              </w:rPr>
              <w:t>30, 35, 40, 45</w:t>
            </w:r>
          </w:p>
        </w:tc>
        <w:tc>
          <w:tcPr>
            <w:tcW w:w="1440" w:type="dxa"/>
          </w:tcPr>
          <w:p w:rsidR="000224AD" w:rsidRDefault="000224AD" w:rsidP="00F66453">
            <w:pPr>
              <w:ind w:firstLine="0"/>
              <w:rPr>
                <w:sz w:val="18"/>
                <w:szCs w:val="18"/>
              </w:rPr>
            </w:pPr>
            <w:r>
              <w:rPr>
                <w:sz w:val="18"/>
                <w:szCs w:val="18"/>
              </w:rPr>
              <w:t>35</w:t>
            </w:r>
          </w:p>
        </w:tc>
      </w:tr>
      <w:tr w:rsidR="000224AD" w:rsidRPr="00416296" w:rsidTr="00E57365">
        <w:trPr>
          <w:jc w:val="center"/>
        </w:trPr>
        <w:tc>
          <w:tcPr>
            <w:tcW w:w="1487" w:type="dxa"/>
          </w:tcPr>
          <w:p w:rsidR="000224AD" w:rsidRDefault="000224AD" w:rsidP="00F66453">
            <w:pPr>
              <w:ind w:firstLine="0"/>
              <w:rPr>
                <w:sz w:val="18"/>
                <w:szCs w:val="18"/>
              </w:rPr>
            </w:pPr>
            <w:r>
              <w:rPr>
                <w:sz w:val="18"/>
                <w:szCs w:val="18"/>
              </w:rPr>
              <w:t>Sell RSI Trigger</w:t>
            </w:r>
          </w:p>
        </w:tc>
        <w:tc>
          <w:tcPr>
            <w:tcW w:w="1260" w:type="dxa"/>
          </w:tcPr>
          <w:p w:rsidR="000224AD" w:rsidRPr="00416296" w:rsidRDefault="000224AD" w:rsidP="00F66453">
            <w:pPr>
              <w:ind w:firstLine="0"/>
              <w:rPr>
                <w:sz w:val="18"/>
                <w:szCs w:val="18"/>
              </w:rPr>
            </w:pPr>
            <w:r>
              <w:rPr>
                <w:sz w:val="18"/>
                <w:szCs w:val="18"/>
              </w:rPr>
              <w:t>70, 75, 80</w:t>
            </w:r>
          </w:p>
        </w:tc>
        <w:tc>
          <w:tcPr>
            <w:tcW w:w="1440" w:type="dxa"/>
          </w:tcPr>
          <w:p w:rsidR="000224AD" w:rsidRDefault="000224AD" w:rsidP="00F66453">
            <w:pPr>
              <w:ind w:firstLine="0"/>
              <w:rPr>
                <w:sz w:val="18"/>
                <w:szCs w:val="18"/>
              </w:rPr>
            </w:pPr>
            <w:r>
              <w:rPr>
                <w:sz w:val="18"/>
                <w:szCs w:val="18"/>
              </w:rPr>
              <w:t>75</w:t>
            </w:r>
          </w:p>
        </w:tc>
      </w:tr>
      <w:tr w:rsidR="007F5A77" w:rsidRPr="00416296" w:rsidTr="00E57365">
        <w:trPr>
          <w:jc w:val="center"/>
        </w:trPr>
        <w:tc>
          <w:tcPr>
            <w:tcW w:w="1487" w:type="dxa"/>
          </w:tcPr>
          <w:p w:rsidR="007F5A77" w:rsidRDefault="007F5A77" w:rsidP="00F66453">
            <w:pPr>
              <w:ind w:firstLine="0"/>
              <w:rPr>
                <w:sz w:val="18"/>
                <w:szCs w:val="18"/>
              </w:rPr>
            </w:pPr>
            <w:r>
              <w:rPr>
                <w:sz w:val="18"/>
                <w:szCs w:val="18"/>
              </w:rPr>
              <w:t>Algorithm</w:t>
            </w:r>
          </w:p>
        </w:tc>
        <w:tc>
          <w:tcPr>
            <w:tcW w:w="1260" w:type="dxa"/>
          </w:tcPr>
          <w:p w:rsidR="007F5A77" w:rsidRDefault="007F5A77" w:rsidP="00F66453">
            <w:pPr>
              <w:ind w:firstLine="0"/>
              <w:rPr>
                <w:sz w:val="18"/>
                <w:szCs w:val="18"/>
              </w:rPr>
            </w:pPr>
            <w:r>
              <w:rPr>
                <w:sz w:val="18"/>
                <w:szCs w:val="18"/>
              </w:rPr>
              <w:t>1</w:t>
            </w:r>
          </w:p>
        </w:tc>
        <w:tc>
          <w:tcPr>
            <w:tcW w:w="1440" w:type="dxa"/>
          </w:tcPr>
          <w:p w:rsidR="007F5A77" w:rsidRDefault="007F5A77" w:rsidP="00F66453">
            <w:pPr>
              <w:ind w:firstLine="0"/>
              <w:rPr>
                <w:sz w:val="18"/>
                <w:szCs w:val="18"/>
              </w:rPr>
            </w:pPr>
            <w:r>
              <w:rPr>
                <w:sz w:val="18"/>
                <w:szCs w:val="18"/>
              </w:rPr>
              <w:t>1</w:t>
            </w:r>
          </w:p>
        </w:tc>
      </w:tr>
    </w:tbl>
    <w:p w:rsidR="00627669" w:rsidRDefault="00F30C78" w:rsidP="00627669">
      <w:pPr>
        <w:spacing w:before="220" w:after="220"/>
        <w:jc w:val="center"/>
      </w:pPr>
      <w:r>
        <w:rPr>
          <w:noProof/>
        </w:rPr>
        <w:lastRenderedPageBreak/>
        <mc:AlternateContent>
          <mc:Choice Requires="wps">
            <w:drawing>
              <wp:anchor distT="0" distB="0" distL="114300" distR="114300" simplePos="0" relativeHeight="251657728" behindDoc="0" locked="0" layoutInCell="1" allowOverlap="1">
                <wp:simplePos x="0" y="0"/>
                <wp:positionH relativeFrom="column">
                  <wp:posOffset>1940560</wp:posOffset>
                </wp:positionH>
                <wp:positionV relativeFrom="paragraph">
                  <wp:posOffset>509693</wp:posOffset>
                </wp:positionV>
                <wp:extent cx="220980" cy="208280"/>
                <wp:effectExtent l="0" t="0" r="7620" b="7620"/>
                <wp:wrapNone/>
                <wp:docPr id="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 cy="20828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CD1B1" id="Rectangle 19" o:spid="_x0000_s1026" style="position:absolute;margin-left:152.8pt;margin-top:40.15pt;width:17.4pt;height:1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" filled="f" strokecolor="#2f528f" strokeweight="1pt">
                <v:path arrowok="t"/>
              </v:rect>
            </w:pict>
          </mc:Fallback>
        </mc:AlternateContent>
      </w:r>
      <w:r w:rsidRPr="00770BA7">
        <w:rPr>
          <w:noProof/>
          <w:lang w:eastAsia="en-US"/>
        </w:rPr>
        <w:drawing>
          <wp:inline distT="0" distB="0" distL="0" distR="0">
            <wp:extent cx="4390390" cy="3294380"/>
            <wp:effectExtent l="0" t="0" r="0" b="0"/>
            <wp:docPr id="2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0390" cy="3294380"/>
                    </a:xfrm>
                    <a:prstGeom prst="rect">
                      <a:avLst/>
                    </a:prstGeom>
                    <a:noFill/>
                    <a:ln>
                      <a:noFill/>
                    </a:ln>
                  </pic:spPr>
                </pic:pic>
              </a:graphicData>
            </a:graphic>
          </wp:inline>
        </w:drawing>
      </w:r>
    </w:p>
    <w:p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rsidR="00F127CD" w:rsidRDefault="00F30C78" w:rsidP="00E57365">
      <w:pPr>
        <w:spacing w:before="220" w:after="220"/>
        <w:jc w:val="center"/>
      </w:pPr>
      <w:r w:rsidRPr="00275717">
        <w:rPr>
          <w:noProof/>
          <w:lang w:eastAsia="en-US"/>
        </w:rPr>
        <w:lastRenderedPageBreak/>
        <w:drawing>
          <wp:inline distT="0" distB="0" distL="0" distR="0">
            <wp:extent cx="4390390" cy="3350895"/>
            <wp:effectExtent l="0" t="0" r="0" b="0"/>
            <wp:docPr id="2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390" cy="3350895"/>
                    </a:xfrm>
                    <a:prstGeom prst="rect">
                      <a:avLst/>
                    </a:prstGeom>
                    <a:noFill/>
                    <a:ln>
                      <a:noFill/>
                    </a:ln>
                  </pic:spPr>
                </pic:pic>
              </a:graphicData>
            </a:graphic>
          </wp:inline>
        </w:drawing>
      </w:r>
    </w:p>
    <w:p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rsidR="00A52897" w:rsidRDefault="00AC04CA" w:rsidP="00A52897">
      <w:pPr>
        <w:pStyle w:val="Heading1"/>
      </w:pPr>
      <w:r>
        <w:t>7</w:t>
      </w:r>
      <w:r w:rsidR="009727AF">
        <w:t xml:space="preserve">   </w:t>
      </w:r>
      <w:r w:rsidR="00A52897">
        <w:t>Results</w:t>
      </w:r>
    </w:p>
    <w:p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 xml:space="preserve">Bear market signal results from </w:t>
      </w:r>
      <w:proofErr w:type="spellStart"/>
      <w:r w:rsidR="00A3096A">
        <w:rPr>
          <w:lang w:val="en-GB"/>
        </w:rPr>
        <w:t>l</w:t>
      </w:r>
      <w:r>
        <w:rPr>
          <w:lang w:val="en-GB"/>
        </w:rPr>
        <w:t>abeler</w:t>
      </w:r>
      <w:proofErr w:type="spellEnd"/>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rsidTr="00C61973">
        <w:trPr>
          <w:jc w:val="center"/>
        </w:trPr>
        <w:tc>
          <w:tcPr>
            <w:tcW w:w="2070" w:type="dxa"/>
            <w:tcBorders>
              <w:top w:val="single" w:sz="12" w:space="0" w:color="000000"/>
              <w:bottom w:val="single" w:sz="6" w:space="0" w:color="000000"/>
            </w:tcBorders>
          </w:tcPr>
          <w:p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rsidR="00C61973" w:rsidRDefault="00C61973" w:rsidP="00120E58">
            <w:pPr>
              <w:ind w:firstLine="0"/>
              <w:rPr>
                <w:sz w:val="18"/>
                <w:szCs w:val="18"/>
              </w:rPr>
            </w:pPr>
            <w:r>
              <w:rPr>
                <w:sz w:val="18"/>
                <w:szCs w:val="18"/>
              </w:rPr>
              <w:t>Percentage</w:t>
            </w:r>
          </w:p>
        </w:tc>
      </w:tr>
      <w:tr w:rsidR="00C61973" w:rsidRPr="00416296" w:rsidTr="00C61973">
        <w:trPr>
          <w:trHeight w:val="241"/>
          <w:jc w:val="center"/>
        </w:trPr>
        <w:tc>
          <w:tcPr>
            <w:tcW w:w="2070" w:type="dxa"/>
          </w:tcPr>
          <w:p w:rsidR="00C61973" w:rsidRPr="00416296" w:rsidRDefault="00C61973" w:rsidP="00120E58">
            <w:pPr>
              <w:ind w:firstLine="0"/>
              <w:rPr>
                <w:sz w:val="18"/>
                <w:szCs w:val="18"/>
              </w:rPr>
            </w:pPr>
            <w:r>
              <w:rPr>
                <w:sz w:val="18"/>
                <w:szCs w:val="18"/>
              </w:rPr>
              <w:t>Hold</w:t>
            </w:r>
          </w:p>
        </w:tc>
        <w:tc>
          <w:tcPr>
            <w:tcW w:w="2016" w:type="dxa"/>
          </w:tcPr>
          <w:p w:rsidR="00C61973" w:rsidRPr="00416296" w:rsidRDefault="00657459" w:rsidP="00120E58">
            <w:pPr>
              <w:ind w:firstLine="0"/>
              <w:rPr>
                <w:sz w:val="18"/>
                <w:szCs w:val="18"/>
              </w:rPr>
            </w:pPr>
            <w:r>
              <w:rPr>
                <w:sz w:val="18"/>
                <w:szCs w:val="18"/>
              </w:rPr>
              <w:t>1,908</w:t>
            </w:r>
          </w:p>
        </w:tc>
        <w:tc>
          <w:tcPr>
            <w:tcW w:w="2016" w:type="dxa"/>
          </w:tcPr>
          <w:p w:rsidR="00C61973" w:rsidRDefault="00657459" w:rsidP="00120E58">
            <w:pPr>
              <w:ind w:firstLine="0"/>
              <w:rPr>
                <w:sz w:val="18"/>
                <w:szCs w:val="18"/>
              </w:rPr>
            </w:pPr>
            <w:r>
              <w:rPr>
                <w:sz w:val="18"/>
                <w:szCs w:val="18"/>
              </w:rPr>
              <w:t>96.07</w:t>
            </w:r>
            <w:r w:rsidR="00C61973">
              <w:rPr>
                <w:sz w:val="18"/>
                <w:szCs w:val="18"/>
              </w:rPr>
              <w:t>%</w:t>
            </w:r>
          </w:p>
        </w:tc>
      </w:tr>
      <w:tr w:rsidR="00C61973" w:rsidRPr="00416296" w:rsidTr="00C61973">
        <w:trPr>
          <w:trHeight w:val="220"/>
          <w:jc w:val="center"/>
        </w:trPr>
        <w:tc>
          <w:tcPr>
            <w:tcW w:w="2070" w:type="dxa"/>
          </w:tcPr>
          <w:p w:rsidR="00C61973" w:rsidRPr="00416296" w:rsidRDefault="00C61973" w:rsidP="00120E58">
            <w:pPr>
              <w:ind w:firstLine="0"/>
              <w:rPr>
                <w:sz w:val="18"/>
                <w:szCs w:val="18"/>
              </w:rPr>
            </w:pPr>
            <w:r>
              <w:rPr>
                <w:sz w:val="18"/>
                <w:szCs w:val="18"/>
              </w:rPr>
              <w:t>Buy</w:t>
            </w:r>
          </w:p>
        </w:tc>
        <w:tc>
          <w:tcPr>
            <w:tcW w:w="2016" w:type="dxa"/>
          </w:tcPr>
          <w:p w:rsidR="00C61973" w:rsidRPr="00416296" w:rsidRDefault="00657459" w:rsidP="00120E58">
            <w:pPr>
              <w:ind w:firstLine="0"/>
              <w:rPr>
                <w:sz w:val="18"/>
                <w:szCs w:val="18"/>
              </w:rPr>
            </w:pPr>
            <w:r>
              <w:rPr>
                <w:sz w:val="18"/>
                <w:szCs w:val="18"/>
              </w:rPr>
              <w:t>52</w:t>
            </w:r>
          </w:p>
        </w:tc>
        <w:tc>
          <w:tcPr>
            <w:tcW w:w="2016" w:type="dxa"/>
          </w:tcPr>
          <w:p w:rsidR="00C61973" w:rsidRDefault="00657459" w:rsidP="00120E58">
            <w:pPr>
              <w:ind w:firstLine="0"/>
              <w:rPr>
                <w:sz w:val="18"/>
                <w:szCs w:val="18"/>
              </w:rPr>
            </w:pPr>
            <w:r>
              <w:rPr>
                <w:sz w:val="18"/>
                <w:szCs w:val="18"/>
              </w:rPr>
              <w:t>2.62</w:t>
            </w:r>
            <w:r w:rsidR="00C61973">
              <w:rPr>
                <w:sz w:val="18"/>
                <w:szCs w:val="18"/>
              </w:rPr>
              <w:t>%</w:t>
            </w:r>
          </w:p>
        </w:tc>
      </w:tr>
      <w:tr w:rsidR="00C61973" w:rsidRPr="00416296" w:rsidTr="00C61973">
        <w:trPr>
          <w:jc w:val="center"/>
        </w:trPr>
        <w:tc>
          <w:tcPr>
            <w:tcW w:w="2070" w:type="dxa"/>
          </w:tcPr>
          <w:p w:rsidR="00C61973" w:rsidRPr="00416296" w:rsidRDefault="00C61973" w:rsidP="00120E58">
            <w:pPr>
              <w:ind w:firstLine="0"/>
              <w:rPr>
                <w:sz w:val="18"/>
                <w:szCs w:val="18"/>
              </w:rPr>
            </w:pPr>
            <w:r>
              <w:rPr>
                <w:sz w:val="18"/>
                <w:szCs w:val="18"/>
              </w:rPr>
              <w:t>Sell</w:t>
            </w:r>
          </w:p>
        </w:tc>
        <w:tc>
          <w:tcPr>
            <w:tcW w:w="2016" w:type="dxa"/>
          </w:tcPr>
          <w:p w:rsidR="00C61973" w:rsidRPr="00416296" w:rsidRDefault="00657459" w:rsidP="00120E58">
            <w:pPr>
              <w:ind w:firstLine="0"/>
              <w:rPr>
                <w:sz w:val="18"/>
                <w:szCs w:val="18"/>
              </w:rPr>
            </w:pPr>
            <w:r>
              <w:rPr>
                <w:sz w:val="18"/>
                <w:szCs w:val="18"/>
              </w:rPr>
              <w:t>26</w:t>
            </w:r>
          </w:p>
        </w:tc>
        <w:tc>
          <w:tcPr>
            <w:tcW w:w="2016" w:type="dxa"/>
          </w:tcPr>
          <w:p w:rsidR="00C61973" w:rsidRDefault="00657459" w:rsidP="00120E58">
            <w:pPr>
              <w:ind w:firstLine="0"/>
              <w:rPr>
                <w:sz w:val="18"/>
                <w:szCs w:val="18"/>
              </w:rPr>
            </w:pPr>
            <w:r>
              <w:rPr>
                <w:sz w:val="18"/>
                <w:szCs w:val="18"/>
              </w:rPr>
              <w:t>1.31</w:t>
            </w:r>
            <w:r w:rsidR="00C61973">
              <w:rPr>
                <w:sz w:val="18"/>
                <w:szCs w:val="18"/>
              </w:rPr>
              <w:t>%</w:t>
            </w:r>
          </w:p>
        </w:tc>
      </w:tr>
    </w:tbl>
    <w:p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proofErr w:type="spellStart"/>
      <w:r w:rsidR="0096381F">
        <w:rPr>
          <w:lang w:val="en-GB"/>
        </w:rPr>
        <w:t>labe</w:t>
      </w:r>
      <w:r w:rsidR="00A3096A">
        <w:rPr>
          <w:lang w:val="en-GB"/>
        </w:rPr>
        <w:t>ler</w:t>
      </w:r>
      <w:proofErr w:type="spellEnd"/>
      <w:r w:rsidR="00A3096A">
        <w:rPr>
          <w:lang w:val="en-GB"/>
        </w:rPr>
        <w:t xml:space="preserve">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rsidTr="007D0FE9">
        <w:trPr>
          <w:jc w:val="center"/>
        </w:trPr>
        <w:tc>
          <w:tcPr>
            <w:tcW w:w="2016" w:type="dxa"/>
            <w:tcBorders>
              <w:top w:val="single" w:sz="12" w:space="0" w:color="000000"/>
              <w:bottom w:val="single" w:sz="6" w:space="0" w:color="000000"/>
            </w:tcBorders>
          </w:tcPr>
          <w:p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rsidR="007D0FE9" w:rsidRDefault="007D0FE9" w:rsidP="00120E58">
            <w:pPr>
              <w:ind w:firstLine="0"/>
              <w:rPr>
                <w:sz w:val="18"/>
                <w:szCs w:val="18"/>
              </w:rPr>
            </w:pPr>
            <w:r>
              <w:rPr>
                <w:sz w:val="18"/>
                <w:szCs w:val="18"/>
              </w:rPr>
              <w:t>Buy &amp; Hold</w:t>
            </w:r>
          </w:p>
        </w:tc>
      </w:tr>
      <w:tr w:rsidR="007D0FE9" w:rsidRPr="00416296" w:rsidTr="007D0FE9">
        <w:trPr>
          <w:trHeight w:val="241"/>
          <w:jc w:val="center"/>
        </w:trPr>
        <w:tc>
          <w:tcPr>
            <w:tcW w:w="2016" w:type="dxa"/>
          </w:tcPr>
          <w:p w:rsidR="007D0FE9" w:rsidRPr="00416296" w:rsidRDefault="007D0FE9" w:rsidP="00120E58">
            <w:pPr>
              <w:ind w:firstLine="0"/>
              <w:rPr>
                <w:sz w:val="18"/>
                <w:szCs w:val="18"/>
              </w:rPr>
            </w:pPr>
            <w:r>
              <w:rPr>
                <w:sz w:val="18"/>
                <w:szCs w:val="18"/>
              </w:rPr>
              <w:t>Return</w:t>
            </w:r>
          </w:p>
        </w:tc>
        <w:tc>
          <w:tcPr>
            <w:tcW w:w="2016" w:type="dxa"/>
          </w:tcPr>
          <w:p w:rsidR="007D0FE9" w:rsidRPr="00416296" w:rsidRDefault="00657459" w:rsidP="00120E58">
            <w:pPr>
              <w:ind w:firstLine="0"/>
              <w:rPr>
                <w:sz w:val="18"/>
                <w:szCs w:val="18"/>
              </w:rPr>
            </w:pPr>
            <w:r>
              <w:rPr>
                <w:sz w:val="18"/>
                <w:szCs w:val="18"/>
              </w:rPr>
              <w:t>1.18</w:t>
            </w:r>
          </w:p>
        </w:tc>
        <w:tc>
          <w:tcPr>
            <w:tcW w:w="2016" w:type="dxa"/>
          </w:tcPr>
          <w:p w:rsidR="007D0FE9" w:rsidRDefault="00657459" w:rsidP="00120E58">
            <w:pPr>
              <w:ind w:firstLine="0"/>
              <w:rPr>
                <w:sz w:val="18"/>
                <w:szCs w:val="18"/>
              </w:rPr>
            </w:pPr>
            <w:r>
              <w:rPr>
                <w:sz w:val="18"/>
                <w:szCs w:val="18"/>
              </w:rPr>
              <w:t>0.007</w:t>
            </w:r>
          </w:p>
        </w:tc>
      </w:tr>
      <w:tr w:rsidR="007D0FE9" w:rsidRPr="00416296" w:rsidTr="007D0FE9">
        <w:trPr>
          <w:jc w:val="center"/>
        </w:trPr>
        <w:tc>
          <w:tcPr>
            <w:tcW w:w="2016" w:type="dxa"/>
          </w:tcPr>
          <w:p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9"/>
            </w:r>
            <w:r>
              <w:rPr>
                <w:sz w:val="18"/>
                <w:szCs w:val="18"/>
              </w:rPr>
              <w:t xml:space="preserve"> (</w:t>
            </w:r>
            <w:proofErr w:type="spellStart"/>
            <w:r>
              <w:rPr>
                <w:sz w:val="18"/>
                <w:szCs w:val="18"/>
              </w:rPr>
              <w:t>Rf</w:t>
            </w:r>
            <w:proofErr w:type="spellEnd"/>
            <w:r>
              <w:rPr>
                <w:sz w:val="18"/>
                <w:szCs w:val="18"/>
              </w:rPr>
              <w:t>=0%)</w:t>
            </w:r>
          </w:p>
        </w:tc>
        <w:tc>
          <w:tcPr>
            <w:tcW w:w="2016" w:type="dxa"/>
          </w:tcPr>
          <w:p w:rsidR="007D0FE9" w:rsidRPr="00416296" w:rsidRDefault="00657459" w:rsidP="00120E58">
            <w:pPr>
              <w:ind w:firstLine="0"/>
              <w:rPr>
                <w:sz w:val="18"/>
                <w:szCs w:val="18"/>
              </w:rPr>
            </w:pPr>
            <w:r>
              <w:rPr>
                <w:sz w:val="18"/>
                <w:szCs w:val="18"/>
              </w:rPr>
              <w:t>1.26</w:t>
            </w:r>
          </w:p>
        </w:tc>
        <w:tc>
          <w:tcPr>
            <w:tcW w:w="2016" w:type="dxa"/>
          </w:tcPr>
          <w:p w:rsidR="007D0FE9" w:rsidRDefault="00657459" w:rsidP="00120E58">
            <w:pPr>
              <w:ind w:firstLine="0"/>
              <w:rPr>
                <w:sz w:val="18"/>
                <w:szCs w:val="18"/>
              </w:rPr>
            </w:pPr>
            <w:r>
              <w:rPr>
                <w:sz w:val="18"/>
                <w:szCs w:val="18"/>
              </w:rPr>
              <w:t>0.83</w:t>
            </w:r>
          </w:p>
        </w:tc>
      </w:tr>
    </w:tbl>
    <w:p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rsidTr="0008401D">
        <w:trPr>
          <w:jc w:val="center"/>
        </w:trPr>
        <w:tc>
          <w:tcPr>
            <w:tcW w:w="990" w:type="dxa"/>
            <w:tcBorders>
              <w:top w:val="single" w:sz="12" w:space="0" w:color="000000"/>
              <w:bottom w:val="single" w:sz="6" w:space="0" w:color="000000"/>
            </w:tcBorders>
          </w:tcPr>
          <w:p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rsidR="00E217F8" w:rsidRPr="00371779" w:rsidRDefault="00E217F8" w:rsidP="00120E58">
            <w:pPr>
              <w:ind w:firstLine="0"/>
              <w:rPr>
                <w:sz w:val="18"/>
                <w:szCs w:val="18"/>
              </w:rPr>
            </w:pPr>
            <w:r>
              <w:rPr>
                <w:sz w:val="18"/>
                <w:szCs w:val="18"/>
              </w:rPr>
              <w:t>Feature</w:t>
            </w:r>
          </w:p>
        </w:tc>
      </w:tr>
      <w:tr w:rsidR="00E217F8" w:rsidRPr="00416296" w:rsidTr="0008401D">
        <w:trPr>
          <w:trHeight w:val="241"/>
          <w:jc w:val="center"/>
        </w:trPr>
        <w:tc>
          <w:tcPr>
            <w:tcW w:w="990" w:type="dxa"/>
          </w:tcPr>
          <w:p w:rsidR="00E217F8" w:rsidRPr="00416296" w:rsidRDefault="00E217F8" w:rsidP="00120E58">
            <w:pPr>
              <w:ind w:firstLine="0"/>
              <w:rPr>
                <w:sz w:val="18"/>
                <w:szCs w:val="18"/>
              </w:rPr>
            </w:pPr>
            <w:r>
              <w:rPr>
                <w:sz w:val="18"/>
                <w:szCs w:val="18"/>
              </w:rPr>
              <w:t>f0</w:t>
            </w:r>
          </w:p>
        </w:tc>
        <w:tc>
          <w:tcPr>
            <w:tcW w:w="1080" w:type="dxa"/>
          </w:tcPr>
          <w:p w:rsidR="00E217F8" w:rsidRDefault="00E217F8" w:rsidP="00120E58">
            <w:pPr>
              <w:ind w:firstLine="0"/>
              <w:rPr>
                <w:sz w:val="18"/>
                <w:szCs w:val="18"/>
              </w:rPr>
            </w:pPr>
          </w:p>
        </w:tc>
        <w:tc>
          <w:tcPr>
            <w:tcW w:w="2520" w:type="dxa"/>
          </w:tcPr>
          <w:p w:rsidR="00E217F8" w:rsidRPr="00416296" w:rsidRDefault="00E217F8" w:rsidP="00120E58">
            <w:pPr>
              <w:ind w:firstLine="0"/>
              <w:rPr>
                <w:sz w:val="18"/>
                <w:szCs w:val="18"/>
              </w:rPr>
            </w:pPr>
            <w:r>
              <w:rPr>
                <w:sz w:val="18"/>
                <w:szCs w:val="18"/>
              </w:rPr>
              <w:t>Close price</w:t>
            </w:r>
          </w:p>
        </w:tc>
      </w:tr>
      <w:tr w:rsidR="00E217F8" w:rsidRPr="00416296" w:rsidTr="0008401D">
        <w:trPr>
          <w:trHeight w:val="220"/>
          <w:jc w:val="center"/>
        </w:trPr>
        <w:tc>
          <w:tcPr>
            <w:tcW w:w="990" w:type="dxa"/>
          </w:tcPr>
          <w:p w:rsidR="00E217F8" w:rsidRPr="00416296" w:rsidRDefault="00E217F8" w:rsidP="00120E58">
            <w:pPr>
              <w:ind w:firstLine="0"/>
              <w:rPr>
                <w:sz w:val="18"/>
                <w:szCs w:val="18"/>
              </w:rPr>
            </w:pPr>
            <w:r>
              <w:rPr>
                <w:sz w:val="18"/>
                <w:szCs w:val="18"/>
              </w:rPr>
              <w:t>f1</w:t>
            </w:r>
          </w:p>
        </w:tc>
        <w:tc>
          <w:tcPr>
            <w:tcW w:w="1080" w:type="dxa"/>
          </w:tcPr>
          <w:p w:rsidR="00E217F8" w:rsidRDefault="00E217F8" w:rsidP="00120E58">
            <w:pPr>
              <w:ind w:firstLine="0"/>
              <w:rPr>
                <w:sz w:val="18"/>
                <w:szCs w:val="18"/>
              </w:rPr>
            </w:pPr>
          </w:p>
        </w:tc>
        <w:tc>
          <w:tcPr>
            <w:tcW w:w="2520" w:type="dxa"/>
          </w:tcPr>
          <w:p w:rsidR="00E217F8" w:rsidRPr="00416296" w:rsidRDefault="00E217F8" w:rsidP="00120E58">
            <w:pPr>
              <w:ind w:firstLine="0"/>
              <w:rPr>
                <w:sz w:val="18"/>
                <w:szCs w:val="18"/>
              </w:rPr>
            </w:pPr>
            <w:r>
              <w:rPr>
                <w:sz w:val="18"/>
                <w:szCs w:val="18"/>
              </w:rPr>
              <w:t>Volume</w:t>
            </w:r>
          </w:p>
        </w:tc>
      </w:tr>
      <w:tr w:rsidR="00E217F8" w:rsidRPr="00416296" w:rsidTr="0008401D">
        <w:trPr>
          <w:trHeight w:val="220"/>
          <w:jc w:val="center"/>
        </w:trPr>
        <w:tc>
          <w:tcPr>
            <w:tcW w:w="990" w:type="dxa"/>
          </w:tcPr>
          <w:p w:rsidR="00E217F8" w:rsidRPr="00416296" w:rsidRDefault="00E217F8" w:rsidP="00120E58">
            <w:pPr>
              <w:ind w:firstLine="0"/>
              <w:rPr>
                <w:sz w:val="18"/>
                <w:szCs w:val="18"/>
              </w:rPr>
            </w:pPr>
            <w:r>
              <w:rPr>
                <w:sz w:val="18"/>
                <w:szCs w:val="18"/>
              </w:rPr>
              <w:t>f2</w:t>
            </w:r>
          </w:p>
        </w:tc>
        <w:tc>
          <w:tcPr>
            <w:tcW w:w="1080" w:type="dxa"/>
          </w:tcPr>
          <w:p w:rsidR="00E217F8" w:rsidRDefault="00E217F8" w:rsidP="00120E58">
            <w:pPr>
              <w:ind w:firstLine="0"/>
              <w:rPr>
                <w:sz w:val="18"/>
                <w:szCs w:val="18"/>
              </w:rPr>
            </w:pPr>
          </w:p>
        </w:tc>
        <w:tc>
          <w:tcPr>
            <w:tcW w:w="2520" w:type="dxa"/>
          </w:tcPr>
          <w:p w:rsidR="00E217F8" w:rsidRPr="00416296" w:rsidRDefault="00E217F8" w:rsidP="00120E58">
            <w:pPr>
              <w:ind w:firstLine="0"/>
              <w:rPr>
                <w:sz w:val="18"/>
                <w:szCs w:val="18"/>
              </w:rPr>
            </w:pPr>
            <w:r>
              <w:rPr>
                <w:sz w:val="18"/>
                <w:szCs w:val="18"/>
              </w:rPr>
              <w:t>BB high</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f3</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BB mid</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f4</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BB low</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f5</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RSI</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f6</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rsidTr="0008401D">
        <w:trPr>
          <w:jc w:val="center"/>
        </w:trPr>
        <w:tc>
          <w:tcPr>
            <w:tcW w:w="990" w:type="dxa"/>
          </w:tcPr>
          <w:p w:rsidR="000B3E51" w:rsidRDefault="000B3E51" w:rsidP="00120E58">
            <w:pPr>
              <w:ind w:firstLine="0"/>
              <w:rPr>
                <w:sz w:val="18"/>
                <w:szCs w:val="18"/>
              </w:rPr>
            </w:pPr>
            <w:r>
              <w:rPr>
                <w:sz w:val="18"/>
                <w:szCs w:val="18"/>
              </w:rPr>
              <w:t>f7</w:t>
            </w:r>
          </w:p>
        </w:tc>
        <w:tc>
          <w:tcPr>
            <w:tcW w:w="1080" w:type="dxa"/>
          </w:tcPr>
          <w:p w:rsidR="000B3E51" w:rsidRDefault="000B3E51" w:rsidP="00120E58">
            <w:pPr>
              <w:ind w:firstLine="0"/>
              <w:rPr>
                <w:sz w:val="18"/>
                <w:szCs w:val="18"/>
              </w:rPr>
            </w:pPr>
            <w:r>
              <w:rPr>
                <w:sz w:val="18"/>
                <w:szCs w:val="18"/>
              </w:rPr>
              <w:t>f0</w:t>
            </w:r>
          </w:p>
        </w:tc>
        <w:tc>
          <w:tcPr>
            <w:tcW w:w="2520" w:type="dxa"/>
          </w:tcPr>
          <w:p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rsidTr="0008401D">
        <w:trPr>
          <w:jc w:val="center"/>
        </w:trPr>
        <w:tc>
          <w:tcPr>
            <w:tcW w:w="990" w:type="dxa"/>
          </w:tcPr>
          <w:p w:rsidR="00E217F8" w:rsidRDefault="000B3E51" w:rsidP="00120E58">
            <w:pPr>
              <w:ind w:firstLine="0"/>
              <w:rPr>
                <w:sz w:val="18"/>
                <w:szCs w:val="18"/>
              </w:rPr>
            </w:pPr>
            <w:r>
              <w:rPr>
                <w:sz w:val="18"/>
                <w:szCs w:val="18"/>
              </w:rPr>
              <w:t>f8</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rsidTr="0008401D">
        <w:trPr>
          <w:jc w:val="center"/>
        </w:trPr>
        <w:tc>
          <w:tcPr>
            <w:tcW w:w="990" w:type="dxa"/>
          </w:tcPr>
          <w:p w:rsidR="00E217F8" w:rsidRDefault="000B3E51" w:rsidP="00120E58">
            <w:pPr>
              <w:ind w:firstLine="0"/>
              <w:rPr>
                <w:sz w:val="18"/>
                <w:szCs w:val="18"/>
              </w:rPr>
            </w:pPr>
            <w:r>
              <w:rPr>
                <w:sz w:val="18"/>
                <w:szCs w:val="18"/>
              </w:rPr>
              <w:t>f9</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rsidTr="0008401D">
        <w:trPr>
          <w:jc w:val="center"/>
        </w:trPr>
        <w:tc>
          <w:tcPr>
            <w:tcW w:w="990" w:type="dxa"/>
          </w:tcPr>
          <w:p w:rsidR="00E217F8" w:rsidRDefault="000B3E51" w:rsidP="00120E58">
            <w:pPr>
              <w:ind w:firstLine="0"/>
              <w:rPr>
                <w:sz w:val="18"/>
                <w:szCs w:val="18"/>
              </w:rPr>
            </w:pPr>
            <w:r>
              <w:rPr>
                <w:sz w:val="18"/>
                <w:szCs w:val="18"/>
              </w:rPr>
              <w:t>f10</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rsidTr="0008401D">
        <w:trPr>
          <w:trHeight w:val="220"/>
          <w:jc w:val="center"/>
        </w:trPr>
        <w:tc>
          <w:tcPr>
            <w:tcW w:w="990" w:type="dxa"/>
          </w:tcPr>
          <w:p w:rsidR="00E217F8" w:rsidRDefault="00E217F8" w:rsidP="00120E58">
            <w:pPr>
              <w:ind w:firstLine="0"/>
              <w:rPr>
                <w:sz w:val="18"/>
                <w:szCs w:val="18"/>
              </w:rPr>
            </w:pPr>
            <w:r>
              <w:rPr>
                <w:sz w:val="18"/>
                <w:szCs w:val="18"/>
              </w:rPr>
              <w:t>f1</w:t>
            </w:r>
            <w:r w:rsidR="000B3E51">
              <w:rPr>
                <w:sz w:val="18"/>
                <w:szCs w:val="18"/>
              </w:rPr>
              <w:t>1</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Close price two periods back</w:t>
            </w:r>
          </w:p>
        </w:tc>
      </w:tr>
      <w:tr w:rsidR="000B3E51" w:rsidRPr="00416296" w:rsidTr="0008401D">
        <w:trPr>
          <w:jc w:val="center"/>
        </w:trPr>
        <w:tc>
          <w:tcPr>
            <w:tcW w:w="990" w:type="dxa"/>
          </w:tcPr>
          <w:p w:rsidR="000B3E51" w:rsidRDefault="000B3E51" w:rsidP="00120E58">
            <w:pPr>
              <w:ind w:firstLine="0"/>
              <w:rPr>
                <w:sz w:val="18"/>
                <w:szCs w:val="18"/>
              </w:rPr>
            </w:pPr>
            <w:r>
              <w:rPr>
                <w:sz w:val="18"/>
                <w:szCs w:val="18"/>
              </w:rPr>
              <w:t>f12</w:t>
            </w:r>
          </w:p>
        </w:tc>
        <w:tc>
          <w:tcPr>
            <w:tcW w:w="1080" w:type="dxa"/>
          </w:tcPr>
          <w:p w:rsidR="000B3E51" w:rsidRDefault="000B3E51" w:rsidP="00120E58">
            <w:pPr>
              <w:ind w:firstLine="0"/>
              <w:rPr>
                <w:sz w:val="18"/>
                <w:szCs w:val="18"/>
              </w:rPr>
            </w:pPr>
          </w:p>
        </w:tc>
        <w:tc>
          <w:tcPr>
            <w:tcW w:w="2520" w:type="dxa"/>
          </w:tcPr>
          <w:p w:rsidR="000B3E51" w:rsidRDefault="000B3E51" w:rsidP="00120E58">
            <w:pPr>
              <w:ind w:firstLine="0"/>
              <w:rPr>
                <w:sz w:val="18"/>
                <w:szCs w:val="18"/>
              </w:rPr>
            </w:pPr>
            <w:r>
              <w:rPr>
                <w:sz w:val="18"/>
                <w:szCs w:val="18"/>
              </w:rPr>
              <w:t>Volume two periods back</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f1</w:t>
            </w:r>
            <w:r w:rsidR="000B3E51">
              <w:rPr>
                <w:sz w:val="18"/>
                <w:szCs w:val="18"/>
              </w:rPr>
              <w:t>3</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BB low two periods back</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f1</w:t>
            </w:r>
            <w:r w:rsidR="000B3E51">
              <w:rPr>
                <w:sz w:val="18"/>
                <w:szCs w:val="18"/>
              </w:rPr>
              <w:t>4</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BB mid two periods back</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f1</w:t>
            </w:r>
            <w:r w:rsidR="000B3E51">
              <w:rPr>
                <w:sz w:val="18"/>
                <w:szCs w:val="18"/>
              </w:rPr>
              <w:t>5</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BB high two periods back</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f1</w:t>
            </w:r>
            <w:r w:rsidR="000B3E51">
              <w:rPr>
                <w:sz w:val="18"/>
                <w:szCs w:val="18"/>
              </w:rPr>
              <w:t>6</w:t>
            </w:r>
          </w:p>
        </w:tc>
        <w:tc>
          <w:tcPr>
            <w:tcW w:w="1080" w:type="dxa"/>
          </w:tcPr>
          <w:p w:rsidR="00E217F8" w:rsidRDefault="00E217F8" w:rsidP="00120E58">
            <w:pPr>
              <w:ind w:firstLine="0"/>
              <w:rPr>
                <w:sz w:val="18"/>
                <w:szCs w:val="18"/>
              </w:rPr>
            </w:pPr>
            <w:r>
              <w:rPr>
                <w:sz w:val="18"/>
                <w:szCs w:val="18"/>
              </w:rPr>
              <w:t>f1</w:t>
            </w:r>
          </w:p>
        </w:tc>
        <w:tc>
          <w:tcPr>
            <w:tcW w:w="2520" w:type="dxa"/>
          </w:tcPr>
          <w:p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rsidTr="0008401D">
        <w:trPr>
          <w:jc w:val="center"/>
        </w:trPr>
        <w:tc>
          <w:tcPr>
            <w:tcW w:w="990" w:type="dxa"/>
          </w:tcPr>
          <w:p w:rsidR="00E217F8" w:rsidRDefault="00E217F8" w:rsidP="00120E58">
            <w:pPr>
              <w:ind w:firstLine="0"/>
              <w:rPr>
                <w:sz w:val="18"/>
                <w:szCs w:val="18"/>
              </w:rPr>
            </w:pPr>
            <w:r>
              <w:rPr>
                <w:sz w:val="18"/>
                <w:szCs w:val="18"/>
              </w:rPr>
              <w:t>f1</w:t>
            </w:r>
            <w:r w:rsidR="000B3E51">
              <w:rPr>
                <w:sz w:val="18"/>
                <w:szCs w:val="18"/>
              </w:rPr>
              <w:t>7</w:t>
            </w:r>
          </w:p>
        </w:tc>
        <w:tc>
          <w:tcPr>
            <w:tcW w:w="1080" w:type="dxa"/>
          </w:tcPr>
          <w:p w:rsidR="00E217F8" w:rsidRDefault="00E217F8" w:rsidP="00120E58">
            <w:pPr>
              <w:ind w:firstLine="0"/>
              <w:rPr>
                <w:sz w:val="18"/>
                <w:szCs w:val="18"/>
              </w:rPr>
            </w:pPr>
          </w:p>
        </w:tc>
        <w:tc>
          <w:tcPr>
            <w:tcW w:w="2520" w:type="dxa"/>
          </w:tcPr>
          <w:p w:rsidR="00E217F8" w:rsidRDefault="00E217F8" w:rsidP="00120E58">
            <w:pPr>
              <w:ind w:firstLine="0"/>
              <w:rPr>
                <w:sz w:val="18"/>
                <w:szCs w:val="18"/>
              </w:rPr>
            </w:pPr>
            <w:r>
              <w:rPr>
                <w:sz w:val="18"/>
                <w:szCs w:val="18"/>
              </w:rPr>
              <w:t>RSI two periods back</w:t>
            </w:r>
          </w:p>
        </w:tc>
      </w:tr>
    </w:tbl>
    <w:p w:rsidR="001F3E48" w:rsidRDefault="00F30C78" w:rsidP="001F3E48">
      <w:pPr>
        <w:spacing w:before="220" w:after="220"/>
        <w:jc w:val="center"/>
      </w:pPr>
      <w:r w:rsidRPr="003F4EB4">
        <w:rPr>
          <w:noProof/>
          <w:lang w:eastAsia="en-US"/>
        </w:rPr>
        <w:lastRenderedPageBreak/>
        <w:drawing>
          <wp:inline distT="0" distB="0" distL="0" distR="0">
            <wp:extent cx="4390390" cy="3390900"/>
            <wp:effectExtent l="0" t="0" r="0" b="0"/>
            <wp:docPr id="2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0390" cy="3390900"/>
                    </a:xfrm>
                    <a:prstGeom prst="rect">
                      <a:avLst/>
                    </a:prstGeom>
                    <a:noFill/>
                    <a:ln>
                      <a:noFill/>
                    </a:ln>
                  </pic:spPr>
                </pic:pic>
              </a:graphicData>
            </a:graphic>
          </wp:inline>
        </w:drawing>
      </w:r>
    </w:p>
    <w:p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rsidR="00E217F8" w:rsidRDefault="00F30C78" w:rsidP="00E217F8">
      <w:pPr>
        <w:spacing w:before="220" w:after="220"/>
        <w:jc w:val="center"/>
      </w:pPr>
      <w:r w:rsidRPr="00B00186">
        <w:rPr>
          <w:noProof/>
          <w:lang w:eastAsia="en-US"/>
        </w:rPr>
        <w:lastRenderedPageBreak/>
        <w:drawing>
          <wp:inline distT="0" distB="0" distL="0" distR="0">
            <wp:extent cx="4390390" cy="3555365"/>
            <wp:effectExtent l="0" t="0" r="0" b="0"/>
            <wp:docPr id="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0390" cy="3555365"/>
                    </a:xfrm>
                    <a:prstGeom prst="rect">
                      <a:avLst/>
                    </a:prstGeom>
                    <a:noFill/>
                    <a:ln>
                      <a:noFill/>
                    </a:ln>
                  </pic:spPr>
                </pic:pic>
              </a:graphicData>
            </a:graphic>
          </wp:inline>
        </w:drawing>
      </w:r>
    </w:p>
    <w:p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rsidR="00AE5512" w:rsidRDefault="00F30C78" w:rsidP="00AE5512">
      <w:pPr>
        <w:spacing w:before="220" w:after="220"/>
        <w:jc w:val="center"/>
      </w:pPr>
      <w:r w:rsidRPr="00951156">
        <w:rPr>
          <w:noProof/>
          <w:lang w:eastAsia="en-US"/>
        </w:rPr>
        <w:drawing>
          <wp:inline distT="0" distB="0" distL="0" distR="0">
            <wp:extent cx="4396105" cy="1664335"/>
            <wp:effectExtent l="12700" t="12700" r="0" b="0"/>
            <wp:docPr id="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6105" cy="1664335"/>
                    </a:xfrm>
                    <a:prstGeom prst="rect">
                      <a:avLst/>
                    </a:prstGeom>
                    <a:noFill/>
                    <a:ln w="12700" cmpd="sng">
                      <a:solidFill>
                        <a:srgbClr val="000000"/>
                      </a:solidFill>
                      <a:miter lim="800000"/>
                      <a:headEnd/>
                      <a:tailEnd/>
                    </a:ln>
                    <a:effectLst/>
                  </pic:spPr>
                </pic:pic>
              </a:graphicData>
            </a:graphic>
          </wp:inline>
        </w:drawing>
      </w:r>
    </w:p>
    <w:p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w:t>
      </w:r>
      <w:ins w:id="61" w:author="matt baldree" w:date="2018-04-25T19:56:00Z">
        <w:r w:rsidR="00CC180C">
          <w:rPr>
            <w:sz w:val="18"/>
          </w:rPr>
          <w:t xml:space="preserve"> created by the classif</w:t>
        </w:r>
      </w:ins>
      <w:ins w:id="62" w:author="matt baldree" w:date="2018-04-25T19:57:00Z">
        <w:r w:rsidR="00CC180C">
          <w:rPr>
            <w:sz w:val="18"/>
          </w:rPr>
          <w:t>i</w:t>
        </w:r>
      </w:ins>
      <w:ins w:id="63" w:author="matt baldree" w:date="2018-04-25T19:56:00Z">
        <w:r w:rsidR="00CC180C">
          <w:rPr>
            <w:sz w:val="18"/>
          </w:rPr>
          <w:t>er</w:t>
        </w:r>
      </w:ins>
      <w:ins w:id="64" w:author="matt baldree" w:date="2018-04-26T13:43:00Z">
        <w:r w:rsidR="008122F4">
          <w:rPr>
            <w:sz w:val="18"/>
          </w:rPr>
          <w:t xml:space="preserve"> for a bear market</w:t>
        </w:r>
      </w:ins>
      <w:r>
        <w:rPr>
          <w:sz w:val="18"/>
        </w:rPr>
        <w:t xml:space="preserve">. </w:t>
      </w:r>
      <w:ins w:id="65" w:author="matt baldree" w:date="2018-04-25T19:57:00Z">
        <w:r w:rsidR="00CC180C">
          <w:rPr>
            <w:sz w:val="18"/>
          </w:rPr>
          <w:t>The decision tree is interpreted as follows: i</w:t>
        </w:r>
      </w:ins>
      <w:del w:id="66" w:author="matt baldree" w:date="2018-04-25T19:57:00Z">
        <w:r w:rsidDel="00CC180C">
          <w:rPr>
            <w:sz w:val="18"/>
          </w:rPr>
          <w:delText>I</w:delText>
        </w:r>
      </w:del>
      <w:r>
        <w:rPr>
          <w:sz w:val="18"/>
        </w:rPr>
        <w:t xml:space="preserve">f </w:t>
      </w:r>
      <w:ins w:id="67" w:author="matt baldree" w:date="2018-04-26T13:43:00Z">
        <w:r w:rsidR="008122F4">
          <w:rPr>
            <w:sz w:val="18"/>
          </w:rPr>
          <w:t>(</w:t>
        </w:r>
      </w:ins>
      <w:proofErr w:type="spellStart"/>
      <w:del w:id="68" w:author="matt baldree" w:date="2018-04-26T13:43:00Z">
        <w:r w:rsidDel="008122F4">
          <w:rPr>
            <w:sz w:val="18"/>
          </w:rPr>
          <w:delText>f1</w:delText>
        </w:r>
      </w:del>
      <w:ins w:id="69" w:author="matt baldree" w:date="2018-04-25T19:59:00Z">
        <w:r w:rsidR="00CC180C">
          <w:rPr>
            <w:sz w:val="18"/>
          </w:rPr>
          <w:t>Prev</w:t>
        </w:r>
        <w:proofErr w:type="spellEnd"/>
        <w:r w:rsidR="00CC180C">
          <w:rPr>
            <w:sz w:val="18"/>
          </w:rPr>
          <w:t xml:space="preserve"> </w:t>
        </w:r>
        <w:proofErr w:type="gramStart"/>
        <w:r w:rsidR="00CC180C">
          <w:rPr>
            <w:sz w:val="18"/>
          </w:rPr>
          <w:t>RSI</w:t>
        </w:r>
      </w:ins>
      <w:ins w:id="70" w:author="matt baldree" w:date="2018-04-25T19:58:00Z">
        <w:r w:rsidR="00CC180C">
          <w:rPr>
            <w:sz w:val="18"/>
          </w:rPr>
          <w:t>)</w:t>
        </w:r>
      </w:ins>
      <w:r>
        <w:rPr>
          <w:sz w:val="18"/>
        </w:rPr>
        <w:t>&lt;</w:t>
      </w:r>
      <w:proofErr w:type="gramEnd"/>
      <w:r>
        <w:rPr>
          <w:sz w:val="18"/>
        </w:rPr>
        <w:t xml:space="preserve">75.2086, then </w:t>
      </w:r>
      <w:ins w:id="71" w:author="matt baldree" w:date="2018-04-25T20:00:00Z">
        <w:r w:rsidR="00174D27">
          <w:rPr>
            <w:sz w:val="18"/>
          </w:rPr>
          <w:t xml:space="preserve">label </w:t>
        </w:r>
      </w:ins>
      <w:del w:id="72" w:author="matt baldree" w:date="2018-04-25T20:00:00Z">
        <w:r w:rsidDel="00174D27">
          <w:rPr>
            <w:sz w:val="18"/>
          </w:rPr>
          <w:delText xml:space="preserve">classify </w:delText>
        </w:r>
      </w:del>
      <w:r>
        <w:rPr>
          <w:sz w:val="18"/>
        </w:rPr>
        <w:t xml:space="preserve">else if </w:t>
      </w:r>
      <w:del w:id="73" w:author="matt baldree" w:date="2018-04-26T13:43:00Z">
        <w:r w:rsidDel="008122F4">
          <w:rPr>
            <w:sz w:val="18"/>
          </w:rPr>
          <w:delText>f0</w:delText>
        </w:r>
      </w:del>
      <w:ins w:id="74" w:author="matt baldree" w:date="2018-04-25T19:59:00Z">
        <w:r w:rsidR="00CC180C">
          <w:rPr>
            <w:sz w:val="18"/>
          </w:rPr>
          <w:t>(</w:t>
        </w:r>
        <w:proofErr w:type="spellStart"/>
        <w:r w:rsidR="00CC180C">
          <w:rPr>
            <w:sz w:val="18"/>
          </w:rPr>
          <w:t>Prev</w:t>
        </w:r>
        <w:proofErr w:type="spellEnd"/>
        <w:r w:rsidR="00CC180C">
          <w:rPr>
            <w:sz w:val="18"/>
          </w:rPr>
          <w:t xml:space="preserve"> Vol)</w:t>
        </w:r>
      </w:ins>
      <w:r>
        <w:rPr>
          <w:sz w:val="18"/>
        </w:rPr>
        <w:t xml:space="preserve">&lt;6000.81 then if </w:t>
      </w:r>
      <w:del w:id="75" w:author="matt baldree" w:date="2018-04-26T13:43:00Z">
        <w:r w:rsidDel="008122F4">
          <w:rPr>
            <w:sz w:val="18"/>
          </w:rPr>
          <w:delText>f1</w:delText>
        </w:r>
      </w:del>
      <w:ins w:id="76" w:author="matt baldree" w:date="2018-04-25T19:59:00Z">
        <w:r w:rsidR="00CC180C">
          <w:rPr>
            <w:sz w:val="18"/>
          </w:rPr>
          <w:t>(</w:t>
        </w:r>
        <w:proofErr w:type="spellStart"/>
        <w:r w:rsidR="00CC180C">
          <w:rPr>
            <w:sz w:val="18"/>
          </w:rPr>
          <w:t>Prev</w:t>
        </w:r>
        <w:proofErr w:type="spellEnd"/>
        <w:r w:rsidR="00CC180C">
          <w:rPr>
            <w:sz w:val="18"/>
          </w:rPr>
          <w:t xml:space="preserve"> RSI)</w:t>
        </w:r>
      </w:ins>
      <w:r>
        <w:rPr>
          <w:sz w:val="18"/>
        </w:rPr>
        <w:t xml:space="preserve">&lt;75.4507 then </w:t>
      </w:r>
      <w:ins w:id="77" w:author="matt baldree" w:date="2018-04-25T20:01:00Z">
        <w:r w:rsidR="00174D27">
          <w:rPr>
            <w:sz w:val="18"/>
          </w:rPr>
          <w:t>label</w:t>
        </w:r>
      </w:ins>
      <w:del w:id="78" w:author="matt baldree" w:date="2018-04-25T20:01:00Z">
        <w:r w:rsidDel="00174D27">
          <w:rPr>
            <w:sz w:val="18"/>
          </w:rPr>
          <w:delText>classify</w:delText>
        </w:r>
      </w:del>
      <w:r>
        <w:rPr>
          <w:sz w:val="18"/>
        </w:rPr>
        <w:t xml:space="preserve"> else classify else if </w:t>
      </w:r>
      <w:del w:id="79" w:author="matt baldree" w:date="2018-04-26T13:43:00Z">
        <w:r w:rsidDel="008122F4">
          <w:rPr>
            <w:sz w:val="18"/>
          </w:rPr>
          <w:delText>f0</w:delText>
        </w:r>
      </w:del>
      <w:ins w:id="80" w:author="matt baldree" w:date="2018-04-25T19:59:00Z">
        <w:r w:rsidR="00CC180C">
          <w:rPr>
            <w:sz w:val="18"/>
          </w:rPr>
          <w:t>(</w:t>
        </w:r>
        <w:proofErr w:type="spellStart"/>
        <w:r w:rsidR="00CC180C">
          <w:rPr>
            <w:sz w:val="18"/>
          </w:rPr>
          <w:t>Prev</w:t>
        </w:r>
        <w:proofErr w:type="spellEnd"/>
        <w:r w:rsidR="00CC180C">
          <w:rPr>
            <w:sz w:val="18"/>
          </w:rPr>
          <w:t xml:space="preserve"> Vol)</w:t>
        </w:r>
      </w:ins>
      <w:r>
        <w:rPr>
          <w:sz w:val="18"/>
        </w:rPr>
        <w:t xml:space="preserve">&lt;6523.07 </w:t>
      </w:r>
      <w:ins w:id="81" w:author="matt baldree" w:date="2018-04-25T20:01:00Z">
        <w:r w:rsidR="00174D27">
          <w:rPr>
            <w:sz w:val="18"/>
          </w:rPr>
          <w:t>label</w:t>
        </w:r>
      </w:ins>
      <w:del w:id="82" w:author="matt baldree" w:date="2018-04-25T20:01:00Z">
        <w:r w:rsidDel="00174D27">
          <w:rPr>
            <w:sz w:val="18"/>
          </w:rPr>
          <w:delText>classify</w:delText>
        </w:r>
      </w:del>
      <w:r>
        <w:rPr>
          <w:sz w:val="18"/>
        </w:rPr>
        <w:t xml:space="preserve"> else </w:t>
      </w:r>
      <w:ins w:id="83" w:author="matt baldree" w:date="2018-04-25T20:01:00Z">
        <w:r w:rsidR="00174D27">
          <w:rPr>
            <w:sz w:val="18"/>
          </w:rPr>
          <w:t>label</w:t>
        </w:r>
      </w:ins>
      <w:del w:id="84" w:author="matt baldree" w:date="2018-04-25T20:01:00Z">
        <w:r w:rsidDel="00174D27">
          <w:rPr>
            <w:sz w:val="18"/>
          </w:rPr>
          <w:delText>classify</w:delText>
        </w:r>
      </w:del>
      <w:r>
        <w:rPr>
          <w:sz w:val="18"/>
        </w:rPr>
        <w:t>.</w:t>
      </w:r>
    </w:p>
    <w:p w:rsidR="0028131F" w:rsidRDefault="00AC04CA">
      <w:pPr>
        <w:pStyle w:val="Heading1"/>
      </w:pPr>
      <w:r>
        <w:lastRenderedPageBreak/>
        <w:t>8</w:t>
      </w:r>
      <w:r w:rsidR="009727AF">
        <w:t xml:space="preserve">   </w:t>
      </w:r>
      <w:r w:rsidR="0028131F">
        <w:t>Analysis</w:t>
      </w:r>
    </w:p>
    <w:p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rsidR="00E20DCF" w:rsidRDefault="00E20DCF" w:rsidP="0008401D">
      <w:pPr>
        <w:pStyle w:val="Heading2"/>
      </w:pPr>
      <w:r>
        <w:t>8.1</w:t>
      </w:r>
      <w:r w:rsidR="009727AF">
        <w:t xml:space="preserve">   </w:t>
      </w:r>
      <w:r>
        <w:t>Market Analysis</w:t>
      </w:r>
    </w:p>
    <w:p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w:t>
      </w:r>
      <w:ins w:id="85" w:author="CTLR" w:date="2018-04-24T13:54:00Z">
        <w:r w:rsidR="006E6125">
          <w:t xml:space="preserve">Nikkei </w:t>
        </w:r>
      </w:ins>
      <w:del w:id="86" w:author="CTLR" w:date="2018-04-24T13:54:00Z">
        <w:r w:rsidR="00F5387E" w:rsidDel="006E6125">
          <w:delText xml:space="preserve">NIKKEI </w:delText>
        </w:r>
      </w:del>
      <w:r w:rsidR="00F5387E">
        <w:t xml:space="preserve">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del w:id="87" w:author="matt baldree" w:date="2018-04-25T19:48:00Z">
        <w:r w:rsidR="00F5387E" w:rsidDel="008B7E5F">
          <w:delText>do</w:delText>
        </w:r>
      </w:del>
      <w:ins w:id="88" w:author="matt baldree" w:date="2018-04-25T19:48:00Z">
        <w:r w:rsidR="008B7E5F">
          <w:t>does</w:t>
        </w:r>
      </w:ins>
      <w:r w:rsidR="00F5387E">
        <w:t xml:space="preserve"> not appear to be related to the various sentiment movements</w:t>
      </w:r>
      <w:r w:rsidR="00FB25AB">
        <w:t>,</w:t>
      </w:r>
      <w:r w:rsidR="00F5387E">
        <w:t xml:space="preserve"> their trade volumes are close but not directly related.</w:t>
      </w:r>
    </w:p>
    <w:p w:rsidR="009A7205" w:rsidRDefault="009A7205" w:rsidP="0008401D">
      <w:pPr>
        <w:ind w:firstLine="0"/>
      </w:pPr>
    </w:p>
    <w:p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rsidR="0073344B" w:rsidRDefault="00F30C78" w:rsidP="0073344B">
      <w:r w:rsidRPr="005527D6">
        <w:rPr>
          <w:noProof/>
          <w:lang w:eastAsia="en-US"/>
        </w:rPr>
        <w:lastRenderedPageBreak/>
        <w:drawing>
          <wp:inline distT="0" distB="0" distL="0" distR="0">
            <wp:extent cx="3879215" cy="3100705"/>
            <wp:effectExtent l="12700" t="12700" r="0" b="0"/>
            <wp:docPr id="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9215" cy="3100705"/>
                    </a:xfrm>
                    <a:prstGeom prst="rect">
                      <a:avLst/>
                    </a:prstGeom>
                    <a:noFill/>
                    <a:ln w="12700" cmpd="sng">
                      <a:solidFill>
                        <a:srgbClr val="000000"/>
                      </a:solidFill>
                      <a:miter lim="800000"/>
                      <a:headEnd/>
                      <a:tailEnd/>
                    </a:ln>
                    <a:effectLst/>
                  </pic:spPr>
                </pic:pic>
              </a:graphicData>
            </a:graphic>
          </wp:inline>
        </w:drawing>
      </w:r>
    </w:p>
    <w:p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rsidR="0073344B" w:rsidRDefault="00F30C78" w:rsidP="0073344B">
      <w:r w:rsidRPr="00250DC6">
        <w:rPr>
          <w:noProof/>
          <w:lang w:eastAsia="en-US"/>
        </w:rPr>
        <w:drawing>
          <wp:inline distT="0" distB="0" distL="0" distR="0">
            <wp:extent cx="3754120" cy="3004185"/>
            <wp:effectExtent l="12700" t="12700" r="5080" b="5715"/>
            <wp:docPr id="2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4120" cy="3004185"/>
                    </a:xfrm>
                    <a:prstGeom prst="rect">
                      <a:avLst/>
                    </a:prstGeom>
                    <a:noFill/>
                    <a:ln w="12700" cmpd="sng">
                      <a:solidFill>
                        <a:srgbClr val="000000"/>
                      </a:solidFill>
                      <a:miter lim="800000"/>
                      <a:headEnd/>
                      <a:tailEnd/>
                    </a:ln>
                    <a:effectLst/>
                  </pic:spPr>
                </pic:pic>
              </a:graphicData>
            </a:graphic>
          </wp:inline>
        </w:drawing>
      </w:r>
    </w:p>
    <w:p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rsidR="0073344B" w:rsidRDefault="00F30C78" w:rsidP="0073344B">
      <w:r w:rsidRPr="00C11E93">
        <w:rPr>
          <w:noProof/>
          <w:lang w:eastAsia="en-US"/>
        </w:rPr>
        <w:lastRenderedPageBreak/>
        <w:drawing>
          <wp:inline distT="0" distB="0" distL="0" distR="0">
            <wp:extent cx="3839210" cy="3072765"/>
            <wp:effectExtent l="12700" t="12700" r="0" b="635"/>
            <wp:docPr id="3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9210" cy="3072765"/>
                    </a:xfrm>
                    <a:prstGeom prst="rect">
                      <a:avLst/>
                    </a:prstGeom>
                    <a:noFill/>
                    <a:ln w="12700" cmpd="sng">
                      <a:solidFill>
                        <a:srgbClr val="000000"/>
                      </a:solidFill>
                      <a:miter lim="800000"/>
                      <a:headEnd/>
                      <a:tailEnd/>
                    </a:ln>
                    <a:effectLst/>
                  </pic:spPr>
                </pic:pic>
              </a:graphicData>
            </a:graphic>
          </wp:inline>
        </w:drawing>
      </w:r>
    </w:p>
    <w:p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rsidR="0073344B" w:rsidRDefault="00F30C78" w:rsidP="0073344B">
      <w:r w:rsidRPr="00A25815">
        <w:rPr>
          <w:noProof/>
          <w:lang w:eastAsia="en-US"/>
        </w:rPr>
        <w:drawing>
          <wp:inline distT="0" distB="0" distL="0" distR="0">
            <wp:extent cx="3742001" cy="2992120"/>
            <wp:effectExtent l="38100" t="38100" r="93980" b="93980"/>
            <wp:docPr id="3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41420" cy="299212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78B8" w:rsidRDefault="004978B8" w:rsidP="00D82CEE">
      <w:pPr>
        <w:spacing w:before="120" w:after="160"/>
        <w:ind w:firstLine="0"/>
      </w:pPr>
      <w:r w:rsidRPr="002B7564">
        <w:rPr>
          <w:b/>
          <w:sz w:val="18"/>
        </w:rPr>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rsidR="0073344B" w:rsidRDefault="00F30C78" w:rsidP="0073344B">
      <w:r w:rsidRPr="00FE6D91">
        <w:rPr>
          <w:noProof/>
          <w:lang w:eastAsia="en-US"/>
        </w:rPr>
        <w:lastRenderedPageBreak/>
        <w:drawing>
          <wp:inline distT="0" distB="0" distL="0" distR="0">
            <wp:extent cx="3879215" cy="3100705"/>
            <wp:effectExtent l="12700" t="12700" r="0" b="0"/>
            <wp:docPr id="3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215" cy="3100705"/>
                    </a:xfrm>
                    <a:prstGeom prst="rect">
                      <a:avLst/>
                    </a:prstGeom>
                    <a:noFill/>
                    <a:ln w="12700" cmpd="sng">
                      <a:solidFill>
                        <a:srgbClr val="000000"/>
                      </a:solidFill>
                      <a:miter lim="800000"/>
                      <a:headEnd/>
                      <a:tailEnd/>
                    </a:ln>
                    <a:effectLst/>
                  </pic:spPr>
                </pic:pic>
              </a:graphicData>
            </a:graphic>
          </wp:inline>
        </w:drawing>
      </w:r>
    </w:p>
    <w:p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rsidR="00E20DCF" w:rsidRDefault="00E20DCF" w:rsidP="00E20DCF">
      <w:pPr>
        <w:pStyle w:val="Heading2"/>
      </w:pPr>
      <w:r>
        <w:t>8.3</w:t>
      </w:r>
      <w:r w:rsidR="009727AF">
        <w:t xml:space="preserve">   </w:t>
      </w:r>
      <w:r>
        <w:t>Portfolio Analysis</w:t>
      </w:r>
    </w:p>
    <w:p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rsidTr="0008401D">
        <w:trPr>
          <w:jc w:val="center"/>
        </w:trPr>
        <w:tc>
          <w:tcPr>
            <w:tcW w:w="1080" w:type="dxa"/>
            <w:tcBorders>
              <w:top w:val="single" w:sz="12" w:space="0" w:color="000000"/>
              <w:bottom w:val="single" w:sz="6" w:space="0" w:color="000000"/>
            </w:tcBorders>
          </w:tcPr>
          <w:p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rsidR="006E6D19" w:rsidRPr="00371779" w:rsidRDefault="006E6D19" w:rsidP="003D360E">
            <w:pPr>
              <w:ind w:firstLine="0"/>
              <w:rPr>
                <w:sz w:val="18"/>
                <w:szCs w:val="18"/>
              </w:rPr>
            </w:pPr>
            <w:r>
              <w:rPr>
                <w:sz w:val="18"/>
                <w:szCs w:val="18"/>
              </w:rPr>
              <w:t>Time period</w:t>
            </w:r>
          </w:p>
        </w:tc>
      </w:tr>
      <w:tr w:rsidR="006E6D19" w:rsidRPr="00416296" w:rsidTr="0008401D">
        <w:trPr>
          <w:trHeight w:val="241"/>
          <w:jc w:val="center"/>
        </w:trPr>
        <w:tc>
          <w:tcPr>
            <w:tcW w:w="1080" w:type="dxa"/>
          </w:tcPr>
          <w:p w:rsidR="006E6D19" w:rsidRPr="00416296" w:rsidRDefault="006E6D19" w:rsidP="003D360E">
            <w:pPr>
              <w:ind w:firstLine="0"/>
              <w:rPr>
                <w:sz w:val="18"/>
                <w:szCs w:val="18"/>
              </w:rPr>
            </w:pPr>
            <w:r>
              <w:rPr>
                <w:sz w:val="18"/>
                <w:szCs w:val="18"/>
              </w:rPr>
              <w:t>Bull</w:t>
            </w:r>
          </w:p>
        </w:tc>
        <w:tc>
          <w:tcPr>
            <w:tcW w:w="2520" w:type="dxa"/>
          </w:tcPr>
          <w:p w:rsidR="006E6D19" w:rsidRPr="00416296" w:rsidRDefault="006E6D19" w:rsidP="003D360E">
            <w:pPr>
              <w:ind w:firstLine="0"/>
              <w:rPr>
                <w:sz w:val="18"/>
                <w:szCs w:val="18"/>
              </w:rPr>
            </w:pPr>
            <w:r>
              <w:rPr>
                <w:sz w:val="18"/>
                <w:szCs w:val="18"/>
              </w:rPr>
              <w:t>2017-07-01 to 2017-10-31</w:t>
            </w:r>
          </w:p>
        </w:tc>
      </w:tr>
      <w:tr w:rsidR="006E6D19" w:rsidRPr="00416296" w:rsidTr="0008401D">
        <w:trPr>
          <w:jc w:val="center"/>
        </w:trPr>
        <w:tc>
          <w:tcPr>
            <w:tcW w:w="1080" w:type="dxa"/>
          </w:tcPr>
          <w:p w:rsidR="006E6D19" w:rsidRPr="00416296" w:rsidRDefault="006E6D19" w:rsidP="003D360E">
            <w:pPr>
              <w:ind w:firstLine="0"/>
              <w:rPr>
                <w:sz w:val="18"/>
                <w:szCs w:val="18"/>
              </w:rPr>
            </w:pPr>
            <w:r>
              <w:rPr>
                <w:sz w:val="18"/>
                <w:szCs w:val="18"/>
              </w:rPr>
              <w:t>Bear</w:t>
            </w:r>
          </w:p>
        </w:tc>
        <w:tc>
          <w:tcPr>
            <w:tcW w:w="2520" w:type="dxa"/>
          </w:tcPr>
          <w:p w:rsidR="006E6D19" w:rsidRPr="00416296" w:rsidRDefault="006E6D19" w:rsidP="003D360E">
            <w:pPr>
              <w:ind w:firstLine="0"/>
              <w:rPr>
                <w:sz w:val="18"/>
                <w:szCs w:val="18"/>
              </w:rPr>
            </w:pPr>
            <w:r>
              <w:rPr>
                <w:sz w:val="18"/>
                <w:szCs w:val="18"/>
              </w:rPr>
              <w:t>2017-11-20 to 2018-02-10</w:t>
            </w:r>
          </w:p>
        </w:tc>
      </w:tr>
      <w:tr w:rsidR="006E6D19" w:rsidRPr="00416296" w:rsidTr="0008401D">
        <w:trPr>
          <w:jc w:val="center"/>
        </w:trPr>
        <w:tc>
          <w:tcPr>
            <w:tcW w:w="1080" w:type="dxa"/>
          </w:tcPr>
          <w:p w:rsidR="006E6D19" w:rsidRDefault="006E6D19" w:rsidP="003D360E">
            <w:pPr>
              <w:ind w:firstLine="0"/>
              <w:rPr>
                <w:sz w:val="18"/>
                <w:szCs w:val="18"/>
              </w:rPr>
            </w:pPr>
            <w:r>
              <w:rPr>
                <w:sz w:val="18"/>
                <w:szCs w:val="18"/>
              </w:rPr>
              <w:t>Both</w:t>
            </w:r>
          </w:p>
        </w:tc>
        <w:tc>
          <w:tcPr>
            <w:tcW w:w="2520" w:type="dxa"/>
          </w:tcPr>
          <w:p w:rsidR="006E6D19" w:rsidRDefault="006E6D19" w:rsidP="003D360E">
            <w:pPr>
              <w:ind w:firstLine="0"/>
              <w:rPr>
                <w:sz w:val="18"/>
                <w:szCs w:val="18"/>
              </w:rPr>
            </w:pPr>
            <w:r>
              <w:rPr>
                <w:sz w:val="18"/>
                <w:szCs w:val="18"/>
              </w:rPr>
              <w:t>2017-07-01 to 2018-02-10</w:t>
            </w:r>
          </w:p>
        </w:tc>
      </w:tr>
    </w:tbl>
    <w:p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rsidTr="00607071">
        <w:trPr>
          <w:jc w:val="center"/>
        </w:trPr>
        <w:tc>
          <w:tcPr>
            <w:tcW w:w="1487" w:type="dxa"/>
            <w:tcBorders>
              <w:top w:val="single" w:sz="12" w:space="0" w:color="000000"/>
              <w:bottom w:val="single" w:sz="6" w:space="0" w:color="000000"/>
            </w:tcBorders>
          </w:tcPr>
          <w:p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rsidR="00100221" w:rsidRDefault="00100221" w:rsidP="00607071">
            <w:pPr>
              <w:ind w:firstLine="0"/>
              <w:rPr>
                <w:sz w:val="18"/>
                <w:szCs w:val="18"/>
              </w:rPr>
            </w:pPr>
            <w:r>
              <w:rPr>
                <w:sz w:val="18"/>
                <w:szCs w:val="18"/>
              </w:rPr>
              <w:t>Both</w:t>
            </w:r>
          </w:p>
        </w:tc>
      </w:tr>
      <w:tr w:rsidR="00100221" w:rsidRPr="00416296" w:rsidTr="00607071">
        <w:trPr>
          <w:jc w:val="center"/>
        </w:trPr>
        <w:tc>
          <w:tcPr>
            <w:tcW w:w="1487" w:type="dxa"/>
          </w:tcPr>
          <w:p w:rsidR="00100221" w:rsidRPr="00416296" w:rsidRDefault="00100221" w:rsidP="00607071">
            <w:pPr>
              <w:ind w:firstLine="0"/>
              <w:rPr>
                <w:sz w:val="18"/>
                <w:szCs w:val="18"/>
              </w:rPr>
            </w:pPr>
            <w:r>
              <w:rPr>
                <w:sz w:val="18"/>
                <w:szCs w:val="18"/>
              </w:rPr>
              <w:t>BB Period</w:t>
            </w:r>
          </w:p>
        </w:tc>
        <w:tc>
          <w:tcPr>
            <w:tcW w:w="769" w:type="dxa"/>
          </w:tcPr>
          <w:p w:rsidR="00100221" w:rsidRPr="00416296" w:rsidRDefault="00100221" w:rsidP="00607071">
            <w:pPr>
              <w:ind w:firstLine="0"/>
              <w:rPr>
                <w:sz w:val="18"/>
                <w:szCs w:val="18"/>
              </w:rPr>
            </w:pPr>
            <w:r>
              <w:rPr>
                <w:sz w:val="18"/>
                <w:szCs w:val="18"/>
              </w:rPr>
              <w:t>5</w:t>
            </w:r>
          </w:p>
        </w:tc>
        <w:tc>
          <w:tcPr>
            <w:tcW w:w="720" w:type="dxa"/>
          </w:tcPr>
          <w:p w:rsidR="00100221" w:rsidRDefault="00100221" w:rsidP="00607071">
            <w:pPr>
              <w:ind w:firstLine="0"/>
              <w:rPr>
                <w:sz w:val="18"/>
                <w:szCs w:val="18"/>
              </w:rPr>
            </w:pPr>
            <w:r>
              <w:rPr>
                <w:sz w:val="18"/>
                <w:szCs w:val="18"/>
              </w:rPr>
              <w:t>4</w:t>
            </w:r>
          </w:p>
        </w:tc>
        <w:tc>
          <w:tcPr>
            <w:tcW w:w="720" w:type="dxa"/>
          </w:tcPr>
          <w:p w:rsidR="00100221" w:rsidRDefault="00100221" w:rsidP="00607071">
            <w:pPr>
              <w:ind w:firstLine="0"/>
              <w:rPr>
                <w:sz w:val="18"/>
                <w:szCs w:val="18"/>
              </w:rPr>
            </w:pPr>
            <w:r>
              <w:rPr>
                <w:sz w:val="18"/>
                <w:szCs w:val="18"/>
              </w:rPr>
              <w:t>5</w:t>
            </w:r>
          </w:p>
        </w:tc>
      </w:tr>
      <w:tr w:rsidR="00100221" w:rsidRPr="00416296" w:rsidTr="00607071">
        <w:trPr>
          <w:jc w:val="center"/>
        </w:trPr>
        <w:tc>
          <w:tcPr>
            <w:tcW w:w="1487" w:type="dxa"/>
          </w:tcPr>
          <w:p w:rsidR="00100221" w:rsidRPr="00416296" w:rsidRDefault="00100221" w:rsidP="00607071">
            <w:pPr>
              <w:ind w:firstLine="0"/>
              <w:rPr>
                <w:sz w:val="18"/>
                <w:szCs w:val="18"/>
              </w:rPr>
            </w:pPr>
            <w:r>
              <w:rPr>
                <w:sz w:val="18"/>
                <w:szCs w:val="18"/>
              </w:rPr>
              <w:t>RSI Period</w:t>
            </w:r>
          </w:p>
        </w:tc>
        <w:tc>
          <w:tcPr>
            <w:tcW w:w="769" w:type="dxa"/>
          </w:tcPr>
          <w:p w:rsidR="00100221" w:rsidRPr="00416296" w:rsidRDefault="00100221" w:rsidP="00607071">
            <w:pPr>
              <w:ind w:firstLine="0"/>
              <w:rPr>
                <w:sz w:val="18"/>
                <w:szCs w:val="18"/>
              </w:rPr>
            </w:pPr>
            <w:r>
              <w:rPr>
                <w:sz w:val="18"/>
                <w:szCs w:val="18"/>
              </w:rPr>
              <w:t>9</w:t>
            </w:r>
          </w:p>
        </w:tc>
        <w:tc>
          <w:tcPr>
            <w:tcW w:w="720" w:type="dxa"/>
          </w:tcPr>
          <w:p w:rsidR="00100221" w:rsidRDefault="00100221" w:rsidP="00607071">
            <w:pPr>
              <w:ind w:firstLine="0"/>
              <w:rPr>
                <w:sz w:val="18"/>
                <w:szCs w:val="18"/>
              </w:rPr>
            </w:pPr>
            <w:r>
              <w:rPr>
                <w:sz w:val="18"/>
                <w:szCs w:val="18"/>
              </w:rPr>
              <w:t>8</w:t>
            </w:r>
          </w:p>
        </w:tc>
        <w:tc>
          <w:tcPr>
            <w:tcW w:w="720" w:type="dxa"/>
          </w:tcPr>
          <w:p w:rsidR="00100221" w:rsidRDefault="00100221" w:rsidP="00607071">
            <w:pPr>
              <w:ind w:firstLine="0"/>
              <w:rPr>
                <w:sz w:val="18"/>
                <w:szCs w:val="18"/>
              </w:rPr>
            </w:pPr>
            <w:r>
              <w:rPr>
                <w:sz w:val="18"/>
                <w:szCs w:val="18"/>
              </w:rPr>
              <w:t>7</w:t>
            </w:r>
          </w:p>
        </w:tc>
      </w:tr>
      <w:tr w:rsidR="00100221" w:rsidRPr="00416296" w:rsidTr="00607071">
        <w:trPr>
          <w:jc w:val="center"/>
        </w:trPr>
        <w:tc>
          <w:tcPr>
            <w:tcW w:w="1487" w:type="dxa"/>
          </w:tcPr>
          <w:p w:rsidR="00100221" w:rsidRPr="00416296" w:rsidRDefault="00100221" w:rsidP="00607071">
            <w:pPr>
              <w:ind w:firstLine="0"/>
              <w:rPr>
                <w:sz w:val="18"/>
                <w:szCs w:val="18"/>
              </w:rPr>
            </w:pPr>
            <w:r>
              <w:rPr>
                <w:sz w:val="18"/>
                <w:szCs w:val="18"/>
              </w:rPr>
              <w:t>BB STD DEV</w:t>
            </w:r>
          </w:p>
        </w:tc>
        <w:tc>
          <w:tcPr>
            <w:tcW w:w="769" w:type="dxa"/>
          </w:tcPr>
          <w:p w:rsidR="00100221" w:rsidRPr="00416296" w:rsidRDefault="00100221" w:rsidP="00607071">
            <w:pPr>
              <w:ind w:firstLine="0"/>
              <w:rPr>
                <w:sz w:val="18"/>
                <w:szCs w:val="18"/>
              </w:rPr>
            </w:pPr>
            <w:r>
              <w:rPr>
                <w:sz w:val="18"/>
                <w:szCs w:val="18"/>
              </w:rPr>
              <w:t>1.3</w:t>
            </w:r>
          </w:p>
        </w:tc>
        <w:tc>
          <w:tcPr>
            <w:tcW w:w="720" w:type="dxa"/>
          </w:tcPr>
          <w:p w:rsidR="00100221" w:rsidRPr="00F36C39" w:rsidRDefault="00100221" w:rsidP="00607071">
            <w:pPr>
              <w:ind w:firstLine="0"/>
              <w:rPr>
                <w:sz w:val="18"/>
                <w:szCs w:val="18"/>
              </w:rPr>
            </w:pPr>
            <w:r>
              <w:rPr>
                <w:sz w:val="18"/>
                <w:szCs w:val="18"/>
              </w:rPr>
              <w:t>1.3</w:t>
            </w:r>
          </w:p>
        </w:tc>
        <w:tc>
          <w:tcPr>
            <w:tcW w:w="720" w:type="dxa"/>
          </w:tcPr>
          <w:p w:rsidR="00100221" w:rsidRDefault="00100221" w:rsidP="00607071">
            <w:pPr>
              <w:ind w:firstLine="0"/>
              <w:rPr>
                <w:sz w:val="18"/>
                <w:szCs w:val="18"/>
              </w:rPr>
            </w:pPr>
            <w:r>
              <w:rPr>
                <w:sz w:val="18"/>
                <w:szCs w:val="18"/>
              </w:rPr>
              <w:t>1.5</w:t>
            </w:r>
          </w:p>
        </w:tc>
      </w:tr>
      <w:tr w:rsidR="00100221" w:rsidRPr="00416296" w:rsidTr="00607071">
        <w:trPr>
          <w:jc w:val="center"/>
        </w:trPr>
        <w:tc>
          <w:tcPr>
            <w:tcW w:w="1487" w:type="dxa"/>
          </w:tcPr>
          <w:p w:rsidR="00100221" w:rsidRPr="00416296" w:rsidRDefault="00100221" w:rsidP="00607071">
            <w:pPr>
              <w:ind w:firstLine="0"/>
              <w:rPr>
                <w:sz w:val="18"/>
                <w:szCs w:val="18"/>
              </w:rPr>
            </w:pPr>
            <w:r>
              <w:rPr>
                <w:sz w:val="18"/>
                <w:szCs w:val="18"/>
              </w:rPr>
              <w:t>Buy RSI Trigger</w:t>
            </w:r>
          </w:p>
        </w:tc>
        <w:tc>
          <w:tcPr>
            <w:tcW w:w="769" w:type="dxa"/>
          </w:tcPr>
          <w:p w:rsidR="00100221" w:rsidRPr="00416296" w:rsidRDefault="00100221" w:rsidP="00607071">
            <w:pPr>
              <w:ind w:firstLine="0"/>
              <w:rPr>
                <w:sz w:val="18"/>
                <w:szCs w:val="18"/>
              </w:rPr>
            </w:pPr>
            <w:r>
              <w:rPr>
                <w:sz w:val="18"/>
                <w:szCs w:val="18"/>
              </w:rPr>
              <w:t>45</w:t>
            </w:r>
          </w:p>
        </w:tc>
        <w:tc>
          <w:tcPr>
            <w:tcW w:w="720" w:type="dxa"/>
          </w:tcPr>
          <w:p w:rsidR="00100221" w:rsidRDefault="00100221" w:rsidP="00607071">
            <w:pPr>
              <w:ind w:firstLine="0"/>
              <w:rPr>
                <w:sz w:val="18"/>
                <w:szCs w:val="18"/>
              </w:rPr>
            </w:pPr>
            <w:r>
              <w:rPr>
                <w:sz w:val="18"/>
                <w:szCs w:val="18"/>
              </w:rPr>
              <w:t>35</w:t>
            </w:r>
          </w:p>
        </w:tc>
        <w:tc>
          <w:tcPr>
            <w:tcW w:w="720" w:type="dxa"/>
          </w:tcPr>
          <w:p w:rsidR="00100221" w:rsidRDefault="00100221" w:rsidP="00607071">
            <w:pPr>
              <w:ind w:firstLine="0"/>
              <w:rPr>
                <w:sz w:val="18"/>
                <w:szCs w:val="18"/>
              </w:rPr>
            </w:pPr>
            <w:r>
              <w:rPr>
                <w:sz w:val="18"/>
                <w:szCs w:val="18"/>
              </w:rPr>
              <w:t>40</w:t>
            </w:r>
          </w:p>
        </w:tc>
      </w:tr>
      <w:tr w:rsidR="00100221" w:rsidRPr="00416296" w:rsidTr="00607071">
        <w:trPr>
          <w:jc w:val="center"/>
        </w:trPr>
        <w:tc>
          <w:tcPr>
            <w:tcW w:w="1487" w:type="dxa"/>
          </w:tcPr>
          <w:p w:rsidR="00100221" w:rsidRDefault="00100221" w:rsidP="00607071">
            <w:pPr>
              <w:ind w:firstLine="0"/>
              <w:rPr>
                <w:sz w:val="18"/>
                <w:szCs w:val="18"/>
              </w:rPr>
            </w:pPr>
            <w:r>
              <w:rPr>
                <w:sz w:val="18"/>
                <w:szCs w:val="18"/>
              </w:rPr>
              <w:t>Sell RSI Trigger</w:t>
            </w:r>
          </w:p>
        </w:tc>
        <w:tc>
          <w:tcPr>
            <w:tcW w:w="769" w:type="dxa"/>
          </w:tcPr>
          <w:p w:rsidR="00100221" w:rsidRPr="00416296" w:rsidRDefault="00100221" w:rsidP="00607071">
            <w:pPr>
              <w:ind w:firstLine="0"/>
              <w:rPr>
                <w:sz w:val="18"/>
                <w:szCs w:val="18"/>
              </w:rPr>
            </w:pPr>
            <w:r>
              <w:rPr>
                <w:sz w:val="18"/>
                <w:szCs w:val="18"/>
              </w:rPr>
              <w:t>80</w:t>
            </w:r>
          </w:p>
        </w:tc>
        <w:tc>
          <w:tcPr>
            <w:tcW w:w="720" w:type="dxa"/>
          </w:tcPr>
          <w:p w:rsidR="00100221" w:rsidRDefault="00100221" w:rsidP="00607071">
            <w:pPr>
              <w:ind w:firstLine="0"/>
              <w:rPr>
                <w:sz w:val="18"/>
                <w:szCs w:val="18"/>
              </w:rPr>
            </w:pPr>
            <w:r>
              <w:rPr>
                <w:sz w:val="18"/>
                <w:szCs w:val="18"/>
              </w:rPr>
              <w:t>75</w:t>
            </w:r>
          </w:p>
        </w:tc>
        <w:tc>
          <w:tcPr>
            <w:tcW w:w="720" w:type="dxa"/>
          </w:tcPr>
          <w:p w:rsidR="00100221" w:rsidRDefault="00100221" w:rsidP="00607071">
            <w:pPr>
              <w:ind w:firstLine="0"/>
              <w:rPr>
                <w:sz w:val="18"/>
                <w:szCs w:val="18"/>
              </w:rPr>
            </w:pPr>
            <w:r>
              <w:rPr>
                <w:sz w:val="18"/>
                <w:szCs w:val="18"/>
              </w:rPr>
              <w:t>80</w:t>
            </w:r>
          </w:p>
        </w:tc>
      </w:tr>
      <w:tr w:rsidR="00100221" w:rsidRPr="00416296" w:rsidTr="00607071">
        <w:trPr>
          <w:jc w:val="center"/>
        </w:trPr>
        <w:tc>
          <w:tcPr>
            <w:tcW w:w="1487" w:type="dxa"/>
          </w:tcPr>
          <w:p w:rsidR="00100221" w:rsidRDefault="00100221" w:rsidP="00607071">
            <w:pPr>
              <w:ind w:firstLine="0"/>
              <w:rPr>
                <w:sz w:val="18"/>
                <w:szCs w:val="18"/>
              </w:rPr>
            </w:pPr>
            <w:r>
              <w:rPr>
                <w:sz w:val="18"/>
                <w:szCs w:val="18"/>
              </w:rPr>
              <w:t>Algorithm</w:t>
            </w:r>
          </w:p>
        </w:tc>
        <w:tc>
          <w:tcPr>
            <w:tcW w:w="769" w:type="dxa"/>
          </w:tcPr>
          <w:p w:rsidR="00100221" w:rsidRDefault="00100221" w:rsidP="00607071">
            <w:pPr>
              <w:ind w:firstLine="0"/>
              <w:rPr>
                <w:sz w:val="18"/>
                <w:szCs w:val="18"/>
              </w:rPr>
            </w:pPr>
            <w:r>
              <w:rPr>
                <w:sz w:val="18"/>
                <w:szCs w:val="18"/>
              </w:rPr>
              <w:t>1</w:t>
            </w:r>
          </w:p>
        </w:tc>
        <w:tc>
          <w:tcPr>
            <w:tcW w:w="720" w:type="dxa"/>
          </w:tcPr>
          <w:p w:rsidR="00100221" w:rsidRDefault="00100221" w:rsidP="00607071">
            <w:pPr>
              <w:ind w:firstLine="0"/>
              <w:rPr>
                <w:sz w:val="18"/>
                <w:szCs w:val="18"/>
              </w:rPr>
            </w:pPr>
            <w:r>
              <w:rPr>
                <w:sz w:val="18"/>
                <w:szCs w:val="18"/>
              </w:rPr>
              <w:t>1</w:t>
            </w:r>
          </w:p>
        </w:tc>
        <w:tc>
          <w:tcPr>
            <w:tcW w:w="720" w:type="dxa"/>
          </w:tcPr>
          <w:p w:rsidR="00100221" w:rsidRDefault="00100221" w:rsidP="00607071">
            <w:pPr>
              <w:ind w:firstLine="0"/>
              <w:rPr>
                <w:sz w:val="18"/>
                <w:szCs w:val="18"/>
              </w:rPr>
            </w:pPr>
            <w:r>
              <w:rPr>
                <w:sz w:val="18"/>
                <w:szCs w:val="18"/>
              </w:rPr>
              <w:t>1</w:t>
            </w:r>
          </w:p>
        </w:tc>
      </w:tr>
    </w:tbl>
    <w:p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rsidTr="00E57365">
        <w:trPr>
          <w:jc w:val="center"/>
        </w:trPr>
        <w:tc>
          <w:tcPr>
            <w:tcW w:w="900" w:type="dxa"/>
            <w:tcBorders>
              <w:top w:val="single" w:sz="12" w:space="0" w:color="000000"/>
              <w:bottom w:val="single" w:sz="6" w:space="0" w:color="000000"/>
            </w:tcBorders>
          </w:tcPr>
          <w:p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rsidR="00F66453" w:rsidRDefault="00F66453" w:rsidP="00F66453">
            <w:pPr>
              <w:ind w:firstLine="0"/>
              <w:rPr>
                <w:sz w:val="18"/>
                <w:szCs w:val="18"/>
              </w:rPr>
            </w:pPr>
            <w:r>
              <w:rPr>
                <w:sz w:val="18"/>
                <w:szCs w:val="18"/>
              </w:rPr>
              <w:t>Both B&amp;H</w:t>
            </w:r>
          </w:p>
        </w:tc>
      </w:tr>
      <w:tr w:rsidR="00B10741" w:rsidRPr="00416296" w:rsidTr="00E57365">
        <w:trPr>
          <w:trHeight w:val="241"/>
          <w:jc w:val="center"/>
        </w:trPr>
        <w:tc>
          <w:tcPr>
            <w:tcW w:w="900" w:type="dxa"/>
          </w:tcPr>
          <w:p w:rsidR="00F66453" w:rsidRPr="00416296" w:rsidRDefault="00F66453" w:rsidP="007F3A7A">
            <w:pPr>
              <w:ind w:firstLine="0"/>
              <w:rPr>
                <w:sz w:val="18"/>
                <w:szCs w:val="18"/>
              </w:rPr>
            </w:pPr>
            <w:r>
              <w:rPr>
                <w:sz w:val="18"/>
                <w:szCs w:val="18"/>
              </w:rPr>
              <w:t>Return</w:t>
            </w:r>
          </w:p>
        </w:tc>
        <w:tc>
          <w:tcPr>
            <w:tcW w:w="990" w:type="dxa"/>
          </w:tcPr>
          <w:p w:rsidR="00F66453" w:rsidRPr="00416296" w:rsidRDefault="00F66453" w:rsidP="007F3A7A">
            <w:pPr>
              <w:ind w:firstLine="0"/>
              <w:rPr>
                <w:sz w:val="18"/>
                <w:szCs w:val="18"/>
              </w:rPr>
            </w:pPr>
            <w:r>
              <w:rPr>
                <w:sz w:val="18"/>
                <w:szCs w:val="18"/>
              </w:rPr>
              <w:t>13.66</w:t>
            </w:r>
          </w:p>
        </w:tc>
        <w:tc>
          <w:tcPr>
            <w:tcW w:w="900" w:type="dxa"/>
          </w:tcPr>
          <w:p w:rsidR="00F66453" w:rsidRDefault="00F66453" w:rsidP="007F3A7A">
            <w:pPr>
              <w:ind w:firstLine="0"/>
              <w:rPr>
                <w:sz w:val="18"/>
                <w:szCs w:val="18"/>
              </w:rPr>
            </w:pPr>
            <w:r>
              <w:rPr>
                <w:sz w:val="18"/>
                <w:szCs w:val="18"/>
              </w:rPr>
              <w:t>16.78</w:t>
            </w:r>
          </w:p>
        </w:tc>
        <w:tc>
          <w:tcPr>
            <w:tcW w:w="990" w:type="dxa"/>
          </w:tcPr>
          <w:p w:rsidR="00F66453" w:rsidRDefault="00F66453" w:rsidP="007F3A7A">
            <w:pPr>
              <w:ind w:firstLine="0"/>
              <w:rPr>
                <w:sz w:val="18"/>
                <w:szCs w:val="18"/>
              </w:rPr>
            </w:pPr>
            <w:r>
              <w:rPr>
                <w:sz w:val="18"/>
                <w:szCs w:val="18"/>
              </w:rPr>
              <w:t>1.18</w:t>
            </w:r>
          </w:p>
        </w:tc>
        <w:tc>
          <w:tcPr>
            <w:tcW w:w="990" w:type="dxa"/>
          </w:tcPr>
          <w:p w:rsidR="00F66453" w:rsidRDefault="00F66453" w:rsidP="007F3A7A">
            <w:pPr>
              <w:ind w:firstLine="0"/>
              <w:rPr>
                <w:sz w:val="18"/>
                <w:szCs w:val="18"/>
              </w:rPr>
            </w:pPr>
            <w:r>
              <w:rPr>
                <w:sz w:val="18"/>
                <w:szCs w:val="18"/>
              </w:rPr>
              <w:t>0.007</w:t>
            </w:r>
          </w:p>
        </w:tc>
        <w:tc>
          <w:tcPr>
            <w:tcW w:w="990" w:type="dxa"/>
          </w:tcPr>
          <w:p w:rsidR="00F66453" w:rsidRDefault="006E6D19" w:rsidP="007F3A7A">
            <w:pPr>
              <w:ind w:firstLine="0"/>
              <w:rPr>
                <w:sz w:val="18"/>
                <w:szCs w:val="18"/>
              </w:rPr>
            </w:pPr>
            <w:r>
              <w:rPr>
                <w:sz w:val="18"/>
                <w:szCs w:val="18"/>
              </w:rPr>
              <w:t>5.17</w:t>
            </w:r>
          </w:p>
        </w:tc>
        <w:tc>
          <w:tcPr>
            <w:tcW w:w="990" w:type="dxa"/>
          </w:tcPr>
          <w:p w:rsidR="00F66453" w:rsidRDefault="006E6D19" w:rsidP="007F3A7A">
            <w:pPr>
              <w:ind w:firstLine="0"/>
              <w:rPr>
                <w:sz w:val="18"/>
                <w:szCs w:val="18"/>
              </w:rPr>
            </w:pPr>
            <w:r>
              <w:rPr>
                <w:sz w:val="18"/>
                <w:szCs w:val="18"/>
              </w:rPr>
              <w:t>5.96</w:t>
            </w:r>
          </w:p>
        </w:tc>
      </w:tr>
      <w:tr w:rsidR="00B10741" w:rsidRPr="00416296" w:rsidTr="00E57365">
        <w:trPr>
          <w:jc w:val="center"/>
        </w:trPr>
        <w:tc>
          <w:tcPr>
            <w:tcW w:w="900" w:type="dxa"/>
          </w:tcPr>
          <w:p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rsidR="00F66453" w:rsidRPr="00416296" w:rsidRDefault="00F66453" w:rsidP="007F3A7A">
            <w:pPr>
              <w:ind w:firstLine="0"/>
              <w:rPr>
                <w:sz w:val="18"/>
                <w:szCs w:val="18"/>
              </w:rPr>
            </w:pPr>
            <w:r>
              <w:rPr>
                <w:sz w:val="18"/>
                <w:szCs w:val="18"/>
              </w:rPr>
              <w:t>3.67</w:t>
            </w:r>
          </w:p>
        </w:tc>
        <w:tc>
          <w:tcPr>
            <w:tcW w:w="900" w:type="dxa"/>
          </w:tcPr>
          <w:p w:rsidR="00F66453" w:rsidRDefault="00F66453" w:rsidP="007F3A7A">
            <w:pPr>
              <w:ind w:firstLine="0"/>
              <w:rPr>
                <w:sz w:val="18"/>
                <w:szCs w:val="18"/>
              </w:rPr>
            </w:pPr>
            <w:r>
              <w:rPr>
                <w:sz w:val="18"/>
                <w:szCs w:val="18"/>
              </w:rPr>
              <w:t>3.54</w:t>
            </w:r>
          </w:p>
        </w:tc>
        <w:tc>
          <w:tcPr>
            <w:tcW w:w="990" w:type="dxa"/>
          </w:tcPr>
          <w:p w:rsidR="00F66453" w:rsidRDefault="00F66453" w:rsidP="007F3A7A">
            <w:pPr>
              <w:ind w:firstLine="0"/>
              <w:rPr>
                <w:sz w:val="18"/>
                <w:szCs w:val="18"/>
              </w:rPr>
            </w:pPr>
            <w:r>
              <w:rPr>
                <w:sz w:val="18"/>
                <w:szCs w:val="18"/>
              </w:rPr>
              <w:t>1.26</w:t>
            </w:r>
          </w:p>
        </w:tc>
        <w:tc>
          <w:tcPr>
            <w:tcW w:w="990" w:type="dxa"/>
          </w:tcPr>
          <w:p w:rsidR="00F66453" w:rsidRDefault="00F66453" w:rsidP="007F3A7A">
            <w:pPr>
              <w:ind w:firstLine="0"/>
              <w:rPr>
                <w:sz w:val="18"/>
                <w:szCs w:val="18"/>
              </w:rPr>
            </w:pPr>
            <w:r>
              <w:rPr>
                <w:sz w:val="18"/>
                <w:szCs w:val="18"/>
              </w:rPr>
              <w:t>0.83</w:t>
            </w:r>
          </w:p>
        </w:tc>
        <w:tc>
          <w:tcPr>
            <w:tcW w:w="990" w:type="dxa"/>
          </w:tcPr>
          <w:p w:rsidR="00F66453" w:rsidRDefault="006E6D19" w:rsidP="007F3A7A">
            <w:pPr>
              <w:ind w:firstLine="0"/>
              <w:rPr>
                <w:sz w:val="18"/>
                <w:szCs w:val="18"/>
              </w:rPr>
            </w:pPr>
            <w:r>
              <w:rPr>
                <w:sz w:val="18"/>
                <w:szCs w:val="18"/>
              </w:rPr>
              <w:t>2.16</w:t>
            </w:r>
          </w:p>
        </w:tc>
        <w:tc>
          <w:tcPr>
            <w:tcW w:w="990" w:type="dxa"/>
          </w:tcPr>
          <w:p w:rsidR="00F66453" w:rsidRDefault="006E6D19" w:rsidP="007F3A7A">
            <w:pPr>
              <w:ind w:firstLine="0"/>
              <w:rPr>
                <w:sz w:val="18"/>
                <w:szCs w:val="18"/>
              </w:rPr>
            </w:pPr>
            <w:r>
              <w:rPr>
                <w:sz w:val="18"/>
                <w:szCs w:val="18"/>
              </w:rPr>
              <w:t>2.17</w:t>
            </w:r>
          </w:p>
        </w:tc>
      </w:tr>
    </w:tbl>
    <w:p w:rsidR="00FC64F4" w:rsidRDefault="00AC04CA" w:rsidP="00FC64F4">
      <w:pPr>
        <w:pStyle w:val="Heading1"/>
      </w:pPr>
      <w:r>
        <w:t>9</w:t>
      </w:r>
      <w:r w:rsidR="009727AF">
        <w:t xml:space="preserve">   </w:t>
      </w:r>
      <w:r w:rsidR="00FC64F4">
        <w:t>Ethics</w:t>
      </w:r>
    </w:p>
    <w:p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w:t>
      </w:r>
      <w:ins w:id="89" w:author="matt baldree" w:date="2018-04-26T13:30:00Z">
        <w:r w:rsidR="003B1C48">
          <w:t>7</w:t>
        </w:r>
      </w:ins>
      <w:del w:id="90" w:author="matt baldree" w:date="2018-04-26T13:30:00Z">
        <w:r w:rsidDel="003B1C48">
          <w:delText>9</w:delText>
        </w:r>
      </w:del>
      <w:r>
        <w:t xml:space="preserve">]."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rsidR="00F20AE7" w:rsidRDefault="00F20AE7" w:rsidP="00F20AE7">
      <w:pPr>
        <w:pStyle w:val="Heading2"/>
      </w:pPr>
      <w:r>
        <w:t>9.1</w:t>
      </w:r>
      <w:r w:rsidR="009727AF">
        <w:t xml:space="preserve">   </w:t>
      </w:r>
      <w:r>
        <w:t>Financial Action Task Force (FAFTA)</w:t>
      </w:r>
    </w:p>
    <w:p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ecommendations are recognized as the global anti-money laundering (AML) and counter-terrorist financing (CFT) standard [</w:t>
      </w:r>
      <w:ins w:id="91" w:author="matt baldree" w:date="2018-04-26T13:31:00Z">
        <w:r w:rsidR="003B1C48">
          <w:t>8</w:t>
        </w:r>
      </w:ins>
      <w:del w:id="92" w:author="matt baldree" w:date="2018-04-26T13:31:00Z">
        <w:r w:rsidDel="003B1C48">
          <w:delText>10</w:delText>
        </w:r>
      </w:del>
      <w:r>
        <w:t>]. FATF published its first report in 2013 providing an initial guidance to online alternative currencies. In the report, the organization notes that “given the developing nature of alternate online currencies, the FATF may consider further work in this area in the future [</w:t>
      </w:r>
      <w:ins w:id="93" w:author="matt baldree" w:date="2018-04-26T13:31:00Z">
        <w:r w:rsidR="003B1C48">
          <w:t>8</w:t>
        </w:r>
      </w:ins>
      <w:del w:id="94" w:author="matt baldree" w:date="2018-04-26T13:31:00Z">
        <w:r w:rsidDel="003B1C48">
          <w:delText>10</w:delText>
        </w:r>
      </w:del>
      <w:r>
        <w:t>].”</w:t>
      </w:r>
    </w:p>
    <w:p w:rsidR="00F20AE7" w:rsidRDefault="00F20AE7" w:rsidP="00F20AE7">
      <w:pPr>
        <w:pStyle w:val="Heading2"/>
      </w:pPr>
      <w:r>
        <w:lastRenderedPageBreak/>
        <w:t>9.2</w:t>
      </w:r>
      <w:r w:rsidR="009727AF">
        <w:t xml:space="preserve">   </w:t>
      </w:r>
      <w:r>
        <w:t>Open</w:t>
      </w:r>
    </w:p>
    <w:p w:rsidR="00F20AE7" w:rsidRDefault="00F20AE7" w:rsidP="00080DB5">
      <w:pPr>
        <w:ind w:firstLine="0"/>
      </w:pPr>
      <w:r>
        <w:t>Cryptocurrencies are “open” because of their public, decentralized ledgers. “Because the blockchain is massively replicated by mutually-distrustful peers, the information it contains is public [1</w:t>
      </w:r>
      <w:ins w:id="95" w:author="matt baldree" w:date="2018-04-26T13:31:00Z">
        <w:r w:rsidR="003B1C48">
          <w:t>0</w:t>
        </w:r>
      </w:ins>
      <w:del w:id="96" w:author="matt baldree" w:date="2018-04-26T13:31:00Z">
        <w:r w:rsidDel="003B1C48">
          <w:delText>2</w:delText>
        </w:r>
      </w:del>
      <w:r>
        <w:t xml:space="preserve">].” The source code for these currencies are open source meaning they are readily available to the public and the ledgers themselves are maintained by public miners. “No one can hide a transaction, and that makes </w:t>
      </w:r>
      <w:r w:rsidR="008678D2">
        <w:t>B</w:t>
      </w:r>
      <w:r>
        <w:t>itcoin more traceable than cash [1</w:t>
      </w:r>
      <w:ins w:id="97" w:author="matt baldree" w:date="2018-04-26T13:31:00Z">
        <w:r w:rsidR="003B1C48">
          <w:t>4</w:t>
        </w:r>
      </w:ins>
      <w:del w:id="98" w:author="matt baldree" w:date="2018-04-26T13:31:00Z">
        <w:r w:rsidDel="003B1C48">
          <w:delText>5</w:delText>
        </w:r>
      </w:del>
      <w:r>
        <w:t>].”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rsidR="00F20AE7" w:rsidRDefault="00F20AE7" w:rsidP="00F20AE7">
      <w:pPr>
        <w:pStyle w:val="Heading2"/>
      </w:pPr>
      <w:r>
        <w:t>9.3</w:t>
      </w:r>
      <w:r w:rsidR="009727AF">
        <w:t xml:space="preserve">   </w:t>
      </w:r>
      <w:r>
        <w:t>Global / Decentralized</w:t>
      </w:r>
    </w:p>
    <w:p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w:t>
      </w:r>
      <w:ins w:id="99" w:author="matt baldree" w:date="2018-04-26T13:31:00Z">
        <w:r w:rsidR="003B1C48">
          <w:t>5</w:t>
        </w:r>
      </w:ins>
      <w:del w:id="100" w:author="matt baldree" w:date="2018-04-26T13:31:00Z">
        <w:r w:rsidR="008678D2" w:rsidDel="003B1C48">
          <w:delText>6</w:delText>
        </w:r>
      </w:del>
      <w:r w:rsidR="008678D2">
        <w:t>]</w:t>
      </w:r>
      <w:r>
        <w:t>. With cryptocurrencies, criminals just need to worry about converting fiat to crypto-coin and onto the network. The distributed ledger allows users to access their funds anywhere as long as they can access the internet.</w:t>
      </w:r>
    </w:p>
    <w:p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del w:id="101" w:author="matt baldree" w:date="2018-04-26T13:32:00Z">
        <w:r w:rsidDel="003B1C48">
          <w:delText xml:space="preserve"> [15]</w:delText>
        </w:r>
      </w:del>
      <w:r>
        <w:t>. FATF is concerned that lack of a central “trusted” authority to regulate and generate currencies will lead to exploits.</w:t>
      </w:r>
    </w:p>
    <w:p w:rsidR="00F20AE7" w:rsidRDefault="00F20AE7" w:rsidP="00F20AE7">
      <w:pPr>
        <w:pStyle w:val="Heading2"/>
      </w:pPr>
      <w:r>
        <w:t>9.4</w:t>
      </w:r>
      <w:r w:rsidR="009727AF">
        <w:t xml:space="preserve">   </w:t>
      </w:r>
      <w:r>
        <w:t>Anonymity</w:t>
      </w:r>
    </w:p>
    <w:p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w:t>
      </w:r>
      <w:ins w:id="102" w:author="matt baldree" w:date="2018-04-26T13:32:00Z">
        <w:r w:rsidR="003B1C48">
          <w:t>9</w:t>
        </w:r>
      </w:ins>
      <w:del w:id="103" w:author="matt baldree" w:date="2018-04-26T13:32:00Z">
        <w:r w:rsidDel="003B1C48">
          <w:delText>11</w:delText>
        </w:r>
      </w:del>
      <w:r>
        <w:t>].” This capability of the system makes it very challenging for an organization to govern the financial industry from money launderers and terrorists not to mention capital gains tax evaders.</w:t>
      </w:r>
    </w:p>
    <w:p w:rsidR="008F5FCA" w:rsidRDefault="00AC04CA" w:rsidP="009E01A9">
      <w:pPr>
        <w:pStyle w:val="Heading1"/>
      </w:pPr>
      <w:r>
        <w:t>10</w:t>
      </w:r>
      <w:r w:rsidR="009727AF">
        <w:t xml:space="preserve">   </w:t>
      </w:r>
      <w:r w:rsidR="008F5FCA">
        <w:t>Conclusion</w:t>
      </w:r>
      <w:r w:rsidR="00144FDA">
        <w:t>s</w:t>
      </w:r>
    </w:p>
    <w:p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w:t>
      </w:r>
      <w:proofErr w:type="spellStart"/>
      <w:r>
        <w:t>Cryptovisor</w:t>
      </w:r>
      <w:proofErr w:type="spellEnd"/>
      <w:r>
        <w:t xml:space="preserve">, that is 95.5% accurate </w:t>
      </w:r>
      <w:del w:id="104" w:author="matt baldree" w:date="2018-04-26T13:53:00Z">
        <w:r w:rsidDel="00CC6E0E">
          <w:delText xml:space="preserve">in </w:delText>
        </w:r>
      </w:del>
      <w:ins w:id="105" w:author="matt baldree" w:date="2018-04-26T13:53:00Z">
        <w:r w:rsidR="00E77F38">
          <w:t xml:space="preserve">in </w:t>
        </w:r>
      </w:ins>
      <w:r>
        <w:t xml:space="preserve">determining the buy, sell or hold </w:t>
      </w:r>
      <w:ins w:id="106" w:author="matt baldree" w:date="2018-04-25T19:51:00Z">
        <w:r w:rsidR="00CC180C">
          <w:t xml:space="preserve">trading strategy </w:t>
        </w:r>
      </w:ins>
      <w:del w:id="107" w:author="matt baldree" w:date="2018-04-25T19:51:00Z">
        <w:r w:rsidDel="00CC180C">
          <w:delText xml:space="preserve">position </w:delText>
        </w:r>
      </w:del>
      <w:r>
        <w:t>for Bitcoin</w:t>
      </w:r>
      <w:ins w:id="108" w:author="matt baldree" w:date="2018-04-25T19:50:00Z">
        <w:r w:rsidR="00CC180C">
          <w:t xml:space="preserve"> in a bear market and outperformed baseline buy and hold strategy</w:t>
        </w:r>
      </w:ins>
      <w:ins w:id="109" w:author="matt baldree" w:date="2018-04-25T19:52:00Z">
        <w:r w:rsidR="00CC180C">
          <w:t xml:space="preserve"> in both bear and bull markets</w:t>
        </w:r>
      </w:ins>
      <w:r>
        <w:t xml:space="preserve">. </w:t>
      </w:r>
      <w:ins w:id="110" w:author="matt baldree" w:date="2018-04-25T19:51:00Z">
        <w:r w:rsidR="00CC180C">
          <w:t xml:space="preserve">The tool performed as well as buy and hold strategy </w:t>
        </w:r>
      </w:ins>
      <w:ins w:id="111" w:author="matt baldree" w:date="2018-04-25T19:52:00Z">
        <w:r w:rsidR="00CC180C">
          <w:t>for both</w:t>
        </w:r>
      </w:ins>
      <w:ins w:id="112" w:author="matt baldree" w:date="2018-04-25T19:51:00Z">
        <w:r w:rsidR="00CC180C">
          <w:t xml:space="preserve"> market</w:t>
        </w:r>
      </w:ins>
      <w:ins w:id="113" w:author="matt baldree" w:date="2018-04-25T19:52:00Z">
        <w:r w:rsidR="00CC180C">
          <w:t>s.</w:t>
        </w:r>
      </w:ins>
      <w:ins w:id="114" w:author="matt baldree" w:date="2018-04-25T19:51:00Z">
        <w:r w:rsidR="00CC180C">
          <w:t xml:space="preserve"> </w:t>
        </w:r>
      </w:ins>
      <w:proofErr w:type="spellStart"/>
      <w:ins w:id="115" w:author="matt baldree" w:date="2018-04-25T19:52:00Z">
        <w:r w:rsidR="00CC180C">
          <w:t>Cryptovisor</w:t>
        </w:r>
      </w:ins>
      <w:proofErr w:type="spellEnd"/>
      <w:del w:id="116" w:author="matt baldree" w:date="2018-04-25T19:52:00Z">
        <w:r w:rsidDel="00CC180C">
          <w:delText>This tool</w:delText>
        </w:r>
      </w:del>
      <w:r>
        <w:t xml:space="preserve">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ins w:id="117" w:author="matt baldree" w:date="2018-04-25T19:54:00Z">
        <w:r w:rsidR="00CC180C">
          <w:t>While the tool shows promise, it has not been fully tested across a range of data windows to ensure it is not biased.</w:t>
        </w:r>
      </w:ins>
      <w:del w:id="118" w:author="matt baldree" w:date="2018-04-25T19:54:00Z">
        <w:r w:rsidDel="00CC180C">
          <w:delText xml:space="preserve"> </w:delText>
        </w:r>
      </w:del>
    </w:p>
    <w:p w:rsidR="00BD0FED" w:rsidRDefault="00BD0FED" w:rsidP="00BD0FED">
      <w:del w:id="119" w:author="matt baldree" w:date="2018-04-26T13:54:00Z">
        <w:r w:rsidDel="00CC6E0E">
          <w:delText>Being so young in the investment world, t</w:delText>
        </w:r>
      </w:del>
      <w:ins w:id="120" w:author="matt baldree" w:date="2018-04-26T13:54:00Z">
        <w:r w:rsidR="00CC6E0E">
          <w:t>T</w:t>
        </w:r>
      </w:ins>
      <w:r>
        <w:t xml:space="preserve">he crypto-market lacks </w:t>
      </w:r>
      <w:r w:rsidR="008678D2">
        <w:t xml:space="preserve">market fundamentals </w:t>
      </w:r>
      <w:ins w:id="121" w:author="matt baldree" w:date="2018-04-26T13:54:00Z">
        <w:r w:rsidR="00CC6E0E">
          <w:t xml:space="preserve">because it is </w:t>
        </w:r>
      </w:ins>
      <w:ins w:id="122" w:author="matt baldree" w:date="2018-04-26T13:55:00Z">
        <w:r w:rsidR="00CC6E0E">
          <w:t xml:space="preserve">a very </w:t>
        </w:r>
      </w:ins>
      <w:ins w:id="123" w:author="matt baldree" w:date="2018-04-26T13:54:00Z">
        <w:r w:rsidR="00CC6E0E">
          <w:t xml:space="preserve">young </w:t>
        </w:r>
      </w:ins>
      <w:ins w:id="124" w:author="matt baldree" w:date="2018-04-26T13:55:00Z">
        <w:r w:rsidR="00CC6E0E">
          <w:t>asset with limited tools and market history</w:t>
        </w:r>
      </w:ins>
      <w:del w:id="125" w:author="matt baldree" w:date="2018-04-26T13:55:00Z">
        <w:r w:rsidR="008678D2" w:rsidDel="00CC6E0E">
          <w:delText>making it difficult to be a knowledgeable investor</w:delText>
        </w:r>
      </w:del>
      <w:r w:rsidR="008678D2">
        <w:t>.</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rsidR="00BD0FED" w:rsidRDefault="00BD0FED" w:rsidP="00BD0FED">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p>
    <w:p w:rsidR="00820AAF" w:rsidRDefault="00AC04CA" w:rsidP="009E01A9">
      <w:pPr>
        <w:pStyle w:val="Heading1"/>
      </w:pPr>
      <w:r>
        <w:t>11</w:t>
      </w:r>
      <w:r w:rsidR="009727AF">
        <w:t xml:space="preserve">   </w:t>
      </w:r>
      <w:r w:rsidR="00820AAF">
        <w:t>Future Work</w:t>
      </w:r>
    </w:p>
    <w:p w:rsidR="00EB62B2" w:rsidRDefault="001024F0" w:rsidP="0008401D">
      <w:pPr>
        <w:ind w:firstLine="0"/>
      </w:pPr>
      <w:r>
        <w:t>Future work in this project would include adding additional technical indicators</w:t>
      </w:r>
      <w:ins w:id="126" w:author="matt baldree" w:date="2018-04-26T13:51:00Z">
        <w:r w:rsidR="00E77F38">
          <w:rPr>
            <w:rStyle w:val="FootnoteReference"/>
          </w:rPr>
          <w:footnoteReference w:id="10"/>
        </w:r>
      </w:ins>
      <w:r>
        <w:t xml:space="preserve"> to determine which ones provide the most value in determining </w:t>
      </w:r>
      <w:ins w:id="129" w:author="matt baldree" w:date="2018-04-26T13:50:00Z">
        <w:r w:rsidR="00E77F38">
          <w:t xml:space="preserve">a </w:t>
        </w:r>
      </w:ins>
      <w:r>
        <w:t>trading strategy</w:t>
      </w:r>
      <w:ins w:id="130" w:author="matt baldree" w:date="2018-04-26T13:45:00Z">
        <w:r w:rsidR="00E77F38">
          <w:t xml:space="preserve">. In addition, </w:t>
        </w:r>
      </w:ins>
      <w:ins w:id="131" w:author="matt baldree" w:date="2018-04-26T13:46:00Z">
        <w:r w:rsidR="00E77F38">
          <w:t xml:space="preserve">modeling other </w:t>
        </w:r>
      </w:ins>
      <w:del w:id="132" w:author="matt baldree" w:date="2018-04-26T13:46:00Z">
        <w:r w:rsidDel="00E77F38">
          <w:delText xml:space="preserve">, incorporating other </w:delText>
        </w:r>
      </w:del>
      <w:r>
        <w:t>cryptocurrenc</w:t>
      </w:r>
      <w:ins w:id="133" w:author="matt baldree" w:date="2018-04-26T13:46:00Z">
        <w:r w:rsidR="00E77F38">
          <w:t xml:space="preserve">ies </w:t>
        </w:r>
      </w:ins>
      <w:ins w:id="134" w:author="matt baldree" w:date="2018-04-26T13:47:00Z">
        <w:r w:rsidR="00E77F38">
          <w:t xml:space="preserve">would be interesting to determine the difference in parameters for between currencies. The decision tree output was different between markets. What would be </w:t>
        </w:r>
      </w:ins>
      <w:ins w:id="135" w:author="matt baldree" w:date="2018-04-26T13:48:00Z">
        <w:r w:rsidR="00E77F38">
          <w:t>the</w:t>
        </w:r>
      </w:ins>
      <w:ins w:id="136" w:author="matt baldree" w:date="2018-04-26T13:47:00Z">
        <w:r w:rsidR="00E77F38">
          <w:t xml:space="preserve"> </w:t>
        </w:r>
      </w:ins>
      <w:ins w:id="137" w:author="matt baldree" w:date="2018-04-26T13:48:00Z">
        <w:r w:rsidR="00E77F38">
          <w:t xml:space="preserve">effect if the sample windows were many? How would the decision trees change? Is there a common pattern between all these models? </w:t>
        </w:r>
      </w:ins>
      <w:ins w:id="138" w:author="matt baldree" w:date="2018-04-26T13:49:00Z">
        <w:r w:rsidR="00E77F38">
          <w:t>Once a best algorithm is determined, automating the data flow is important to track the success of the prediction against the actual market.</w:t>
        </w:r>
      </w:ins>
      <w:del w:id="139" w:author="matt baldree" w:date="2018-04-26T13:46:00Z">
        <w:r w:rsidDel="00E77F38">
          <w:delText>y</w:delText>
        </w:r>
      </w:del>
      <w:del w:id="140" w:author="matt baldree" w:date="2018-04-26T13:50:00Z">
        <w:r w:rsidDel="00E77F38">
          <w:delText xml:space="preserve"> price history to determine if feature importance is the same, automate data acquisition, labeling, and training of algorithm, and develop a web service to provide trading strategy for today or past days.</w:delText>
        </w:r>
      </w:del>
    </w:p>
    <w:p w:rsidR="009B4837" w:rsidRDefault="009B4837" w:rsidP="00395FA1">
      <w:pPr>
        <w:ind w:firstLine="270"/>
      </w:pPr>
      <w:r>
        <w:t xml:space="preserve">For the </w:t>
      </w:r>
      <w:proofErr w:type="spellStart"/>
      <w:r>
        <w:t>sentimentor</w:t>
      </w:r>
      <w:proofErr w:type="spellEnd"/>
      <w:r>
        <w:t xml:space="preserve"> component, we propose to expand on the scope of </w:t>
      </w:r>
      <w:proofErr w:type="spellStart"/>
      <w:r>
        <w:t>CryptoCompare’s</w:t>
      </w:r>
      <w:proofErr w:type="spellEnd"/>
      <w:r>
        <w:t xml:space="preserve"> sentiment sources to include search engine trends. In addition, we would focus on enhancing the Points calculation scope to include a “mature sentiment” measure by weighting the instances within the sentiment traffic.</w:t>
      </w:r>
    </w:p>
    <w:p w:rsidR="00DC2919" w:rsidRDefault="00DC2919" w:rsidP="009E01A9">
      <w:pPr>
        <w:pStyle w:val="Heading1"/>
      </w:pPr>
      <w:r>
        <w:t>References</w:t>
      </w:r>
    </w:p>
    <w:p w:rsidR="003B1C48" w:rsidRDefault="003B1C48" w:rsidP="003B1C48">
      <w:pPr>
        <w:pStyle w:val="reference"/>
        <w:rPr>
          <w:ins w:id="141" w:author="matt baldree" w:date="2018-04-26T13:25:00Z"/>
        </w:rPr>
      </w:pPr>
      <w:ins w:id="142" w:author="matt baldree" w:date="2018-04-26T13:25:00Z">
        <w:r>
          <w:t>1</w:t>
        </w:r>
        <w:r w:rsidRPr="009A3755">
          <w:t>.</w:t>
        </w:r>
        <w:r>
          <w:t xml:space="preserve"> Shah, D., Zhang, K.: Bayesian regression and Bitcoin. Department of EECS, MIT. (2014)</w:t>
        </w:r>
      </w:ins>
    </w:p>
    <w:p w:rsidR="003B1C48" w:rsidRDefault="003B1C48" w:rsidP="003B1C48">
      <w:pPr>
        <w:pStyle w:val="reference"/>
        <w:rPr>
          <w:ins w:id="143" w:author="matt baldree" w:date="2018-04-26T13:25:00Z"/>
        </w:rPr>
      </w:pPr>
      <w:ins w:id="144" w:author="matt baldree" w:date="2018-04-26T13:25:00Z">
        <w:r>
          <w:t>2</w:t>
        </w:r>
        <w:r w:rsidRPr="00DA6153">
          <w:t xml:space="preserve">. </w:t>
        </w:r>
        <w:r>
          <w:t xml:space="preserve">Coin Market Cap. </w:t>
        </w:r>
        <w:r w:rsidRPr="005C6386">
          <w:t>https://coinmarketcap.com</w:t>
        </w:r>
        <w:r>
          <w:t>.</w:t>
        </w:r>
      </w:ins>
    </w:p>
    <w:p w:rsidR="003B1C48" w:rsidRPr="001B016B" w:rsidRDefault="003B1C48" w:rsidP="003B1C48">
      <w:pPr>
        <w:pStyle w:val="reference"/>
        <w:rPr>
          <w:ins w:id="145" w:author="matt baldree" w:date="2018-04-26T13:25:00Z"/>
          <w:rFonts w:ascii="inherit" w:hAnsi="inherit"/>
          <w:color w:val="353C3F"/>
          <w:bdr w:val="none" w:sz="0" w:space="0" w:color="auto" w:frame="1"/>
          <w:shd w:val="clear" w:color="auto" w:fill="FFFFFF"/>
        </w:rPr>
      </w:pPr>
      <w:ins w:id="146" w:author="matt baldree" w:date="2018-04-26T13:25:00Z">
        <w:r>
          <w:t>3</w:t>
        </w:r>
        <w:r w:rsidRPr="009A3755">
          <w:t>.</w:t>
        </w:r>
        <w:r>
          <w:t xml:space="preserve"> Stern, H: Fidelity Labs Tests Digital Asset Wallet </w:t>
        </w:r>
        <w:proofErr w:type="gramStart"/>
        <w:r>
          <w:t>On</w:t>
        </w:r>
        <w:proofErr w:type="gramEnd"/>
        <w:r>
          <w:t xml:space="preserve"> Fidelity.com. </w:t>
        </w:r>
        <w:proofErr w:type="gramStart"/>
        <w:r>
          <w:t>April,</w:t>
        </w:r>
        <w:proofErr w:type="gramEnd"/>
        <w:r>
          <w:t xml:space="preserve"> 25, 2018. </w:t>
        </w:r>
        <w:r w:rsidRPr="001B016B">
          <w:rPr>
            <w:rFonts w:hint="eastAsia"/>
          </w:rPr>
          <w:t>https://www.reuters.com/article/us-fidelity-investments-bitcoin/fidelity-allows-clients-to-see-digital-currencies-on-its-website-idUSKBN1AP0AO</w:t>
        </w:r>
      </w:ins>
    </w:p>
    <w:p w:rsidR="003B1C48" w:rsidRDefault="003B1C48" w:rsidP="003B1C48">
      <w:pPr>
        <w:pStyle w:val="reference"/>
        <w:rPr>
          <w:ins w:id="147" w:author="matt baldree" w:date="2018-04-26T13:25:00Z"/>
        </w:rPr>
      </w:pPr>
      <w:ins w:id="148" w:author="matt baldree" w:date="2018-04-26T13:25:00Z">
        <w:r>
          <w:t>4</w:t>
        </w:r>
        <w:r w:rsidRPr="009A3755">
          <w:t>.</w:t>
        </w:r>
        <w:r>
          <w:t xml:space="preserve"> </w:t>
        </w:r>
        <w:proofErr w:type="spellStart"/>
        <w:r>
          <w:t>Poyser</w:t>
        </w:r>
        <w:proofErr w:type="spellEnd"/>
        <w:r>
          <w:t>, O.: Exploring the Determinants of Bitcoin’s price, an application of Bayesian Structural Time Series. June 2017.</w:t>
        </w:r>
      </w:ins>
    </w:p>
    <w:p w:rsidR="003B1C48" w:rsidRDefault="003B1C48" w:rsidP="003B1C48">
      <w:pPr>
        <w:pStyle w:val="reference"/>
        <w:rPr>
          <w:ins w:id="149" w:author="matt baldree" w:date="2018-04-26T13:25:00Z"/>
        </w:rPr>
      </w:pPr>
      <w:ins w:id="150" w:author="matt baldree" w:date="2018-04-26T13:25:00Z">
        <w:r>
          <w:lastRenderedPageBreak/>
          <w:t>5. Cazalet, Z., Roncalli, T.: Facts and Fantasies About Factor Investing. October 2014.</w:t>
        </w:r>
      </w:ins>
    </w:p>
    <w:p w:rsidR="003B1C48" w:rsidRDefault="003B1C48" w:rsidP="003B1C48">
      <w:pPr>
        <w:pStyle w:val="reference"/>
        <w:rPr>
          <w:ins w:id="151" w:author="matt baldree" w:date="2018-04-26T13:25:00Z"/>
        </w:rPr>
      </w:pPr>
      <w:ins w:id="152" w:author="matt baldree" w:date="2018-04-26T13:25:00Z">
        <w:r>
          <w:t xml:space="preserve">6. Fletcher, T., Hussain, Z., </w:t>
        </w:r>
        <w:proofErr w:type="spellStart"/>
        <w:r>
          <w:t>Shawe</w:t>
        </w:r>
        <w:proofErr w:type="spellEnd"/>
        <w:r>
          <w:t xml:space="preserve">-Taylor, J.: </w:t>
        </w:r>
        <w:r w:rsidRPr="00B5520E">
          <w:t>Currency Forecasting using Multiple Kernel Learning with Financially Motivated Features</w:t>
        </w:r>
        <w:r>
          <w:t>. NIPS 2010 workshop: New Directions in Multiple Kernel Learning (</w:t>
        </w:r>
        <w:r w:rsidRPr="00B5520E">
          <w:t>2010</w:t>
        </w:r>
        <w:r>
          <w:t>).</w:t>
        </w:r>
        <w:r w:rsidDel="0086001E">
          <w:t xml:space="preserve"> </w:t>
        </w:r>
      </w:ins>
    </w:p>
    <w:p w:rsidR="003B1C48" w:rsidRDefault="003B1C48" w:rsidP="003B1C48">
      <w:pPr>
        <w:pStyle w:val="reference"/>
        <w:rPr>
          <w:ins w:id="153" w:author="matt baldree" w:date="2018-04-26T13:25:00Z"/>
        </w:rPr>
      </w:pPr>
      <w:ins w:id="154" w:author="matt baldree" w:date="2018-04-26T13:25:00Z">
        <w:r>
          <w:t xml:space="preserve">7. Tapscott D., Tapscott A. (2017). Realizing the Potential of Blockchain. A </w:t>
        </w:r>
        <w:proofErr w:type="spellStart"/>
        <w:r>
          <w:t>Multistakeholder</w:t>
        </w:r>
        <w:proofErr w:type="spellEnd"/>
        <w:r>
          <w:t xml:space="preserve"> Approach to the Stewardship of Blockchain and Cryptocurrencies: Whitepaper. Retrieved from World Economic Forum website:      </w:t>
        </w:r>
      </w:ins>
    </w:p>
    <w:p w:rsidR="003B1C48" w:rsidRDefault="003B1C48" w:rsidP="003B1C48">
      <w:pPr>
        <w:pStyle w:val="reference"/>
        <w:rPr>
          <w:ins w:id="155" w:author="matt baldree" w:date="2018-04-26T13:25:00Z"/>
        </w:rPr>
      </w:pPr>
      <w:ins w:id="156" w:author="matt baldree" w:date="2018-04-26T13:25:00Z">
        <w:r>
          <w:t>8. Financial Action Task Force on Money Laundering. FATF report (2014). http://www.fatf-gafi.org/media/fatf/documents/reports/Virtual-currency-key-definitions-and-potential-aml-cft-risks.pdf</w:t>
        </w:r>
      </w:ins>
    </w:p>
    <w:p w:rsidR="003B1C48" w:rsidRDefault="003B1C48" w:rsidP="003B1C48">
      <w:pPr>
        <w:pStyle w:val="reference"/>
        <w:rPr>
          <w:ins w:id="157" w:author="matt baldree" w:date="2018-04-26T13:25:00Z"/>
        </w:rPr>
      </w:pPr>
      <w:ins w:id="158" w:author="matt baldree" w:date="2018-04-26T13:25:00Z">
        <w:r>
          <w:t xml:space="preserve">9. Meiklejohn, S., </w:t>
        </w:r>
        <w:proofErr w:type="spellStart"/>
        <w:r>
          <w:t>Pomarole</w:t>
        </w:r>
        <w:proofErr w:type="spellEnd"/>
        <w:r>
          <w:t xml:space="preserve">, M., Jordan, G., </w:t>
        </w:r>
        <w:proofErr w:type="spellStart"/>
        <w:r>
          <w:t>Levchenko</w:t>
        </w:r>
        <w:proofErr w:type="spellEnd"/>
        <w:r>
          <w:t>, K., McCoy, D., Voelker, G. M., &amp; Savage, S.: A fistful of bitcoins. Proceedings of the 2013 conference on Internet measurement conference - IMC '13. doi:10.1145/2504730.2504747</w:t>
        </w:r>
      </w:ins>
    </w:p>
    <w:p w:rsidR="003B1C48" w:rsidRDefault="003B1C48" w:rsidP="003B1C48">
      <w:pPr>
        <w:pStyle w:val="reference"/>
        <w:rPr>
          <w:ins w:id="159" w:author="matt baldree" w:date="2018-04-26T13:25:00Z"/>
        </w:rPr>
      </w:pPr>
      <w:ins w:id="160" w:author="matt baldree" w:date="2018-04-26T13:25:00Z">
        <w:r>
          <w:t xml:space="preserve">10. </w:t>
        </w:r>
        <w:proofErr w:type="spellStart"/>
        <w:r>
          <w:t>Sasson</w:t>
        </w:r>
        <w:proofErr w:type="spellEnd"/>
        <w:r>
          <w:t xml:space="preserve">, E. B., Chiesa, A., Garman, C., Green, M., </w:t>
        </w:r>
        <w:proofErr w:type="spellStart"/>
        <w:r>
          <w:t>Miers</w:t>
        </w:r>
        <w:proofErr w:type="spellEnd"/>
        <w:r>
          <w:t xml:space="preserve">, I., </w:t>
        </w:r>
        <w:proofErr w:type="spellStart"/>
        <w:r>
          <w:t>Tromer</w:t>
        </w:r>
        <w:proofErr w:type="spellEnd"/>
        <w:r>
          <w:t xml:space="preserve">, E., &amp; </w:t>
        </w:r>
        <w:proofErr w:type="spellStart"/>
        <w:r>
          <w:t>Virza</w:t>
        </w:r>
        <w:proofErr w:type="spellEnd"/>
        <w:r>
          <w:t xml:space="preserve">, M.: </w:t>
        </w:r>
        <w:proofErr w:type="spellStart"/>
        <w:r>
          <w:t>Zerocash</w:t>
        </w:r>
        <w:proofErr w:type="spellEnd"/>
        <w:r>
          <w:t>: Decentralized Anonymous Payments from Bitcoin. 2014 IEEE Symposium on Security and Privacy. doi:10.1109/sp.2014.36</w:t>
        </w:r>
      </w:ins>
    </w:p>
    <w:p w:rsidR="003B1C48" w:rsidRDefault="003B1C48" w:rsidP="003B1C48">
      <w:pPr>
        <w:pStyle w:val="reference"/>
        <w:rPr>
          <w:ins w:id="161" w:author="matt baldree" w:date="2018-04-26T13:25:00Z"/>
        </w:rPr>
      </w:pPr>
      <w:ins w:id="162" w:author="matt baldree" w:date="2018-04-26T13:25:00Z">
        <w:r>
          <w:t>11. Narayanan, A., et al.: Bitcoin and Cryptocurrency Technologies. Princeton University Press (2016).</w:t>
        </w:r>
      </w:ins>
    </w:p>
    <w:p w:rsidR="003B1C48" w:rsidRDefault="003B1C48" w:rsidP="003B1C48">
      <w:pPr>
        <w:pStyle w:val="reference"/>
        <w:rPr>
          <w:ins w:id="163" w:author="matt baldree" w:date="2018-04-26T13:25:00Z"/>
        </w:rPr>
      </w:pPr>
      <w:ins w:id="164" w:author="matt baldree" w:date="2018-04-26T13:25:00Z">
        <w:r>
          <w:t>12. Nakamoto, S. Bitcoin: A Peer-to-Peer Electronic Cash System. Bitcoin.org (2009).</w:t>
        </w:r>
      </w:ins>
    </w:p>
    <w:p w:rsidR="003B1C48" w:rsidRDefault="003B1C48" w:rsidP="003B1C48">
      <w:pPr>
        <w:pStyle w:val="reference"/>
        <w:rPr>
          <w:ins w:id="165" w:author="matt baldree" w:date="2018-04-26T13:25:00Z"/>
        </w:rPr>
      </w:pPr>
      <w:ins w:id="166" w:author="matt baldree" w:date="2018-04-26T13:25:00Z">
        <w:r>
          <w:t>13. “International Journal of Business Management and Commerce”, “An Analysis of Cryptocurrency, Bitcoin, and the Future” Vol 1 No 2, Sept 2016</w:t>
        </w:r>
      </w:ins>
    </w:p>
    <w:p w:rsidR="003B1C48" w:rsidRDefault="003B1C48" w:rsidP="003B1C48">
      <w:pPr>
        <w:pStyle w:val="reference"/>
        <w:rPr>
          <w:ins w:id="167" w:author="matt baldree" w:date="2018-04-26T13:25:00Z"/>
        </w:rPr>
      </w:pPr>
      <w:ins w:id="168" w:author="matt baldree" w:date="2018-04-26T13:25:00Z">
        <w:r>
          <w:t xml:space="preserve">14. </w:t>
        </w:r>
        <w:proofErr w:type="spellStart"/>
        <w:r w:rsidRPr="002679A1">
          <w:t>Biryukov</w:t>
        </w:r>
        <w:proofErr w:type="spellEnd"/>
        <w:r w:rsidRPr="002679A1">
          <w:t xml:space="preserve">, A., &amp; </w:t>
        </w:r>
        <w:proofErr w:type="spellStart"/>
        <w:r w:rsidRPr="002679A1">
          <w:t>Pustogarov</w:t>
        </w:r>
        <w:proofErr w:type="spellEnd"/>
        <w:r w:rsidRPr="002679A1">
          <w:t xml:space="preserve">, I. (2015). Bitcoin over Tor </w:t>
        </w:r>
        <w:proofErr w:type="spellStart"/>
        <w:r w:rsidRPr="002679A1">
          <w:t>isnt</w:t>
        </w:r>
        <w:proofErr w:type="spellEnd"/>
        <w:r w:rsidRPr="002679A1">
          <w:t xml:space="preserve"> a Good Idea. 2015 IEEE Symposium on Security and Privacy. doi:10.1109/sp.2015.15</w:t>
        </w:r>
      </w:ins>
    </w:p>
    <w:p w:rsidR="003B1C48" w:rsidRDefault="003B1C48" w:rsidP="003B1C48">
      <w:pPr>
        <w:pStyle w:val="reference"/>
        <w:rPr>
          <w:ins w:id="169" w:author="matt baldree" w:date="2018-04-26T13:25:00Z"/>
        </w:rPr>
      </w:pPr>
      <w:ins w:id="170" w:author="matt baldree" w:date="2018-04-26T13:25:00Z">
        <w:r>
          <w:t xml:space="preserve">15. </w:t>
        </w:r>
        <w:proofErr w:type="spellStart"/>
        <w:r w:rsidRPr="00B54935">
          <w:t>Gholampour</w:t>
        </w:r>
        <w:proofErr w:type="spellEnd"/>
        <w:r w:rsidRPr="00B54935">
          <w:t>, V.</w:t>
        </w:r>
        <w:r>
          <w:t>:</w:t>
        </w:r>
        <w:r w:rsidRPr="00B54935">
          <w:t xml:space="preserve"> What Can We Learn from Stock Market Tweets? SSRN Electronic Journal</w:t>
        </w:r>
        <w:r>
          <w:t xml:space="preserve"> (2017)</w:t>
        </w:r>
        <w:r w:rsidRPr="00B54935">
          <w:t>. doi:10.2139/ssrn.3041880</w:t>
        </w:r>
      </w:ins>
    </w:p>
    <w:p w:rsidR="003B1C48" w:rsidRDefault="003B1C48" w:rsidP="003B1C48">
      <w:pPr>
        <w:pStyle w:val="reference"/>
        <w:rPr>
          <w:ins w:id="171" w:author="matt baldree" w:date="2018-04-26T13:25:00Z"/>
        </w:rPr>
      </w:pPr>
      <w:ins w:id="172" w:author="matt baldree" w:date="2018-04-26T13:25:00Z">
        <w:r>
          <w:t xml:space="preserve">16. </w:t>
        </w:r>
        <w:proofErr w:type="spellStart"/>
        <w:r w:rsidRPr="00B54935">
          <w:t>Smailović</w:t>
        </w:r>
        <w:proofErr w:type="spellEnd"/>
        <w:r w:rsidRPr="00B54935">
          <w:t xml:space="preserve">, J., </w:t>
        </w:r>
        <w:proofErr w:type="spellStart"/>
        <w:r w:rsidRPr="00B54935">
          <w:t>Grčar</w:t>
        </w:r>
        <w:proofErr w:type="spellEnd"/>
        <w:r w:rsidRPr="00B54935">
          <w:t xml:space="preserve">, M., </w:t>
        </w:r>
        <w:proofErr w:type="spellStart"/>
        <w:r w:rsidRPr="00B54935">
          <w:t>Lavrač</w:t>
        </w:r>
        <w:proofErr w:type="spellEnd"/>
        <w:r w:rsidRPr="00B54935">
          <w:t xml:space="preserve">, N., &amp; </w:t>
        </w:r>
        <w:proofErr w:type="spellStart"/>
        <w:r w:rsidRPr="00B54935">
          <w:t>Žnidaršič</w:t>
        </w:r>
        <w:proofErr w:type="spellEnd"/>
        <w:r w:rsidRPr="00B54935">
          <w:t>, M.</w:t>
        </w:r>
        <w:r>
          <w:t xml:space="preserve">: </w:t>
        </w:r>
        <w:r w:rsidRPr="00B54935">
          <w:t>Predictive Sentiment Analysis of Tweets: A Stock Market Application. Human-Computer Interaction and Knowledge Discovery in Complex, Unstructured, Big Data, 77-88</w:t>
        </w:r>
        <w:r>
          <w:t xml:space="preserve"> (2013)</w:t>
        </w:r>
        <w:r w:rsidRPr="00B54935">
          <w:t>. doi:10.1007/978-3-642-39146-0_8</w:t>
        </w:r>
      </w:ins>
    </w:p>
    <w:p w:rsidR="003B1C48" w:rsidRDefault="003B1C48" w:rsidP="003B1C48">
      <w:pPr>
        <w:pStyle w:val="reference"/>
        <w:rPr>
          <w:ins w:id="173" w:author="matt baldree" w:date="2018-04-26T13:25:00Z"/>
        </w:rPr>
      </w:pPr>
      <w:ins w:id="174" w:author="matt baldree" w:date="2018-04-26T13:25:00Z">
        <w:r>
          <w:t xml:space="preserve">17. </w:t>
        </w:r>
        <w:proofErr w:type="spellStart"/>
        <w:r>
          <w:t>Buntinx</w:t>
        </w:r>
        <w:proofErr w:type="spellEnd"/>
        <w:r>
          <w:t>, JP.: Digital Assets vs Cryptocurrencies. May 17, 2017.</w:t>
        </w:r>
      </w:ins>
    </w:p>
    <w:p w:rsidR="003B1C48" w:rsidRDefault="003B1C48" w:rsidP="003B1C48">
      <w:pPr>
        <w:pStyle w:val="reference"/>
        <w:rPr>
          <w:ins w:id="175" w:author="matt baldree" w:date="2018-04-26T13:25:00Z"/>
        </w:rPr>
      </w:pPr>
      <w:ins w:id="176" w:author="matt baldree" w:date="2018-04-26T13:25:00Z">
        <w:r>
          <w:t xml:space="preserve">18. </w:t>
        </w:r>
        <w:proofErr w:type="spellStart"/>
        <w:r>
          <w:t>Zielak</w:t>
        </w:r>
        <w:proofErr w:type="spellEnd"/>
        <w:r>
          <w:t xml:space="preserve">. Coinbase Bitcoin Historical Data. Kaggle, </w:t>
        </w:r>
        <w:r>
          <w:fldChar w:fldCharType="begin"/>
        </w:r>
        <w:r>
          <w:instrText xml:space="preserve"> HYPERLINK "https://www.kaggle.com/mczielinski/bitcoin-historical-data/data" </w:instrText>
        </w:r>
        <w:r>
          <w:fldChar w:fldCharType="separate"/>
        </w:r>
        <w:r w:rsidRPr="003C19E0">
          <w:t>https://www.kaggle.com/mczielinski/bitcoin-historical-data/data</w:t>
        </w:r>
        <w:r>
          <w:fldChar w:fldCharType="end"/>
        </w:r>
        <w:r w:rsidRPr="00C23A9B">
          <w:t>.</w:t>
        </w:r>
      </w:ins>
    </w:p>
    <w:p w:rsidR="003B1C48" w:rsidRDefault="003B1C48" w:rsidP="003B1C48">
      <w:pPr>
        <w:pStyle w:val="reference"/>
        <w:rPr>
          <w:ins w:id="177" w:author="matt baldree" w:date="2018-04-26T13:25:00Z"/>
        </w:rPr>
      </w:pPr>
      <w:ins w:id="178" w:author="matt baldree" w:date="2018-04-26T13:25:00Z">
        <w:r>
          <w:t xml:space="preserve">19. </w:t>
        </w:r>
        <w:r w:rsidRPr="001B016B">
          <w:t xml:space="preserve">Troiano, L., &amp; </w:t>
        </w:r>
        <w:proofErr w:type="spellStart"/>
        <w:r w:rsidRPr="001B016B">
          <w:t>Kriplani</w:t>
        </w:r>
        <w:proofErr w:type="spellEnd"/>
        <w:r w:rsidRPr="001B016B">
          <w:t xml:space="preserve">, P. (2011). Supporting trading strategies by inverse fuzzy transform. Fuzzy Sets and Systems,180(1), 121-145. </w:t>
        </w:r>
        <w:proofErr w:type="gramStart"/>
        <w:r w:rsidRPr="001B016B">
          <w:t>doi:10.1016/j.fss</w:t>
        </w:r>
        <w:proofErr w:type="gramEnd"/>
        <w:r w:rsidRPr="001B016B">
          <w:t>.2011.05.004</w:t>
        </w:r>
      </w:ins>
    </w:p>
    <w:p w:rsidR="003B1C48" w:rsidRDefault="003B1C48" w:rsidP="003B1C48">
      <w:pPr>
        <w:pStyle w:val="reference"/>
        <w:rPr>
          <w:ins w:id="179" w:author="matt baldree" w:date="2018-04-26T13:25:00Z"/>
        </w:rPr>
      </w:pPr>
      <w:ins w:id="180" w:author="matt baldree" w:date="2018-04-26T13:25:00Z">
        <w:r>
          <w:t xml:space="preserve">20. </w:t>
        </w:r>
        <w:r w:rsidRPr="00E51C26">
          <w:t>Stock Technical Analysis with Python,</w:t>
        </w:r>
        <w:r>
          <w:t xml:space="preserve"> </w:t>
        </w:r>
        <w:r>
          <w:fldChar w:fldCharType="begin"/>
        </w:r>
        <w:r>
          <w:instrText xml:space="preserve"> HYPERLINK "https://www.udemy.com/stock-technical-analysis-with-python/" </w:instrText>
        </w:r>
        <w:r>
          <w:fldChar w:fldCharType="separate"/>
        </w:r>
        <w:r w:rsidRPr="00955B83">
          <w:t>https://www.udemy.com/stock-technical-analysis-with-python/</w:t>
        </w:r>
        <w:r>
          <w:fldChar w:fldCharType="end"/>
        </w:r>
        <w:r w:rsidRPr="00E51C26">
          <w:t>.</w:t>
        </w:r>
      </w:ins>
    </w:p>
    <w:p w:rsidR="003B1C48" w:rsidRDefault="003B1C48" w:rsidP="003B1C48">
      <w:pPr>
        <w:pStyle w:val="reference"/>
        <w:rPr>
          <w:ins w:id="181" w:author="matt baldree" w:date="2018-04-26T13:25:00Z"/>
        </w:rPr>
      </w:pPr>
      <w:ins w:id="182" w:author="matt baldree" w:date="2018-04-26T13:25:00Z">
        <w:r>
          <w:t xml:space="preserve">21. </w:t>
        </w:r>
        <w:r w:rsidRPr="001B016B">
          <w:t xml:space="preserve">Chen, T., &amp; </w:t>
        </w:r>
        <w:proofErr w:type="spellStart"/>
        <w:r w:rsidRPr="001B016B">
          <w:t>Guestrin</w:t>
        </w:r>
        <w:proofErr w:type="spellEnd"/>
        <w:r w:rsidRPr="001B016B">
          <w:t xml:space="preserve">, C. (2016). </w:t>
        </w:r>
        <w:proofErr w:type="spellStart"/>
        <w:r w:rsidRPr="001B016B">
          <w:t>XGBoost</w:t>
        </w:r>
        <w:proofErr w:type="spellEnd"/>
        <w:r w:rsidRPr="001B016B">
          <w:t>. Proceedings of the 22nd ACM SIGKDD International Conference on Knowledge Discovery and Data Mining - KDD 16. doi:10.1145/2939672.</w:t>
        </w:r>
        <w:proofErr w:type="gramStart"/>
        <w:r w:rsidRPr="001B016B">
          <w:t>2939785</w:t>
        </w:r>
        <w:r w:rsidDel="00C8131B">
          <w:t xml:space="preserve"> </w:t>
        </w:r>
        <w:r>
          <w:t>.</w:t>
        </w:r>
        <w:proofErr w:type="gramEnd"/>
      </w:ins>
    </w:p>
    <w:p w:rsidR="003B1C48" w:rsidRDefault="003B1C48" w:rsidP="003B1C48">
      <w:pPr>
        <w:pStyle w:val="reference"/>
        <w:rPr>
          <w:ins w:id="183" w:author="matt baldree" w:date="2018-04-26T13:25:00Z"/>
        </w:rPr>
      </w:pPr>
      <w:ins w:id="184" w:author="matt baldree" w:date="2018-04-26T13:25:00Z">
        <w:r>
          <w:t xml:space="preserve">22. F. </w:t>
        </w:r>
        <w:proofErr w:type="spellStart"/>
        <w:r>
          <w:t>Pedregosa</w:t>
        </w:r>
        <w:proofErr w:type="spellEnd"/>
        <w:r>
          <w:t xml:space="preserve">, G. </w:t>
        </w:r>
        <w:proofErr w:type="spellStart"/>
        <w:r>
          <w:t>Varoquaux</w:t>
        </w:r>
        <w:proofErr w:type="spellEnd"/>
        <w:r>
          <w:t xml:space="preserve">, A. </w:t>
        </w:r>
        <w:proofErr w:type="spellStart"/>
        <w:r>
          <w:t>Gramfort</w:t>
        </w:r>
        <w:proofErr w:type="spellEnd"/>
        <w:r>
          <w:t xml:space="preserve">, V. Michel, B. </w:t>
        </w:r>
        <w:proofErr w:type="spellStart"/>
        <w:r>
          <w:t>Thirion</w:t>
        </w:r>
        <w:proofErr w:type="spellEnd"/>
        <w:r>
          <w:t xml:space="preserve">, O. Grisel, M. Blondel, P. </w:t>
        </w:r>
        <w:proofErr w:type="spellStart"/>
        <w:r>
          <w:t>Prettenhofer</w:t>
        </w:r>
        <w:proofErr w:type="spellEnd"/>
        <w:r>
          <w:t xml:space="preserve">, R. Weiss, V. </w:t>
        </w:r>
        <w:proofErr w:type="spellStart"/>
        <w:r>
          <w:t>Dubourg</w:t>
        </w:r>
        <w:proofErr w:type="spellEnd"/>
        <w:r>
          <w:t xml:space="preserve">, J. </w:t>
        </w:r>
        <w:proofErr w:type="spellStart"/>
        <w:r>
          <w:t>Vanderplas</w:t>
        </w:r>
        <w:proofErr w:type="spellEnd"/>
        <w:r>
          <w:t xml:space="preserve">, A. </w:t>
        </w:r>
        <w:proofErr w:type="spellStart"/>
        <w:r>
          <w:t>Passos</w:t>
        </w:r>
        <w:proofErr w:type="spellEnd"/>
        <w:r>
          <w:t xml:space="preserve">, D. </w:t>
        </w:r>
        <w:proofErr w:type="spellStart"/>
        <w:r>
          <w:t>Cournapeau</w:t>
        </w:r>
        <w:proofErr w:type="spellEnd"/>
        <w:r>
          <w:t xml:space="preserve">, M. </w:t>
        </w:r>
        <w:proofErr w:type="spellStart"/>
        <w:r>
          <w:t>Brucher</w:t>
        </w:r>
        <w:proofErr w:type="spellEnd"/>
        <w:r>
          <w:t xml:space="preserve">, M. Perrot, and E. </w:t>
        </w:r>
        <w:proofErr w:type="spellStart"/>
        <w:r>
          <w:t>Duchesnay</w:t>
        </w:r>
        <w:proofErr w:type="spellEnd"/>
        <w:r>
          <w:t xml:space="preserve">. </w:t>
        </w:r>
        <w:proofErr w:type="spellStart"/>
        <w:r>
          <w:t>Scikit</w:t>
        </w:r>
        <w:proofErr w:type="spellEnd"/>
        <w:r>
          <w:t>-learn: Machine learning in Python. Journal of Machine Learning Research, 12:2825–2830, 2011.</w:t>
        </w:r>
      </w:ins>
    </w:p>
    <w:p w:rsidR="003B1C48" w:rsidRDefault="003B1C48" w:rsidP="003B1C48">
      <w:pPr>
        <w:pStyle w:val="reference"/>
        <w:rPr>
          <w:ins w:id="185" w:author="matt baldree" w:date="2018-04-26T13:25:00Z"/>
        </w:rPr>
      </w:pPr>
      <w:ins w:id="186" w:author="matt baldree" w:date="2018-04-26T13:25:00Z">
        <w:r>
          <w:t xml:space="preserve">23. </w:t>
        </w:r>
        <w:r w:rsidRPr="001B016B">
          <w:t>What Is a Stock Market Correction? - The New York Times. (n.d.). Retrieved from https://www.bing.com/cr?IG=37DE2F1BC5B64BD2906EE06A8E320C63&amp;CID=2D0266AFD49963E824216D72D5366229&amp;rd=1&amp;h=6E4ijyT7g_uEbjmuDLcTNh0adiKXNeMohrZfH9Lc9z8&amp;v=1&amp;r=https://www.nytimes.com/2018/02/08/business/stock-market-correction.html&amp;p=DevEx.LB.1,5069.1</w:t>
        </w:r>
      </w:ins>
    </w:p>
    <w:p w:rsidR="00DA6153" w:rsidDel="003B1C48" w:rsidRDefault="003B1C48" w:rsidP="003B1C48">
      <w:pPr>
        <w:pStyle w:val="reference"/>
        <w:rPr>
          <w:del w:id="187" w:author="matt baldree" w:date="2018-04-26T13:25:00Z"/>
        </w:rPr>
      </w:pPr>
      <w:ins w:id="188" w:author="matt baldree" w:date="2018-04-26T13:25:00Z">
        <w:r>
          <w:t xml:space="preserve">24. </w:t>
        </w:r>
        <w:r w:rsidRPr="001B016B">
          <w:t>Vo, N. N., &amp; Xu, G. (2017). The volatility of Bitcoin returns and its correlation to financial markets. 2017 International Conference on Behavioral, Economic, Socio-cultural Computing (BESC). doi:10.1109/besc.2017.8256365</w:t>
        </w:r>
      </w:ins>
      <w:del w:id="189" w:author="matt baldree" w:date="2018-04-26T13:25:00Z">
        <w:r w:rsidR="00DA6153" w:rsidDel="003B1C48">
          <w:delText>1</w:delText>
        </w:r>
        <w:r w:rsidR="00DA6153" w:rsidRPr="009A3755" w:rsidDel="003B1C48">
          <w:delText>.</w:delText>
        </w:r>
        <w:r w:rsidR="00DA6153" w:rsidDel="003B1C48">
          <w:delText xml:space="preserve"> </w:delText>
        </w:r>
        <w:r w:rsidR="009A3FE2" w:rsidDel="003B1C48">
          <w:delText xml:space="preserve">Shah, D., Zhang, K.: </w:delText>
        </w:r>
        <w:r w:rsidR="00DA6153" w:rsidDel="003B1C48">
          <w:delText xml:space="preserve">Bayesian regression and </w:delText>
        </w:r>
        <w:r w:rsidR="009A3FE2" w:rsidDel="003B1C48">
          <w:delText>B</w:delText>
        </w:r>
        <w:r w:rsidR="00DA6153" w:rsidDel="003B1C48">
          <w:delText>itcoin</w:delText>
        </w:r>
        <w:r w:rsidR="009A3FE2" w:rsidDel="003B1C48">
          <w:delText>. Department of EECS, MIT. (2014)</w:delText>
        </w:r>
      </w:del>
    </w:p>
    <w:p w:rsidR="00DA6153" w:rsidDel="003B1C48" w:rsidRDefault="00DA6153" w:rsidP="00AF5F6E">
      <w:pPr>
        <w:pStyle w:val="reference"/>
        <w:rPr>
          <w:del w:id="190" w:author="matt baldree" w:date="2018-04-26T13:25:00Z"/>
        </w:rPr>
      </w:pPr>
      <w:del w:id="191" w:author="matt baldree" w:date="2018-04-26T13:25:00Z">
        <w:r w:rsidDel="003B1C48">
          <w:delText>2</w:delText>
        </w:r>
        <w:r w:rsidRPr="00DA6153" w:rsidDel="003B1C48">
          <w:delText xml:space="preserve">. </w:delText>
        </w:r>
        <w:r w:rsidR="005C6386" w:rsidDel="003B1C48">
          <w:delText xml:space="preserve">Coin Market Cap. </w:delText>
        </w:r>
        <w:r w:rsidR="005C6386" w:rsidRPr="005C6386" w:rsidDel="003B1C48">
          <w:delText>https://coinmarketcap.com</w:delText>
        </w:r>
        <w:r w:rsidR="005C6386" w:rsidDel="003B1C48">
          <w:delText>.</w:delText>
        </w:r>
      </w:del>
    </w:p>
    <w:p w:rsidR="00DA6153" w:rsidDel="003B1C48" w:rsidRDefault="00DA6153" w:rsidP="00AF5F6E">
      <w:pPr>
        <w:pStyle w:val="reference"/>
        <w:rPr>
          <w:del w:id="192" w:author="matt baldree" w:date="2018-04-26T13:25:00Z"/>
        </w:rPr>
      </w:pPr>
      <w:del w:id="193" w:author="matt baldree" w:date="2018-04-26T13:25:00Z">
        <w:r w:rsidDel="003B1C48">
          <w:delText>3</w:delText>
        </w:r>
        <w:r w:rsidRPr="009A3755" w:rsidDel="003B1C48">
          <w:delText>.</w:delText>
        </w:r>
        <w:r w:rsidDel="003B1C48">
          <w:delText xml:space="preserve"> Stern, H: Fidelity Labs Tests Digital Asset Wallet On Fidelity.com. August, 09, 2017. </w:delText>
        </w:r>
        <w:r w:rsidR="008F516B" w:rsidDel="003B1C48">
          <w:fldChar w:fldCharType="begin"/>
        </w:r>
        <w:r w:rsidR="008F516B" w:rsidDel="003B1C48">
          <w:delInstrText xml:space="preserve"> HYPERLINK "https://www.fidelity.com/about-fidelity/corporate/fidelity-labs-tests-digital-asset-wallet-on-fidelity.com" </w:delInstrText>
        </w:r>
        <w:r w:rsidR="008F516B" w:rsidDel="003B1C48">
          <w:fldChar w:fldCharType="separate"/>
        </w:r>
        <w:r w:rsidRPr="008F1077" w:rsidDel="003B1C48">
          <w:delText>https://www.fidelity.com/about-fidelity/corporate/fidelity-labs-tests-digital-asset-wallet-on-fidelity.com</w:delText>
        </w:r>
        <w:r w:rsidR="008F516B" w:rsidDel="003B1C48">
          <w:fldChar w:fldCharType="end"/>
        </w:r>
      </w:del>
    </w:p>
    <w:p w:rsidR="00B5520E" w:rsidDel="003B1C48" w:rsidRDefault="00DA6153" w:rsidP="00AF5F6E">
      <w:pPr>
        <w:pStyle w:val="reference"/>
        <w:rPr>
          <w:del w:id="194" w:author="matt baldree" w:date="2018-04-26T13:25:00Z"/>
        </w:rPr>
      </w:pPr>
      <w:del w:id="195" w:author="matt baldree" w:date="2018-04-26T13:25:00Z">
        <w:r w:rsidDel="003B1C48">
          <w:delText>4</w:delText>
        </w:r>
        <w:r w:rsidR="00AF5F6E" w:rsidRPr="009A3755" w:rsidDel="003B1C48">
          <w:delText>.</w:delText>
        </w:r>
        <w:r w:rsidR="00761FF0" w:rsidDel="003B1C48">
          <w:delText xml:space="preserve"> </w:delText>
        </w:r>
        <w:r w:rsidR="004E61DA" w:rsidDel="003B1C48">
          <w:delText xml:space="preserve">Poyser, O.: </w:delText>
        </w:r>
        <w:r w:rsidDel="003B1C48">
          <w:delText>Exploring the Determinants of Bitcoin’s price, an application of Bayesian Structural Time Serie</w:delText>
        </w:r>
        <w:r w:rsidR="004E61DA" w:rsidDel="003B1C48">
          <w:delText>s. June 2017.</w:delText>
        </w:r>
      </w:del>
    </w:p>
    <w:p w:rsidR="00AF5F6E" w:rsidDel="003B1C48" w:rsidRDefault="00B5520E" w:rsidP="00807DF6">
      <w:pPr>
        <w:pStyle w:val="reference"/>
        <w:rPr>
          <w:del w:id="196" w:author="matt baldree" w:date="2018-04-26T13:25:00Z"/>
        </w:rPr>
      </w:pPr>
      <w:del w:id="197" w:author="matt baldree" w:date="2018-04-26T13:25:00Z">
        <w:r w:rsidDel="003B1C48">
          <w:delText>5</w:delText>
        </w:r>
        <w:r w:rsidRPr="009A3755" w:rsidDel="003B1C48">
          <w:delText>.</w:delText>
        </w:r>
        <w:r w:rsidDel="003B1C48">
          <w:delText xml:space="preserve"> </w:delText>
        </w:r>
        <w:r w:rsidR="00D205F9" w:rsidDel="003B1C48">
          <w:delText xml:space="preserve">Coin Desk. </w:delText>
        </w:r>
        <w:r w:rsidRPr="00B5520E" w:rsidDel="003B1C48">
          <w:delText>https://www.coindesk.com/solving-liquidity-challenge-decentralized-exchanges</w:delText>
        </w:r>
      </w:del>
    </w:p>
    <w:p w:rsidR="00B5520E" w:rsidDel="003B1C48" w:rsidRDefault="00DF153F" w:rsidP="00E203B1">
      <w:pPr>
        <w:pStyle w:val="reference"/>
        <w:rPr>
          <w:del w:id="198" w:author="matt baldree" w:date="2018-04-26T13:25:00Z"/>
        </w:rPr>
      </w:pPr>
      <w:del w:id="199" w:author="matt baldree" w:date="2018-04-26T13:25:00Z">
        <w:r w:rsidDel="003B1C48">
          <w:delText>6</w:delText>
        </w:r>
        <w:r w:rsidR="00B5520E" w:rsidDel="003B1C48">
          <w:delText xml:space="preserve">. </w:delText>
        </w:r>
        <w:r w:rsidR="002B72E9" w:rsidDel="003B1C48">
          <w:delText>Cazalet, Z., Roncalli, T.: Facts and Fantasies About Factor Investing. October 2014.</w:delText>
        </w:r>
      </w:del>
    </w:p>
    <w:p w:rsidR="00B5520E" w:rsidDel="003B1C48" w:rsidRDefault="00DF153F" w:rsidP="00AF5F6E">
      <w:pPr>
        <w:pStyle w:val="reference"/>
        <w:rPr>
          <w:del w:id="200" w:author="matt baldree" w:date="2018-04-26T13:25:00Z"/>
        </w:rPr>
      </w:pPr>
      <w:del w:id="201" w:author="matt baldree" w:date="2018-04-26T13:25:00Z">
        <w:r w:rsidDel="003B1C48">
          <w:delText>7</w:delText>
        </w:r>
        <w:r w:rsidR="00B5520E" w:rsidDel="003B1C48">
          <w:delText xml:space="preserve">. </w:delText>
        </w:r>
        <w:r w:rsidDel="003B1C48">
          <w:delText xml:space="preserve">Fletcher, T., Hussain, Z., Shawe-Taylor, J.: </w:delText>
        </w:r>
        <w:r w:rsidR="00B5520E" w:rsidRPr="00B5520E" w:rsidDel="003B1C48">
          <w:delText>Currency Forecasting using Multiple Kernel Learning with Financially Motivated Features</w:delText>
        </w:r>
        <w:r w:rsidDel="003B1C48">
          <w:delText>. NIPS 2010 workshop: New Directions in Multiple Kernel Learning (</w:delText>
        </w:r>
        <w:r w:rsidR="00B5520E" w:rsidRPr="00B5520E" w:rsidDel="003B1C48">
          <w:delText>2010</w:delText>
        </w:r>
        <w:r w:rsidDel="003B1C48">
          <w:delText>).</w:delText>
        </w:r>
      </w:del>
    </w:p>
    <w:p w:rsidR="00FF7E67" w:rsidDel="003B1C48" w:rsidRDefault="00DF153F" w:rsidP="00CE510E">
      <w:pPr>
        <w:pStyle w:val="reference"/>
        <w:ind w:left="270" w:hanging="270"/>
        <w:rPr>
          <w:del w:id="202" w:author="matt baldree" w:date="2018-04-26T13:25:00Z"/>
        </w:rPr>
      </w:pPr>
      <w:del w:id="203" w:author="matt baldree" w:date="2018-04-26T13:25:00Z">
        <w:r w:rsidDel="003B1C48">
          <w:delText>8</w:delText>
        </w:r>
        <w:r w:rsidR="009D69A0" w:rsidDel="003B1C48">
          <w:delText xml:space="preserve">. </w:delText>
        </w:r>
        <w:r w:rsidR="0012343F" w:rsidDel="003B1C48">
          <w:delText xml:space="preserve">Indexing and Performance in Crypto Assets: Bletchley Indexes. September 8, 2017. </w:delText>
        </w:r>
        <w:r w:rsidR="008F516B" w:rsidDel="003B1C48">
          <w:fldChar w:fldCharType="begin"/>
        </w:r>
        <w:r w:rsidR="008F516B" w:rsidDel="003B1C48">
          <w:delInstrText xml:space="preserve"> HYPERLINK "https://www.bletchleyindexes.com/blog/idx_perf_post" </w:delInstrText>
        </w:r>
        <w:r w:rsidR="008F516B" w:rsidDel="003B1C48">
          <w:fldChar w:fldCharType="separate"/>
        </w:r>
        <w:r w:rsidR="00DA6153" w:rsidRPr="004F7C67" w:rsidDel="003B1C48">
          <w:delText>https://www.bletchleyindexes.com/blog/idx_perf_post</w:delText>
        </w:r>
        <w:r w:rsidR="008F516B" w:rsidDel="003B1C48">
          <w:fldChar w:fldCharType="end"/>
        </w:r>
      </w:del>
    </w:p>
    <w:p w:rsidR="008F19B4" w:rsidDel="003B1C48" w:rsidRDefault="00DF153F" w:rsidP="008F19B4">
      <w:pPr>
        <w:pStyle w:val="reference"/>
        <w:rPr>
          <w:del w:id="204" w:author="matt baldree" w:date="2018-04-26T13:25:00Z"/>
        </w:rPr>
      </w:pPr>
      <w:del w:id="205" w:author="matt baldree" w:date="2018-04-26T13:25:00Z">
        <w:r w:rsidDel="003B1C48">
          <w:delText>9</w:delText>
        </w:r>
        <w:r w:rsidR="008F19B4" w:rsidDel="003B1C48">
          <w:delText xml:space="preserve">. Tapscott D., Tapscott A. (2017). Realizing the Potential of Blockchain. A Multistakeholder Approach to the Stewardship of Blockchain and Cryptocurrencies: Whitepaper. Retrieved from World Economic Forum website:      </w:delText>
        </w:r>
      </w:del>
    </w:p>
    <w:p w:rsidR="008F19B4" w:rsidDel="003B1C48" w:rsidRDefault="008F19B4" w:rsidP="008F19B4">
      <w:pPr>
        <w:pStyle w:val="reference"/>
        <w:rPr>
          <w:del w:id="206" w:author="matt baldree" w:date="2018-04-26T13:25:00Z"/>
        </w:rPr>
      </w:pPr>
      <w:del w:id="207" w:author="matt baldree" w:date="2018-04-26T13:25:00Z">
        <w:r w:rsidDel="003B1C48">
          <w:delText xml:space="preserve">   http://www3.weforum.org/docs/WEF_Realizing_Potential_Blockchain.pdf</w:delText>
        </w:r>
      </w:del>
    </w:p>
    <w:p w:rsidR="008F19B4" w:rsidDel="003B1C48" w:rsidRDefault="009D5293" w:rsidP="008F19B4">
      <w:pPr>
        <w:pStyle w:val="reference"/>
        <w:rPr>
          <w:del w:id="208" w:author="matt baldree" w:date="2018-04-26T13:25:00Z"/>
        </w:rPr>
      </w:pPr>
      <w:del w:id="209" w:author="matt baldree" w:date="2018-04-26T13:25:00Z">
        <w:r w:rsidDel="003B1C48">
          <w:delText>1</w:delText>
        </w:r>
        <w:r w:rsidR="00DF153F" w:rsidDel="003B1C48">
          <w:delText>0</w:delText>
        </w:r>
        <w:r w:rsidR="008F19B4" w:rsidDel="003B1C48">
          <w:delText>. Financial Action Task Force on Money Laundering. FATF report</w:delText>
        </w:r>
        <w:r w:rsidR="002B72E9" w:rsidDel="003B1C48">
          <w:delText xml:space="preserve"> (2014)</w:delText>
        </w:r>
        <w:r w:rsidR="008F19B4" w:rsidDel="003B1C48">
          <w:delText>.</w:delText>
        </w:r>
        <w:r w:rsidR="002B72E9" w:rsidDel="003B1C48">
          <w:delText xml:space="preserve"> </w:delText>
        </w:r>
        <w:r w:rsidR="008F19B4" w:rsidDel="003B1C48">
          <w:delText>http://www.fatf-gafi.org/media/fatf/documents/reports/Virtual-currency-key-definitions-and-potential-aml-cft-risks.pdf</w:delText>
        </w:r>
      </w:del>
    </w:p>
    <w:p w:rsidR="008F19B4" w:rsidDel="003B1C48" w:rsidRDefault="009D5293" w:rsidP="008F19B4">
      <w:pPr>
        <w:pStyle w:val="reference"/>
        <w:rPr>
          <w:del w:id="210" w:author="matt baldree" w:date="2018-04-26T13:25:00Z"/>
        </w:rPr>
      </w:pPr>
      <w:del w:id="211" w:author="matt baldree" w:date="2018-04-26T13:25:00Z">
        <w:r w:rsidDel="003B1C48">
          <w:delText>1</w:delText>
        </w:r>
        <w:r w:rsidR="00DF153F" w:rsidDel="003B1C48">
          <w:delText>1</w:delText>
        </w:r>
        <w:r w:rsidR="008F19B4" w:rsidDel="003B1C48">
          <w:delText>. Meiklejohn, S., Pomarole, M., Jordan, G., Levchenko, K., McCoy, D., Voelker, G. M., &amp; Savage, S.</w:delText>
        </w:r>
        <w:r w:rsidR="002B72E9" w:rsidDel="003B1C48">
          <w:delText>:</w:delText>
        </w:r>
        <w:r w:rsidR="008F19B4" w:rsidDel="003B1C48">
          <w:delText xml:space="preserve"> A fistful of bitcoins. Proceedings of the 2013 conference on Internet measurement conference - IMC '13. doi:10.1145/2504730.2504747</w:delText>
        </w:r>
      </w:del>
    </w:p>
    <w:p w:rsidR="003616AE" w:rsidDel="003B1C48" w:rsidRDefault="009D5293" w:rsidP="003C6BDA">
      <w:pPr>
        <w:pStyle w:val="reference"/>
        <w:rPr>
          <w:del w:id="212" w:author="matt baldree" w:date="2018-04-26T13:25:00Z"/>
        </w:rPr>
      </w:pPr>
      <w:del w:id="213" w:author="matt baldree" w:date="2018-04-26T13:25:00Z">
        <w:r w:rsidDel="003B1C48">
          <w:delText>1</w:delText>
        </w:r>
        <w:r w:rsidR="00DF153F" w:rsidDel="003B1C48">
          <w:delText>2</w:delText>
        </w:r>
        <w:r w:rsidR="008F19B4" w:rsidDel="003B1C48">
          <w:delText>. Sasson, E. B., Chiesa, A., Garman, C., Green, M., Miers, I., Tromer, E., &amp; Virza, M.</w:delText>
        </w:r>
        <w:r w:rsidR="002B72E9" w:rsidDel="003B1C48">
          <w:delText>:</w:delText>
        </w:r>
        <w:r w:rsidR="008F19B4" w:rsidDel="003B1C48">
          <w:delText xml:space="preserve"> Zerocash: Decentralized Anonymous Payments from Bitcoin. 2014 IEEE Symposium on Security and Privacy. doi:10.1109/sp.2014.36</w:delText>
        </w:r>
      </w:del>
    </w:p>
    <w:p w:rsidR="00232087" w:rsidDel="003B1C48" w:rsidRDefault="009D5293" w:rsidP="003C6BDA">
      <w:pPr>
        <w:pStyle w:val="reference"/>
        <w:rPr>
          <w:del w:id="214" w:author="matt baldree" w:date="2018-04-26T13:25:00Z"/>
        </w:rPr>
      </w:pPr>
      <w:del w:id="215" w:author="matt baldree" w:date="2018-04-26T13:25:00Z">
        <w:r w:rsidDel="003B1C48">
          <w:delText>1</w:delText>
        </w:r>
        <w:r w:rsidR="00DF153F" w:rsidDel="003B1C48">
          <w:delText>3</w:delText>
        </w:r>
        <w:r w:rsidR="00232087" w:rsidDel="003B1C48">
          <w:delText>. Narayanan, A., et al.: Bitcoin and Cryptocurrency Technologies. Princeton University Press (2016).</w:delText>
        </w:r>
      </w:del>
    </w:p>
    <w:p w:rsidR="0060021F" w:rsidDel="003B1C48" w:rsidRDefault="00DF153F" w:rsidP="003C6BDA">
      <w:pPr>
        <w:pStyle w:val="reference"/>
        <w:rPr>
          <w:del w:id="216" w:author="matt baldree" w:date="2018-04-26T13:25:00Z"/>
        </w:rPr>
      </w:pPr>
      <w:del w:id="217" w:author="matt baldree" w:date="2018-04-26T13:25:00Z">
        <w:r w:rsidDel="003B1C48">
          <w:delText>14</w:delText>
        </w:r>
        <w:r w:rsidR="0060021F" w:rsidDel="003B1C48">
          <w:delText>. Nakamoto, S. Bitcoin: A Peer-to-Peer Electronic Cash System. Bitcoin.org (</w:delText>
        </w:r>
        <w:r w:rsidR="009C0E3D" w:rsidDel="003B1C48">
          <w:delText>2009</w:delText>
        </w:r>
        <w:r w:rsidR="0060021F" w:rsidDel="003B1C48">
          <w:delText>).</w:delText>
        </w:r>
      </w:del>
    </w:p>
    <w:p w:rsidR="004D5F14" w:rsidDel="003B1C48" w:rsidRDefault="00DF153F" w:rsidP="003C6BDA">
      <w:pPr>
        <w:pStyle w:val="reference"/>
        <w:rPr>
          <w:del w:id="218" w:author="matt baldree" w:date="2018-04-26T13:25:00Z"/>
        </w:rPr>
      </w:pPr>
      <w:del w:id="219" w:author="matt baldree" w:date="2018-04-26T13:25:00Z">
        <w:r w:rsidDel="003B1C48">
          <w:delText>15</w:delText>
        </w:r>
        <w:r w:rsidR="004D5F14" w:rsidDel="003B1C48">
          <w:delText xml:space="preserve">. Houser, K.: In the Age of Blockchain, Crytpo Has a Major Problem. Futurism. </w:delText>
        </w:r>
        <w:r w:rsidR="004D5F14" w:rsidRPr="004D5F14" w:rsidDel="003B1C48">
          <w:delText>https://futurism.com/the-age-of-blockc</w:delText>
        </w:r>
        <w:r w:rsidR="004D5F14" w:rsidDel="003B1C48">
          <w:delText>hain-crypto-has-a-major-problem (2017).</w:delText>
        </w:r>
      </w:del>
    </w:p>
    <w:p w:rsidR="00B54935" w:rsidDel="003B1C48" w:rsidRDefault="00DF153F" w:rsidP="003C6BDA">
      <w:pPr>
        <w:pStyle w:val="reference"/>
        <w:rPr>
          <w:del w:id="220" w:author="matt baldree" w:date="2018-04-26T13:25:00Z"/>
        </w:rPr>
      </w:pPr>
      <w:del w:id="221" w:author="matt baldree" w:date="2018-04-26T13:25:00Z">
        <w:r w:rsidDel="003B1C48">
          <w:delText>16</w:delText>
        </w:r>
        <w:r w:rsidR="00B54935" w:rsidDel="003B1C48">
          <w:delText xml:space="preserve">. </w:delText>
        </w:r>
        <w:r w:rsidR="00B54935" w:rsidRPr="00B54935" w:rsidDel="003B1C48">
          <w:delText>Gholampour, V.</w:delText>
        </w:r>
        <w:r w:rsidR="002B72E9" w:rsidDel="003B1C48">
          <w:delText>:</w:delText>
        </w:r>
        <w:r w:rsidR="00B54935" w:rsidRPr="00B54935" w:rsidDel="003B1C48">
          <w:delText xml:space="preserve"> What Can We Learn from Stock Market Tweets? SSRN Electronic Journal</w:delText>
        </w:r>
        <w:r w:rsidR="002B72E9" w:rsidDel="003B1C48">
          <w:delText xml:space="preserve"> (2017)</w:delText>
        </w:r>
        <w:r w:rsidR="00B54935" w:rsidRPr="00B54935" w:rsidDel="003B1C48">
          <w:delText>. doi:10.2139/ssrn.3041880</w:delText>
        </w:r>
      </w:del>
    </w:p>
    <w:p w:rsidR="00B54935" w:rsidDel="003B1C48" w:rsidRDefault="00DF153F" w:rsidP="003C6BDA">
      <w:pPr>
        <w:pStyle w:val="reference"/>
        <w:rPr>
          <w:del w:id="222" w:author="matt baldree" w:date="2018-04-26T13:25:00Z"/>
        </w:rPr>
      </w:pPr>
      <w:del w:id="223" w:author="matt baldree" w:date="2018-04-26T13:25:00Z">
        <w:r w:rsidDel="003B1C48">
          <w:delText>17</w:delText>
        </w:r>
        <w:r w:rsidR="00B54935" w:rsidDel="003B1C48">
          <w:delText xml:space="preserve">. </w:delText>
        </w:r>
        <w:r w:rsidR="00B54935" w:rsidRPr="00B54935" w:rsidDel="003B1C48">
          <w:delText>Smailović, J., Grčar, M., Lavrač, N., &amp; Žnidaršič, M.</w:delText>
        </w:r>
        <w:r w:rsidR="002B72E9" w:rsidDel="003B1C48">
          <w:delText xml:space="preserve">: </w:delText>
        </w:r>
        <w:r w:rsidR="00B54935" w:rsidRPr="00B54935" w:rsidDel="003B1C48">
          <w:delText>Predictive Sentiment Analysis of Tweets: A Stock Market Application. Human-Computer Interaction and Knowledge Discovery in Complex, Unstructured, Big Data, 77-88</w:delText>
        </w:r>
        <w:r w:rsidR="002B72E9" w:rsidDel="003B1C48">
          <w:delText xml:space="preserve"> (2013)</w:delText>
        </w:r>
        <w:r w:rsidR="00B54935" w:rsidRPr="00B54935" w:rsidDel="003B1C48">
          <w:delText>. doi:10.1007/978-3-642-39146-0_8</w:delText>
        </w:r>
      </w:del>
    </w:p>
    <w:p w:rsidR="003004AE" w:rsidDel="003B1C48" w:rsidRDefault="003004AE" w:rsidP="003C6BDA">
      <w:pPr>
        <w:pStyle w:val="reference"/>
        <w:rPr>
          <w:del w:id="224" w:author="matt baldree" w:date="2018-04-26T13:25:00Z"/>
        </w:rPr>
      </w:pPr>
      <w:del w:id="225" w:author="matt baldree" w:date="2018-04-26T13:25:00Z">
        <w:r w:rsidDel="003B1C48">
          <w:delText>18. Buntinx, JP.: Digital Assets vs Cryptocurrencies. May 17, 2017.</w:delText>
        </w:r>
      </w:del>
    </w:p>
    <w:p w:rsidR="003C19E0" w:rsidDel="003B1C48" w:rsidRDefault="00C23A9B" w:rsidP="00E17AC3">
      <w:pPr>
        <w:pStyle w:val="reference"/>
        <w:rPr>
          <w:del w:id="226" w:author="matt baldree" w:date="2018-04-26T13:25:00Z"/>
        </w:rPr>
      </w:pPr>
      <w:del w:id="227" w:author="matt baldree" w:date="2018-04-26T13:25:00Z">
        <w:r w:rsidDel="003B1C48">
          <w:delText xml:space="preserve">19. Zielak. Coinbase Bitcoin Historical Data. Kaggle, </w:delText>
        </w:r>
        <w:r w:rsidR="008F516B" w:rsidDel="003B1C48">
          <w:fldChar w:fldCharType="begin"/>
        </w:r>
        <w:r w:rsidR="008F516B" w:rsidDel="003B1C48">
          <w:delInstrText xml:space="preserve"> HYPERLINK "https://www.kaggle.com/mczielinski/bitcoin-historical-data/data" </w:delInstrText>
        </w:r>
        <w:r w:rsidR="008F516B" w:rsidDel="003B1C48">
          <w:fldChar w:fldCharType="separate"/>
        </w:r>
        <w:r w:rsidR="003C19E0" w:rsidRPr="003C19E0" w:rsidDel="003B1C48">
          <w:delText>https://www.kaggle.com/mczielinski/bitcoin-historical-data/data</w:delText>
        </w:r>
        <w:r w:rsidR="008F516B" w:rsidDel="003B1C48">
          <w:fldChar w:fldCharType="end"/>
        </w:r>
        <w:r w:rsidRPr="00C23A9B" w:rsidDel="003B1C48">
          <w:delText>.</w:delText>
        </w:r>
      </w:del>
    </w:p>
    <w:p w:rsidR="00E51C26" w:rsidDel="003B1C48" w:rsidRDefault="00955B83" w:rsidP="00E51C26">
      <w:pPr>
        <w:pStyle w:val="reference"/>
        <w:rPr>
          <w:del w:id="228" w:author="matt baldree" w:date="2018-04-26T13:25:00Z"/>
        </w:rPr>
      </w:pPr>
      <w:del w:id="229" w:author="matt baldree" w:date="2018-04-26T13:25:00Z">
        <w:r w:rsidDel="003B1C48">
          <w:delText xml:space="preserve">20. </w:delText>
        </w:r>
        <w:r w:rsidR="00E51C26" w:rsidDel="003B1C48">
          <w:delText xml:space="preserve">Technical Indicator. Investopedia, </w:delText>
        </w:r>
        <w:r w:rsidR="008F516B" w:rsidDel="003B1C48">
          <w:fldChar w:fldCharType="begin"/>
        </w:r>
        <w:r w:rsidR="008F516B" w:rsidDel="003B1C48">
          <w:delInstrText xml:space="preserve"> HYPERLINK "https://www.investopedia.com/terms/t/technicalindicator.asp" </w:delInstrText>
        </w:r>
        <w:r w:rsidR="008F516B" w:rsidDel="003B1C48">
          <w:fldChar w:fldCharType="separate"/>
        </w:r>
        <w:r w:rsidR="00E51C26" w:rsidRPr="00955B83" w:rsidDel="003B1C48">
          <w:delText>https://www.investopedia.com/terms/t/technicalindicator.asp</w:delText>
        </w:r>
        <w:r w:rsidR="008F516B" w:rsidDel="003B1C48">
          <w:fldChar w:fldCharType="end"/>
        </w:r>
        <w:r w:rsidR="00E51C26" w:rsidRPr="00E51C26" w:rsidDel="003B1C48">
          <w:delText>.</w:delText>
        </w:r>
      </w:del>
    </w:p>
    <w:p w:rsidR="00E51C26" w:rsidDel="003B1C48" w:rsidRDefault="00E51C26" w:rsidP="00E51C26">
      <w:pPr>
        <w:pStyle w:val="reference"/>
        <w:rPr>
          <w:del w:id="230" w:author="matt baldree" w:date="2018-04-26T13:25:00Z"/>
        </w:rPr>
      </w:pPr>
      <w:del w:id="231" w:author="matt baldree" w:date="2018-04-26T13:25:00Z">
        <w:r w:rsidDel="003B1C48">
          <w:delText xml:space="preserve">21. </w:delText>
        </w:r>
        <w:r w:rsidRPr="00E51C26" w:rsidDel="003B1C48">
          <w:delText>Stock Technical Analysis with Python,</w:delText>
        </w:r>
        <w:r w:rsidDel="003B1C48">
          <w:delText xml:space="preserve"> </w:delText>
        </w:r>
        <w:r w:rsidR="008F516B" w:rsidDel="003B1C48">
          <w:fldChar w:fldCharType="begin"/>
        </w:r>
        <w:r w:rsidR="008F516B" w:rsidDel="003B1C48">
          <w:delInstrText xml:space="preserve"> HYPERLINK "https://www.udemy.com/stock-technical-analysis-with-python/" </w:delInstrText>
        </w:r>
        <w:r w:rsidR="008F516B" w:rsidDel="003B1C48">
          <w:fldChar w:fldCharType="separate"/>
        </w:r>
        <w:r w:rsidRPr="00955B83" w:rsidDel="003B1C48">
          <w:delText>https://www.udemy.com/stock-technical-analysis-with-python/</w:delText>
        </w:r>
        <w:r w:rsidR="008F516B" w:rsidDel="003B1C48">
          <w:fldChar w:fldCharType="end"/>
        </w:r>
        <w:r w:rsidRPr="00E51C26" w:rsidDel="003B1C48">
          <w:delText>.</w:delText>
        </w:r>
      </w:del>
    </w:p>
    <w:p w:rsidR="00E51C26" w:rsidDel="003B1C48" w:rsidRDefault="00E51C26" w:rsidP="00E51C26">
      <w:pPr>
        <w:pStyle w:val="reference"/>
        <w:rPr>
          <w:del w:id="232" w:author="matt baldree" w:date="2018-04-26T13:25:00Z"/>
        </w:rPr>
      </w:pPr>
      <w:del w:id="233" w:author="matt baldree" w:date="2018-04-26T13:25:00Z">
        <w:r w:rsidDel="003B1C48">
          <w:delText xml:space="preserve">22. XGBoost, </w:delText>
        </w:r>
        <w:r w:rsidR="008F516B" w:rsidDel="003B1C48">
          <w:fldChar w:fldCharType="begin"/>
        </w:r>
        <w:r w:rsidR="008F516B" w:rsidDel="003B1C48">
          <w:delInstrText xml:space="preserve"> HYPERLINK "https://xgboost.readthedocs.io/en/latest/" </w:delInstrText>
        </w:r>
        <w:r w:rsidR="008F516B" w:rsidDel="003B1C48">
          <w:fldChar w:fldCharType="separate"/>
        </w:r>
        <w:r w:rsidRPr="00955B83" w:rsidDel="003B1C48">
          <w:delText>https://xgboost.readthedocs.io/en/latest/</w:delText>
        </w:r>
        <w:r w:rsidR="008F516B" w:rsidDel="003B1C48">
          <w:fldChar w:fldCharType="end"/>
        </w:r>
        <w:r w:rsidDel="003B1C48">
          <w:delText>.</w:delText>
        </w:r>
      </w:del>
    </w:p>
    <w:p w:rsidR="00E51C26" w:rsidDel="003B1C48" w:rsidRDefault="00E51C26" w:rsidP="00E51C26">
      <w:pPr>
        <w:pStyle w:val="reference"/>
        <w:rPr>
          <w:del w:id="234" w:author="matt baldree" w:date="2018-04-26T13:25:00Z"/>
        </w:rPr>
      </w:pPr>
      <w:del w:id="235" w:author="matt baldree" w:date="2018-04-26T13:25:00Z">
        <w:r w:rsidDel="003B1C48">
          <w:delText xml:space="preserve">23. XGBoost with Python, </w:delText>
        </w:r>
        <w:r w:rsidR="008F516B" w:rsidDel="003B1C48">
          <w:fldChar w:fldCharType="begin"/>
        </w:r>
        <w:r w:rsidR="008F516B" w:rsidDel="003B1C48">
          <w:delInstrText xml:space="preserve"> HYPERLINK "https://machinelearningmastery.com/xgboost-with-python/" </w:delInstrText>
        </w:r>
        <w:r w:rsidR="008F516B" w:rsidDel="003B1C48">
          <w:fldChar w:fldCharType="separate"/>
        </w:r>
        <w:r w:rsidR="00341C56" w:rsidRPr="00341C56" w:rsidDel="003B1C48">
          <w:delText>https://machinelearningmastery.com/xgboost-with-python/</w:delText>
        </w:r>
        <w:r w:rsidR="008F516B" w:rsidDel="003B1C48">
          <w:fldChar w:fldCharType="end"/>
        </w:r>
        <w:r w:rsidDel="003B1C48">
          <w:delText>.</w:delText>
        </w:r>
      </w:del>
    </w:p>
    <w:p w:rsidR="003004AE" w:rsidDel="003B1C48" w:rsidRDefault="00341C56" w:rsidP="00080DB5">
      <w:pPr>
        <w:pStyle w:val="reference"/>
        <w:rPr>
          <w:del w:id="236" w:author="matt baldree" w:date="2018-04-26T13:25:00Z"/>
        </w:rPr>
      </w:pPr>
      <w:del w:id="237" w:author="matt baldree" w:date="2018-04-26T13:25:00Z">
        <w:r w:rsidDel="003B1C48">
          <w:delText xml:space="preserve">24. Monaghan, Angela: Bitcoin is a fraud that will blow up, says JP Morgan boss. </w:delText>
        </w:r>
        <w:r w:rsidR="008F516B" w:rsidDel="003B1C48">
          <w:fldChar w:fldCharType="begin"/>
        </w:r>
        <w:r w:rsidR="008F516B" w:rsidDel="003B1C48">
          <w:delInstrText xml:space="preserve"> HYPERLINK "https://www.theguardian.com/technology/2017/sep/13/bitcoin-fraud-jp-morgan-cryptocurrency-drug-dealers" </w:delInstrText>
        </w:r>
        <w:r w:rsidR="008F516B" w:rsidDel="003B1C48">
          <w:fldChar w:fldCharType="separate"/>
        </w:r>
        <w:r w:rsidR="00581DBC" w:rsidRPr="0008401D" w:rsidDel="003B1C48">
          <w:delText>https://www.theguardian.com/technology/2017/sep/13/bitcoin-fraud-jp-morgan-cryptocurrency-drug-dealers</w:delText>
        </w:r>
        <w:r w:rsidR="008F516B" w:rsidDel="003B1C48">
          <w:fldChar w:fldCharType="end"/>
        </w:r>
        <w:r w:rsidDel="003B1C48">
          <w:delText>.</w:delText>
        </w:r>
      </w:del>
    </w:p>
    <w:p w:rsidR="00581DBC" w:rsidDel="003B1C48" w:rsidRDefault="00581DBC" w:rsidP="00080DB5">
      <w:pPr>
        <w:pStyle w:val="reference"/>
        <w:rPr>
          <w:del w:id="238" w:author="matt baldree" w:date="2018-04-26T13:25:00Z"/>
        </w:rPr>
      </w:pPr>
      <w:del w:id="239" w:author="matt baldree" w:date="2018-04-26T13:25:00Z">
        <w:r w:rsidDel="003B1C48">
          <w:delText xml:space="preserve">25. </w:delText>
        </w:r>
        <w:r w:rsidR="00FA12D8" w:rsidDel="003B1C48">
          <w:delText xml:space="preserve">Chainalysis Team. The Great Bitcoin Price Dip: Its Causes and a Way Forward. </w:delText>
        </w:r>
        <w:r w:rsidR="008F516B" w:rsidDel="003B1C48">
          <w:fldChar w:fldCharType="begin"/>
        </w:r>
        <w:r w:rsidR="008F516B" w:rsidDel="003B1C48">
          <w:delInstrText xml:space="preserve"> HYPERLINK "https://medium.com/chainalysis/the-great-bitcoin-price-dip-its-causes-and-a-way-forward-1199e9360adf" </w:delInstrText>
        </w:r>
        <w:r w:rsidR="008F516B" w:rsidDel="003B1C48">
          <w:fldChar w:fldCharType="separate"/>
        </w:r>
        <w:r w:rsidR="006F7123" w:rsidRPr="0008401D" w:rsidDel="003B1C48">
          <w:delText>https://medium.com/chainalysis/the-great-bitcoin-price-dip-its-causes-and-a-way-forward-1199e9360adf</w:delText>
        </w:r>
        <w:r w:rsidR="008F516B" w:rsidDel="003B1C48">
          <w:fldChar w:fldCharType="end"/>
        </w:r>
        <w:r w:rsidR="00FA12D8" w:rsidDel="003B1C48">
          <w:delText>.</w:delText>
        </w:r>
      </w:del>
    </w:p>
    <w:p w:rsidR="006F7123" w:rsidRDefault="008235D2" w:rsidP="00080DB5">
      <w:pPr>
        <w:pStyle w:val="reference"/>
      </w:pPr>
      <w:del w:id="240" w:author="matt baldree" w:date="2018-04-26T13:25:00Z">
        <w:r w:rsidDel="003B1C48">
          <w:delText xml:space="preserve">26. Patel, Hardik. Why is machine learning in finance so hard? February 11, 2018. </w:delText>
        </w:r>
        <w:r w:rsidRPr="008235D2" w:rsidDel="003B1C48">
          <w:delText>https://www.linkedin.com/pulse/why-machine-learning-finance-so-hard-hardik-patel/</w:delText>
        </w:r>
        <w:r w:rsidDel="003B1C48">
          <w:delText>.</w:delText>
        </w:r>
      </w:del>
    </w:p>
    <w:p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83F" w:rsidRDefault="0070583F">
      <w:r>
        <w:separator/>
      </w:r>
    </w:p>
  </w:endnote>
  <w:endnote w:type="continuationSeparator" w:id="0">
    <w:p w:rsidR="0070583F" w:rsidRDefault="0070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83F" w:rsidRDefault="0070583F">
      <w:r>
        <w:separator/>
      </w:r>
    </w:p>
  </w:footnote>
  <w:footnote w:type="continuationSeparator" w:id="0">
    <w:p w:rsidR="0070583F" w:rsidRDefault="0070583F">
      <w:r>
        <w:continuationSeparator/>
      </w:r>
    </w:p>
  </w:footnote>
  <w:footnote w:id="1">
    <w:p w:rsidR="008F516B" w:rsidRDefault="008F516B" w:rsidP="001C135D">
      <w:pPr>
        <w:pStyle w:val="FootnoteText"/>
      </w:pPr>
      <w:r>
        <w:rPr>
          <w:rStyle w:val="FootnoteReference"/>
        </w:rPr>
        <w:footnoteRef/>
      </w:r>
      <w:r>
        <w:t xml:space="preserve"> A fork is when a copy of the source code is used to start an independent software project. </w:t>
      </w:r>
    </w:p>
  </w:footnote>
  <w:footnote w:id="2">
    <w:p w:rsidR="008F516B" w:rsidRDefault="008F516B" w:rsidP="008B7E5F">
      <w:pPr>
        <w:pStyle w:val="FootnoteText"/>
        <w:rPr>
          <w:ins w:id="9" w:author="matt baldree" w:date="2018-04-25T19:46:00Z"/>
        </w:rPr>
      </w:pPr>
      <w:ins w:id="10" w:author="matt baldree" w:date="2018-04-25T19:46:00Z">
        <w:r>
          <w:rPr>
            <w:rStyle w:val="FootnoteReference"/>
          </w:rPr>
          <w:footnoteRef/>
        </w:r>
        <w:r>
          <w:t xml:space="preserve"> A bear market is prolonged decline in market price over a period of time.</w:t>
        </w:r>
      </w:ins>
    </w:p>
  </w:footnote>
  <w:footnote w:id="3">
    <w:p w:rsidR="008F516B" w:rsidRDefault="008F516B" w:rsidP="008B7E5F">
      <w:pPr>
        <w:pStyle w:val="FootnoteText"/>
        <w:rPr>
          <w:ins w:id="12" w:author="matt baldree" w:date="2018-04-25T19:46:00Z"/>
        </w:rPr>
      </w:pPr>
      <w:ins w:id="13" w:author="matt baldree" w:date="2018-04-25T19:46:00Z">
        <w:r>
          <w:rPr>
            <w:rStyle w:val="FootnoteReference"/>
          </w:rPr>
          <w:footnoteRef/>
        </w:r>
        <w:r>
          <w:t xml:space="preserve"> A bull market is prolonged increase in market price over a period of time.</w:t>
        </w:r>
      </w:ins>
    </w:p>
  </w:footnote>
  <w:footnote w:id="4">
    <w:p w:rsidR="008F516B" w:rsidRDefault="008F516B" w:rsidP="008F516B">
      <w:pPr>
        <w:pStyle w:val="FootnoteText"/>
        <w:rPr>
          <w:ins w:id="15" w:author="matt baldree" w:date="2018-04-26T09:03:00Z"/>
        </w:rPr>
      </w:pPr>
      <w:ins w:id="16" w:author="matt baldree" w:date="2018-04-26T09:03:00Z">
        <w:r>
          <w:rPr>
            <w:rStyle w:val="FootnoteReference"/>
          </w:rPr>
          <w:footnoteRef/>
        </w:r>
        <w:r>
          <w:t xml:space="preserve"> This extension is left as a future exercise.</w:t>
        </w:r>
      </w:ins>
    </w:p>
  </w:footnote>
  <w:footnote w:id="5">
    <w:p w:rsidR="008F516B" w:rsidRDefault="008F516B"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6">
    <w:p w:rsidR="008F516B" w:rsidRDefault="008F516B" w:rsidP="003849D3">
      <w:pPr>
        <w:pStyle w:val="FootnoteText"/>
      </w:pPr>
      <w:r>
        <w:rPr>
          <w:rStyle w:val="FootnoteReference"/>
        </w:rPr>
        <w:footnoteRef/>
      </w:r>
      <w:r>
        <w:t xml:space="preserve"> Know Your Customer (KYC) </w:t>
      </w:r>
    </w:p>
  </w:footnote>
  <w:footnote w:id="7">
    <w:p w:rsidR="008F516B" w:rsidRDefault="008F516B" w:rsidP="00475669">
      <w:pPr>
        <w:pStyle w:val="FootnoteText"/>
      </w:pPr>
      <w:r>
        <w:rPr>
          <w:rStyle w:val="FootnoteReference"/>
        </w:rPr>
        <w:footnoteRef/>
      </w:r>
      <w:r>
        <w:t xml:space="preserve"> Term to identify masses of people following a trend for no sensible reason.</w:t>
      </w:r>
    </w:p>
  </w:footnote>
  <w:footnote w:id="8">
    <w:p w:rsidR="008F516B" w:rsidRDefault="008F516B"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9">
    <w:p w:rsidR="008F516B" w:rsidRDefault="008F516B"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 w:id="10">
    <w:p w:rsidR="00E77F38" w:rsidRDefault="00E77F38" w:rsidP="00E77F38">
      <w:pPr>
        <w:pStyle w:val="FootnoteText"/>
        <w:rPr>
          <w:ins w:id="127" w:author="matt baldree" w:date="2018-04-26T13:51:00Z"/>
        </w:rPr>
      </w:pPr>
      <w:ins w:id="128" w:author="matt baldree" w:date="2018-04-26T13:51:00Z">
        <w:r>
          <w:rPr>
            <w:rStyle w:val="FootnoteReference"/>
          </w:rPr>
          <w:footnoteRef/>
        </w:r>
        <w:r>
          <w:t xml:space="preserve"> There are mor</w:t>
        </w:r>
        <w:r>
          <w:t>e than 90 technical indicators.</w:t>
        </w:r>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4D27"/>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543D"/>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48"/>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299D"/>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E12"/>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648BC"/>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125"/>
    <w:rsid w:val="006E6D19"/>
    <w:rsid w:val="006E733D"/>
    <w:rsid w:val="006F1941"/>
    <w:rsid w:val="006F3816"/>
    <w:rsid w:val="006F3824"/>
    <w:rsid w:val="006F475A"/>
    <w:rsid w:val="006F609A"/>
    <w:rsid w:val="006F7123"/>
    <w:rsid w:val="006F7FEB"/>
    <w:rsid w:val="0070583F"/>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38B3"/>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2F5B"/>
    <w:rsid w:val="007F3A7A"/>
    <w:rsid w:val="007F5115"/>
    <w:rsid w:val="007F5A6D"/>
    <w:rsid w:val="007F5A77"/>
    <w:rsid w:val="00806AAA"/>
    <w:rsid w:val="00807DF6"/>
    <w:rsid w:val="008122F4"/>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288C"/>
    <w:rsid w:val="00863394"/>
    <w:rsid w:val="00863DE7"/>
    <w:rsid w:val="00864331"/>
    <w:rsid w:val="00864E8F"/>
    <w:rsid w:val="008678D2"/>
    <w:rsid w:val="00876A66"/>
    <w:rsid w:val="00882D26"/>
    <w:rsid w:val="0088639B"/>
    <w:rsid w:val="008864C2"/>
    <w:rsid w:val="00893659"/>
    <w:rsid w:val="008964A5"/>
    <w:rsid w:val="008966C5"/>
    <w:rsid w:val="00896DC0"/>
    <w:rsid w:val="008A0799"/>
    <w:rsid w:val="008A0D55"/>
    <w:rsid w:val="008A236B"/>
    <w:rsid w:val="008B49B8"/>
    <w:rsid w:val="008B5262"/>
    <w:rsid w:val="008B7E5F"/>
    <w:rsid w:val="008D1467"/>
    <w:rsid w:val="008D1784"/>
    <w:rsid w:val="008E3811"/>
    <w:rsid w:val="008F1077"/>
    <w:rsid w:val="008F19B4"/>
    <w:rsid w:val="008F35E2"/>
    <w:rsid w:val="008F516B"/>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863"/>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4AFC"/>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85F74"/>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4EC4"/>
    <w:rsid w:val="00C57605"/>
    <w:rsid w:val="00C61973"/>
    <w:rsid w:val="00C658D8"/>
    <w:rsid w:val="00C706DD"/>
    <w:rsid w:val="00C71051"/>
    <w:rsid w:val="00C72636"/>
    <w:rsid w:val="00C755D6"/>
    <w:rsid w:val="00C80B7E"/>
    <w:rsid w:val="00C82195"/>
    <w:rsid w:val="00C82D6D"/>
    <w:rsid w:val="00C86BEA"/>
    <w:rsid w:val="00C86C6D"/>
    <w:rsid w:val="00C948B4"/>
    <w:rsid w:val="00C951AE"/>
    <w:rsid w:val="00C95AC1"/>
    <w:rsid w:val="00CA7AAB"/>
    <w:rsid w:val="00CB2B6B"/>
    <w:rsid w:val="00CC180C"/>
    <w:rsid w:val="00CC1DC9"/>
    <w:rsid w:val="00CC4EBE"/>
    <w:rsid w:val="00CC6E0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D0B9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4627C"/>
    <w:rsid w:val="00E50E4E"/>
    <w:rsid w:val="00E51C26"/>
    <w:rsid w:val="00E53976"/>
    <w:rsid w:val="00E53BCA"/>
    <w:rsid w:val="00E55E28"/>
    <w:rsid w:val="00E57365"/>
    <w:rsid w:val="00E577E9"/>
    <w:rsid w:val="00E721AC"/>
    <w:rsid w:val="00E77F38"/>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0C78"/>
    <w:rsid w:val="00F313FE"/>
    <w:rsid w:val="00F340F2"/>
    <w:rsid w:val="00F34C14"/>
    <w:rsid w:val="00F35037"/>
    <w:rsid w:val="00F36C39"/>
    <w:rsid w:val="00F40146"/>
    <w:rsid w:val="00F40DC0"/>
    <w:rsid w:val="00F444EF"/>
    <w:rsid w:val="00F46483"/>
    <w:rsid w:val="00F475FB"/>
    <w:rsid w:val="00F5114B"/>
    <w:rsid w:val="00F5387E"/>
    <w:rsid w:val="00F546FF"/>
    <w:rsid w:val="00F57BA2"/>
    <w:rsid w:val="00F62CF2"/>
    <w:rsid w:val="00F6351B"/>
    <w:rsid w:val="00F66437"/>
    <w:rsid w:val="00F66453"/>
    <w:rsid w:val="00F72764"/>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4339D"/>
  <w15:docId w15:val="{02789B21-AC6B-0144-BA55-314105AA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link w:val="Heading1"/>
    <w:rsid w:val="00AC04CA"/>
    <w:rPr>
      <w:rFonts w:ascii="Times" w:hAnsi="Times"/>
      <w:b/>
      <w:sz w:val="24"/>
      <w:lang w:eastAsia="de-DE"/>
    </w:rPr>
  </w:style>
  <w:style w:type="character" w:customStyle="1" w:styleId="UnresolvedMention1">
    <w:name w:val="Unresolved Mention1"/>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8546E-CA41-2142-AB3C-11D68F3B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23</TotalTime>
  <Pages>24</Pages>
  <Words>7364</Words>
  <Characters>41978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49244</CharactersWithSpaces>
  <SharedDoc>false</SharedDoc>
  <HLinks>
    <vt:vector size="54" baseType="variant">
      <vt:variant>
        <vt:i4>4653065</vt:i4>
      </vt:variant>
      <vt:variant>
        <vt:i4>48</vt:i4>
      </vt:variant>
      <vt:variant>
        <vt:i4>0</vt:i4>
      </vt:variant>
      <vt:variant>
        <vt:i4>5</vt:i4>
      </vt:variant>
      <vt:variant>
        <vt:lpwstr>https://medium.com/chainalysis/the-great-bitcoin-price-dip-its-causes-and-a-way-forward-1199e9360adf</vt:lpwstr>
      </vt:variant>
      <vt:variant>
        <vt:lpwstr/>
      </vt:variant>
      <vt:variant>
        <vt:i4>7012453</vt:i4>
      </vt:variant>
      <vt:variant>
        <vt:i4>45</vt:i4>
      </vt:variant>
      <vt:variant>
        <vt:i4>0</vt:i4>
      </vt:variant>
      <vt:variant>
        <vt:i4>5</vt:i4>
      </vt:variant>
      <vt:variant>
        <vt:lpwstr>https://www.theguardian.com/technology/2017/sep/13/bitcoin-fraud-jp-morgan-cryptocurrency-drug-dealers</vt:lpwstr>
      </vt:variant>
      <vt:variant>
        <vt:lpwstr/>
      </vt:variant>
      <vt:variant>
        <vt:i4>2556014</vt:i4>
      </vt:variant>
      <vt:variant>
        <vt:i4>42</vt:i4>
      </vt:variant>
      <vt:variant>
        <vt:i4>0</vt:i4>
      </vt:variant>
      <vt:variant>
        <vt:i4>5</vt:i4>
      </vt:variant>
      <vt:variant>
        <vt:lpwstr>https://machinelearningmastery.com/xgboost-with-python/</vt:lpwstr>
      </vt:variant>
      <vt:variant>
        <vt:lpwstr/>
      </vt:variant>
      <vt:variant>
        <vt:i4>5308444</vt:i4>
      </vt:variant>
      <vt:variant>
        <vt:i4>39</vt:i4>
      </vt:variant>
      <vt:variant>
        <vt:i4>0</vt:i4>
      </vt:variant>
      <vt:variant>
        <vt:i4>5</vt:i4>
      </vt:variant>
      <vt:variant>
        <vt:lpwstr>https://xgboost.readthedocs.io/en/latest/</vt:lpwstr>
      </vt:variant>
      <vt:variant>
        <vt:lpwstr/>
      </vt:variant>
      <vt:variant>
        <vt:i4>7209073</vt:i4>
      </vt:variant>
      <vt:variant>
        <vt:i4>36</vt:i4>
      </vt:variant>
      <vt:variant>
        <vt:i4>0</vt:i4>
      </vt:variant>
      <vt:variant>
        <vt:i4>5</vt:i4>
      </vt:variant>
      <vt:variant>
        <vt:lpwstr>https://www.udemy.com/stock-technical-analysis-with-python/</vt:lpwstr>
      </vt:variant>
      <vt:variant>
        <vt:lpwstr/>
      </vt:variant>
      <vt:variant>
        <vt:i4>7274533</vt:i4>
      </vt:variant>
      <vt:variant>
        <vt:i4>33</vt:i4>
      </vt:variant>
      <vt:variant>
        <vt:i4>0</vt:i4>
      </vt:variant>
      <vt:variant>
        <vt:i4>5</vt:i4>
      </vt:variant>
      <vt:variant>
        <vt:lpwstr>https://www.investopedia.com/terms/t/technicalindicator.asp</vt:lpwstr>
      </vt:variant>
      <vt:variant>
        <vt:lpwstr/>
      </vt:variant>
      <vt:variant>
        <vt:i4>7471218</vt:i4>
      </vt:variant>
      <vt:variant>
        <vt:i4>30</vt:i4>
      </vt:variant>
      <vt:variant>
        <vt:i4>0</vt:i4>
      </vt:variant>
      <vt:variant>
        <vt:i4>5</vt:i4>
      </vt:variant>
      <vt:variant>
        <vt:lpwstr>https://www.kaggle.com/mczielinski/bitcoin-historical-data/data</vt:lpwstr>
      </vt:variant>
      <vt:variant>
        <vt:lpwstr/>
      </vt:variant>
      <vt:variant>
        <vt:i4>4980761</vt:i4>
      </vt:variant>
      <vt:variant>
        <vt:i4>27</vt:i4>
      </vt:variant>
      <vt:variant>
        <vt:i4>0</vt:i4>
      </vt:variant>
      <vt:variant>
        <vt:i4>5</vt:i4>
      </vt:variant>
      <vt:variant>
        <vt:lpwstr>https://www.bletchleyindexes.com/blog/idx_perf_post</vt:lpwstr>
      </vt:variant>
      <vt:variant>
        <vt:lpwstr/>
      </vt:variant>
      <vt:variant>
        <vt:i4>8257570</vt:i4>
      </vt:variant>
      <vt:variant>
        <vt:i4>24</vt:i4>
      </vt:variant>
      <vt:variant>
        <vt:i4>0</vt:i4>
      </vt:variant>
      <vt:variant>
        <vt:i4>5</vt:i4>
      </vt:variant>
      <vt:variant>
        <vt:lpwstr>https://www.fidelity.com/about-fidelity/corporate/fidelity-labs-tests-digital-asset-wallet-on-fidelity.com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4</cp:revision>
  <cp:lastPrinted>2018-04-09T20:19:00Z</cp:lastPrinted>
  <dcterms:created xsi:type="dcterms:W3CDTF">2018-04-26T18:23:00Z</dcterms:created>
  <dcterms:modified xsi:type="dcterms:W3CDTF">2018-04-26T19:03:00Z</dcterms:modified>
</cp:coreProperties>
</file>