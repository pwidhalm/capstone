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7C47E" w14:textId="74BD2AB1" w:rsidR="00B0532B" w:rsidRDefault="000C72F6" w:rsidP="009E01A9">
      <w:pPr>
        <w:pStyle w:val="Title"/>
        <w:spacing w:before="0" w:after="460"/>
        <w:ind w:firstLine="230"/>
        <w:rPr>
          <w:lang w:val="de-DE"/>
        </w:rPr>
      </w:pPr>
      <w:proofErr w:type="spellStart"/>
      <w:r>
        <w:t>Cryptovisor</w:t>
      </w:r>
      <w:proofErr w:type="spellEnd"/>
      <w:r>
        <w:t>: A Cryptocurrency Advisor Tool</w:t>
      </w:r>
    </w:p>
    <w:p w14:paraId="2AF9E25A" w14:textId="77777777" w:rsidR="002504CD" w:rsidRDefault="00400288" w:rsidP="008F1077">
      <w:pPr>
        <w:pStyle w:val="email"/>
        <w:ind w:left="1080" w:right="797" w:firstLine="0"/>
        <w:rPr>
          <w:sz w:val="20"/>
          <w:lang w:val="de-DE"/>
        </w:rPr>
      </w:pPr>
      <w:r w:rsidRPr="009E01A9">
        <w:rPr>
          <w:sz w:val="20"/>
          <w:lang w:val="de-DE"/>
        </w:rPr>
        <w:t>Matthew</w:t>
      </w:r>
      <w:r w:rsidR="00FC64F4">
        <w:rPr>
          <w:sz w:val="20"/>
          <w:lang w:val="de-DE"/>
        </w:rPr>
        <w:t xml:space="preserve"> </w:t>
      </w:r>
      <w:r w:rsidRPr="009E01A9">
        <w:rPr>
          <w:sz w:val="20"/>
          <w:lang w:val="de-DE"/>
        </w:rPr>
        <w:t>Baldree, Paul</w:t>
      </w:r>
      <w:r w:rsidR="00475E67">
        <w:rPr>
          <w:sz w:val="20"/>
          <w:lang w:val="de-DE"/>
        </w:rPr>
        <w:t xml:space="preserve"> </w:t>
      </w:r>
      <w:proofErr w:type="spellStart"/>
      <w:r w:rsidRPr="009E01A9">
        <w:rPr>
          <w:sz w:val="20"/>
          <w:lang w:val="de-DE"/>
        </w:rPr>
        <w:t>Widhalm</w:t>
      </w:r>
      <w:proofErr w:type="spellEnd"/>
      <w:r w:rsidRPr="009E01A9">
        <w:rPr>
          <w:sz w:val="20"/>
          <w:lang w:val="de-DE"/>
        </w:rPr>
        <w:t>, Brandon</w:t>
      </w:r>
      <w:r w:rsidR="00FC64F4">
        <w:rPr>
          <w:sz w:val="20"/>
          <w:lang w:val="de-DE"/>
        </w:rPr>
        <w:t xml:space="preserve"> </w:t>
      </w:r>
      <w:r w:rsidRPr="009E01A9">
        <w:rPr>
          <w:sz w:val="20"/>
          <w:lang w:val="de-DE"/>
        </w:rPr>
        <w:t>Hill</w:t>
      </w:r>
      <w:r w:rsidR="00FC64F4">
        <w:rPr>
          <w:sz w:val="20"/>
          <w:lang w:val="de-DE"/>
        </w:rPr>
        <w:t xml:space="preserve">, </w:t>
      </w:r>
    </w:p>
    <w:p w14:paraId="4F6D6299" w14:textId="511347EA" w:rsidR="00B0532B" w:rsidRDefault="00FC64F4" w:rsidP="00E4627C">
      <w:pPr>
        <w:pStyle w:val="email"/>
        <w:spacing w:after="220"/>
        <w:ind w:left="1080" w:right="792" w:firstLine="0"/>
        <w:rPr>
          <w:sz w:val="20"/>
          <w:lang w:val="de-DE"/>
        </w:rPr>
      </w:pPr>
      <w:r>
        <w:rPr>
          <w:sz w:val="20"/>
          <w:lang w:val="de-DE"/>
        </w:rPr>
        <w:t>Matteo Ortisi</w:t>
      </w:r>
      <w:bookmarkStart w:id="0" w:name="_GoBack"/>
      <w:bookmarkEnd w:id="0"/>
    </w:p>
    <w:p w14:paraId="0E69A3E0" w14:textId="262C2FF4" w:rsidR="0029543D" w:rsidRPr="009A3755" w:rsidRDefault="0029543D" w:rsidP="0029543D">
      <w:pPr>
        <w:pStyle w:val="authorinfo"/>
        <w:rPr>
          <w:lang w:val="de-DE"/>
        </w:rPr>
      </w:pPr>
      <w:r w:rsidRPr="0029543D">
        <w:rPr>
          <w:lang w:val="de-DE"/>
        </w:rPr>
        <w:t xml:space="preserve">Master of Science in Data Science, </w:t>
      </w:r>
      <w:proofErr w:type="gramStart"/>
      <w:r w:rsidRPr="0029543D">
        <w:rPr>
          <w:lang w:val="de-DE"/>
        </w:rPr>
        <w:t>Southern</w:t>
      </w:r>
      <w:proofErr w:type="gramEnd"/>
      <w:r w:rsidRPr="0029543D">
        <w:rPr>
          <w:lang w:val="de-DE"/>
        </w:rPr>
        <w:t xml:space="preserve"> Methodist University 6425 Boaz Lane, Dallas, TX 75205</w:t>
      </w:r>
    </w:p>
    <w:p w14:paraId="326C617F" w14:textId="77777777" w:rsidR="003118DB" w:rsidRDefault="0086288C" w:rsidP="009E01A9">
      <w:pPr>
        <w:pStyle w:val="abstract"/>
        <w:spacing w:before="0" w:after="0"/>
        <w:ind w:left="562" w:right="562"/>
        <w:jc w:val="center"/>
        <w:rPr>
          <w:lang w:val="de-DE"/>
        </w:rPr>
      </w:pPr>
      <w:r w:rsidRPr="00DE6BED">
        <w:rPr>
          <w:lang w:val="de-DE"/>
        </w:rPr>
        <w:t>{</w:t>
      </w:r>
      <w:proofErr w:type="spellStart"/>
      <w:r w:rsidRPr="00DE6BED">
        <w:rPr>
          <w:lang w:val="de-DE"/>
        </w:rPr>
        <w:t>mbaldree</w:t>
      </w:r>
      <w:proofErr w:type="spellEnd"/>
      <w:r w:rsidRPr="00DE6BED">
        <w:rPr>
          <w:lang w:val="de-DE"/>
        </w:rPr>
        <w:t xml:space="preserve">, </w:t>
      </w:r>
      <w:proofErr w:type="spellStart"/>
      <w:r w:rsidRPr="00DE6BED">
        <w:rPr>
          <w:lang w:val="de-DE"/>
        </w:rPr>
        <w:t>pwidhalm</w:t>
      </w:r>
      <w:proofErr w:type="spellEnd"/>
      <w:r w:rsidRPr="00DE6BED">
        <w:rPr>
          <w:lang w:val="de-DE"/>
        </w:rPr>
        <w:t xml:space="preserve">, </w:t>
      </w:r>
      <w:proofErr w:type="spellStart"/>
      <w:r w:rsidR="003118DB" w:rsidRPr="008F1077">
        <w:t>bdhill</w:t>
      </w:r>
      <w:proofErr w:type="spellEnd"/>
      <w:r w:rsidR="003118DB" w:rsidRPr="008F1077">
        <w:t>}@smu.edu</w:t>
      </w:r>
      <w:r w:rsidR="00FC64F4">
        <w:rPr>
          <w:lang w:val="de-DE"/>
        </w:rPr>
        <w:t xml:space="preserve">, </w:t>
      </w:r>
    </w:p>
    <w:p w14:paraId="02E51DC8" w14:textId="292C2C8E" w:rsidR="0086288C" w:rsidRPr="009E01A9" w:rsidRDefault="00FC64F4" w:rsidP="009E01A9">
      <w:pPr>
        <w:pStyle w:val="abstract"/>
        <w:spacing w:before="0" w:after="0"/>
        <w:ind w:left="562" w:right="562"/>
        <w:jc w:val="center"/>
        <w:rPr>
          <w:sz w:val="16"/>
          <w:lang w:val="de-DE"/>
        </w:rPr>
      </w:pPr>
      <w:r>
        <w:rPr>
          <w:lang w:val="de-DE"/>
        </w:rPr>
        <w:t>matteo.ortisi@gmail.com</w:t>
      </w:r>
    </w:p>
    <w:p w14:paraId="2AB43090" w14:textId="6B8C91E5" w:rsidR="00EB74A1" w:rsidRPr="00EB74A1" w:rsidRDefault="00EB74A1" w:rsidP="000D4535">
      <w:pPr>
        <w:pStyle w:val="abstract"/>
        <w:ind w:left="562"/>
        <w:rPr>
          <w:szCs w:val="18"/>
        </w:rPr>
      </w:pPr>
      <w:r>
        <w:rPr>
          <w:b/>
        </w:rPr>
        <w:t>Abstract.</w:t>
      </w:r>
      <w:r>
        <w:t xml:space="preserve"> </w:t>
      </w:r>
      <w:r w:rsidR="00882D26" w:rsidRPr="00882D26">
        <w:t xml:space="preserve">In this paper, we present a tool that </w:t>
      </w:r>
      <w:r w:rsidR="000C72F6">
        <w:t>provide</w:t>
      </w:r>
      <w:r w:rsidR="00F03966">
        <w:t xml:space="preserve">s trading recommendations for </w:t>
      </w:r>
      <w:r w:rsidR="000C72F6">
        <w:t xml:space="preserve">cryptocurrency using </w:t>
      </w:r>
      <w:r w:rsidR="006D7D80">
        <w:t xml:space="preserve">a stochastic gradient boost classifier trained from a model </w:t>
      </w:r>
      <w:r w:rsidR="000C72F6">
        <w:t>label</w:t>
      </w:r>
      <w:r w:rsidR="006D7D80">
        <w:t>ed</w:t>
      </w:r>
      <w:r w:rsidR="000C72F6">
        <w:t xml:space="preserve"> </w:t>
      </w:r>
      <w:r w:rsidR="006D7D80">
        <w:t>by technical indicators</w:t>
      </w:r>
      <w:r w:rsidR="000C72F6">
        <w:t>.</w:t>
      </w:r>
      <w:r w:rsidR="00882D26" w:rsidRPr="00882D26">
        <w:t xml:space="preserve"> </w:t>
      </w:r>
      <w:r w:rsidR="006D7D80">
        <w:t>The cryptocurrency market is volatile d</w:t>
      </w:r>
      <w:r w:rsidR="00882D26" w:rsidRPr="00882D26">
        <w:t xml:space="preserve">ue to </w:t>
      </w:r>
      <w:r w:rsidR="006D7D80">
        <w:t>its</w:t>
      </w:r>
      <w:r w:rsidR="00882D26" w:rsidRPr="00882D26">
        <w:t xml:space="preserve"> infancy </w:t>
      </w:r>
      <w:r w:rsidR="006F1941">
        <w:t>and limited size</w:t>
      </w:r>
      <w:r w:rsidR="00596F2A">
        <w:t xml:space="preserve"> making it difficul</w:t>
      </w:r>
      <w:r w:rsidR="005912F7">
        <w:t>t for</w:t>
      </w:r>
      <w:r w:rsidR="006D7D80">
        <w:t xml:space="preserve"> </w:t>
      </w:r>
      <w:r w:rsidR="005912F7">
        <w:t xml:space="preserve">investors to </w:t>
      </w:r>
      <w:r w:rsidR="000C72F6">
        <w:t xml:space="preserve">know when to enter, exit, or stay in </w:t>
      </w:r>
      <w:r w:rsidR="006D7D80">
        <w:t>the</w:t>
      </w:r>
      <w:r w:rsidR="000C72F6">
        <w:t xml:space="preserve"> market</w:t>
      </w:r>
      <w:r w:rsidR="00596F2A">
        <w:t xml:space="preserve">. </w:t>
      </w:r>
      <w:r w:rsidR="006D7D80">
        <w:t>Therefore, a</w:t>
      </w:r>
      <w:r w:rsidR="000D4535">
        <w:t xml:space="preserve"> tool is needed to </w:t>
      </w:r>
      <w:r w:rsidR="000C72F6">
        <w:t>provide investment recommendations for</w:t>
      </w:r>
      <w:r w:rsidR="000D4535">
        <w:t xml:space="preserve"> investors</w:t>
      </w:r>
      <w:r w:rsidR="000608BA">
        <w:t>. We developed such a</w:t>
      </w:r>
      <w:r w:rsidR="000D4535">
        <w:t xml:space="preserve"> </w:t>
      </w:r>
      <w:r w:rsidR="000C72F6">
        <w:t>tool to support</w:t>
      </w:r>
      <w:r w:rsidR="000608BA">
        <w:t xml:space="preserve"> </w:t>
      </w:r>
      <w:r w:rsidR="006D7D80">
        <w:t>one</w:t>
      </w:r>
      <w:r w:rsidR="000D4535">
        <w:t xml:space="preserve"> cryptocurrenc</w:t>
      </w:r>
      <w:r w:rsidR="006D7D80">
        <w:t>y</w:t>
      </w:r>
      <w:r w:rsidR="000608BA">
        <w:t>, Bitcoin,</w:t>
      </w:r>
      <w:r w:rsidR="000D4535">
        <w:t xml:space="preserve"> </w:t>
      </w:r>
      <w:r w:rsidR="00570FF7">
        <w:t xml:space="preserve">based on </w:t>
      </w:r>
      <w:r w:rsidR="006D7D80">
        <w:t>its</w:t>
      </w:r>
      <w:r w:rsidR="000C72F6">
        <w:t xml:space="preserve"> historical price and volume</w:t>
      </w:r>
      <w:r w:rsidR="00570FF7">
        <w:t xml:space="preserve"> </w:t>
      </w:r>
      <w:r w:rsidR="000C72F6">
        <w:t xml:space="preserve">data to recommend a trading decision for </w:t>
      </w:r>
      <w:r w:rsidR="00AD513A">
        <w:t xml:space="preserve">today </w:t>
      </w:r>
      <w:r w:rsidR="000C72F6">
        <w:t>or past days.</w:t>
      </w:r>
      <w:r w:rsidR="000D4535">
        <w:t xml:space="preserve"> </w:t>
      </w:r>
      <w:r w:rsidR="00570FF7">
        <w:t xml:space="preserve">This tool </w:t>
      </w:r>
      <w:r w:rsidR="000C72F6">
        <w:t>is 95</w:t>
      </w:r>
      <w:r w:rsidR="000608BA">
        <w:t>.50</w:t>
      </w:r>
      <w:r w:rsidR="000C72F6">
        <w:t xml:space="preserve">% accurate with </w:t>
      </w:r>
      <w:r w:rsidR="000608BA">
        <w:t>a standard deviation of 0.54</w:t>
      </w:r>
      <w:r w:rsidR="00571C73">
        <w:t>%</w:t>
      </w:r>
      <w:r w:rsidR="000C72F6">
        <w:t>.</w:t>
      </w:r>
      <w:r w:rsidR="000D4535">
        <w:t xml:space="preserve"> </w:t>
      </w:r>
      <w:r w:rsidR="000D456B">
        <w:t>From our analysis, w</w:t>
      </w:r>
      <w:r w:rsidR="002C337F">
        <w:t xml:space="preserve">e conclude that </w:t>
      </w:r>
      <w:r w:rsidR="000D456B">
        <w:t xml:space="preserve">Bitcoin is a unique asset with similarities to gold. As a young asset, it lacks economic fundamentals making it very difficult to predict. By leveraging technical momentum indicators to provide buy, sell, and hold </w:t>
      </w:r>
      <w:r w:rsidR="00AD513A">
        <w:t xml:space="preserve">markers or labels, </w:t>
      </w:r>
      <w:r w:rsidR="000D456B">
        <w:t xml:space="preserve">a tool can be developed that </w:t>
      </w:r>
      <w:r w:rsidR="000C72F6">
        <w:t xml:space="preserve">performs </w:t>
      </w:r>
      <w:r w:rsidR="00AD513A">
        <w:t xml:space="preserve">as good or </w:t>
      </w:r>
      <w:r w:rsidR="000C72F6">
        <w:t>better than a buy and hold trading strategy</w:t>
      </w:r>
      <w:r w:rsidR="000D456B">
        <w:t xml:space="preserve"> in a bear</w:t>
      </w:r>
      <w:r w:rsidR="00AD513A">
        <w:t xml:space="preserve"> market, bull market or both</w:t>
      </w:r>
      <w:r w:rsidR="000D456B">
        <w:t xml:space="preserve"> market</w:t>
      </w:r>
      <w:r w:rsidR="00AD513A">
        <w:t>s</w:t>
      </w:r>
      <w:r w:rsidR="000D456B">
        <w:t>.</w:t>
      </w:r>
    </w:p>
    <w:p w14:paraId="5DB7D2EA" w14:textId="77777777" w:rsidR="00400288" w:rsidRDefault="00377E07" w:rsidP="009E01A9">
      <w:pPr>
        <w:pStyle w:val="Heading1"/>
      </w:pPr>
      <w:r>
        <w:t>1</w:t>
      </w:r>
      <w:r w:rsidR="00F340F2">
        <w:t xml:space="preserve">   </w:t>
      </w:r>
      <w:r w:rsidR="00400288" w:rsidRPr="0086288C">
        <w:t>Introduction</w:t>
      </w:r>
    </w:p>
    <w:p w14:paraId="70233A3D" w14:textId="548CDFA4" w:rsidR="007136A3" w:rsidRDefault="00DA6153" w:rsidP="007136A3">
      <w:pPr>
        <w:ind w:firstLine="0"/>
      </w:pPr>
      <w:r w:rsidRPr="00DA6153">
        <w:t xml:space="preserve">The </w:t>
      </w:r>
      <w:r w:rsidR="007136A3">
        <w:t xml:space="preserve">first </w:t>
      </w:r>
      <w:r w:rsidRPr="00DA6153">
        <w:t>cryptocurrency</w:t>
      </w:r>
      <w:r w:rsidR="007136A3">
        <w:t>,</w:t>
      </w:r>
      <w:r w:rsidRPr="00DA6153">
        <w:t xml:space="preserve"> Bitcoin, based on blockchain technology, is a secure method to make financial transactions</w:t>
      </w:r>
      <w:r w:rsidR="007136A3">
        <w:t xml:space="preserve"> was introduced in 2009 </w:t>
      </w:r>
      <w:r w:rsidR="00757CD7">
        <w:t>[14]</w:t>
      </w:r>
      <w:r w:rsidRPr="00DA6153">
        <w:t xml:space="preserve">. </w:t>
      </w:r>
      <w:r w:rsidR="007136A3" w:rsidRPr="00DA6153">
        <w:t>Bitcoin is a peer-to-peer cryptographic digital currency created in 2009 by an unknown person using alias Satoshi Nakamoto</w:t>
      </w:r>
      <w:r w:rsidR="007136A3">
        <w:t xml:space="preserve"> </w:t>
      </w:r>
      <w:r w:rsidR="00757CD7">
        <w:t>[14]</w:t>
      </w:r>
      <w:r w:rsidR="007136A3" w:rsidRPr="00DA6153">
        <w:t>. Bitcoin is unregulated and hence comes with</w:t>
      </w:r>
      <w:r w:rsidR="007136A3">
        <w:rPr>
          <w:b/>
        </w:rPr>
        <w:t xml:space="preserve"> </w:t>
      </w:r>
      <w:r w:rsidR="007136A3" w:rsidRPr="00DA6153">
        <w:t xml:space="preserve">benefits (and potentially a lot of issues) such as </w:t>
      </w:r>
      <w:r w:rsidR="000608BA">
        <w:t xml:space="preserve">frictionless </w:t>
      </w:r>
      <w:r w:rsidR="007136A3" w:rsidRPr="00DA6153">
        <w:t>transactions</w:t>
      </w:r>
      <w:r w:rsidR="000608BA">
        <w:t xml:space="preserve"> and </w:t>
      </w:r>
      <w:r w:rsidR="007136A3">
        <w:t xml:space="preserve">pseudo </w:t>
      </w:r>
      <w:r w:rsidR="007136A3" w:rsidRPr="00DA6153">
        <w:t>anonym</w:t>
      </w:r>
      <w:r w:rsidR="00D545A0">
        <w:t>ity</w:t>
      </w:r>
      <w:r w:rsidR="007136A3" w:rsidRPr="00DA6153">
        <w:t xml:space="preserve">. </w:t>
      </w:r>
      <w:r w:rsidR="007136A3">
        <w:t xml:space="preserve">Transactions </w:t>
      </w:r>
      <w:r w:rsidR="007136A3" w:rsidRPr="00DA6153">
        <w:t>can be purchased through exchanges or can be ‘mined’ by computing/solving</w:t>
      </w:r>
      <w:r w:rsidR="007136A3">
        <w:t xml:space="preserve"> </w:t>
      </w:r>
      <w:r w:rsidR="007136A3" w:rsidRPr="00DA6153">
        <w:t xml:space="preserve">complex </w:t>
      </w:r>
      <w:r w:rsidR="00D545A0">
        <w:t>cryptographic/</w:t>
      </w:r>
      <w:r w:rsidR="007136A3" w:rsidRPr="00DA6153">
        <w:t>mathemat</w:t>
      </w:r>
      <w:r w:rsidR="007136A3">
        <w:t>ical puzzles [1].</w:t>
      </w:r>
    </w:p>
    <w:p w14:paraId="36324576" w14:textId="3B6DB272" w:rsidR="00153C07" w:rsidRDefault="007136A3" w:rsidP="00A75869">
      <w:pPr>
        <w:ind w:firstLine="270"/>
      </w:pPr>
      <w:r>
        <w:t>Since 2009</w:t>
      </w:r>
      <w:r w:rsidR="00DA6153" w:rsidRPr="00DA6153">
        <w:t xml:space="preserve">, </w:t>
      </w:r>
      <w:r w:rsidR="00272A8B">
        <w:t xml:space="preserve">the cryptocurrency market was dominated by Bitcoin with 100% </w:t>
      </w:r>
      <w:r w:rsidR="00671D1E">
        <w:t xml:space="preserve">share of the </w:t>
      </w:r>
      <w:r w:rsidR="00272A8B">
        <w:t xml:space="preserve">market. In 2011, Litecoin was created as a </w:t>
      </w:r>
      <w:r w:rsidR="001C135D">
        <w:t>fork</w:t>
      </w:r>
      <w:r w:rsidR="001C135D">
        <w:rPr>
          <w:rStyle w:val="FootnoteReference"/>
        </w:rPr>
        <w:footnoteReference w:id="1"/>
      </w:r>
      <w:r w:rsidR="001C135D">
        <w:t xml:space="preserve"> </w:t>
      </w:r>
      <w:r w:rsidR="00272A8B">
        <w:t xml:space="preserve">of Bitcoin. In 2015, </w:t>
      </w:r>
      <w:proofErr w:type="spellStart"/>
      <w:r w:rsidR="001C135D">
        <w:t>Vitalik</w:t>
      </w:r>
      <w:proofErr w:type="spellEnd"/>
      <w:r w:rsidR="001C135D">
        <w:t xml:space="preserve"> </w:t>
      </w:r>
      <w:proofErr w:type="spellStart"/>
      <w:r w:rsidR="001C135D">
        <w:t>Buterin</w:t>
      </w:r>
      <w:proofErr w:type="spellEnd"/>
      <w:r w:rsidR="001C135D">
        <w:t xml:space="preserve"> co-founded </w:t>
      </w:r>
      <w:r w:rsidR="00272A8B">
        <w:t xml:space="preserve">Ethereum </w:t>
      </w:r>
      <w:r w:rsidR="001C135D">
        <w:t xml:space="preserve">to </w:t>
      </w:r>
      <w:r w:rsidR="00671D1E">
        <w:t xml:space="preserve">be </w:t>
      </w:r>
      <w:r w:rsidR="00AB527D">
        <w:t xml:space="preserve">a </w:t>
      </w:r>
      <w:r w:rsidR="001C135D">
        <w:t xml:space="preserve">blockchain </w:t>
      </w:r>
      <w:r w:rsidR="00AB527D">
        <w:t>technology alternative</w:t>
      </w:r>
      <w:r w:rsidR="001C135D">
        <w:t xml:space="preserve"> to Bitcoin</w:t>
      </w:r>
      <w:r w:rsidR="00AB527D">
        <w:t xml:space="preserve">. </w:t>
      </w:r>
      <w:r w:rsidR="00671D1E">
        <w:t xml:space="preserve">As of March 12, 2018, </w:t>
      </w:r>
      <w:r w:rsidR="00AB527D">
        <w:t xml:space="preserve">there are over </w:t>
      </w:r>
      <w:r w:rsidR="001C135D">
        <w:t>1,500</w:t>
      </w:r>
      <w:r w:rsidR="000845FC">
        <w:t xml:space="preserve"> </w:t>
      </w:r>
      <w:r w:rsidR="00DA6153" w:rsidRPr="00DA6153">
        <w:t xml:space="preserve">cryptocurrencies </w:t>
      </w:r>
      <w:r w:rsidR="00AB527D">
        <w:t xml:space="preserve">traded on </w:t>
      </w:r>
      <w:r w:rsidR="00AB527D" w:rsidRPr="00DA6153">
        <w:t>5,400</w:t>
      </w:r>
      <w:r w:rsidR="00AB527D">
        <w:t xml:space="preserve"> plus</w:t>
      </w:r>
      <w:r w:rsidR="00AB527D" w:rsidRPr="00DA6153">
        <w:t xml:space="preserve"> exchanges </w:t>
      </w:r>
      <w:r w:rsidR="00AB527D">
        <w:t>throughout the world</w:t>
      </w:r>
      <w:r w:rsidR="00FA12D8">
        <w:t xml:space="preserve">. Collectively, this represents </w:t>
      </w:r>
      <w:r w:rsidR="00AB527D" w:rsidRPr="00DA6153">
        <w:t>a total market ca</w:t>
      </w:r>
      <w:r w:rsidR="00AB527D">
        <w:t>pitalization of $311</w:t>
      </w:r>
      <w:r w:rsidR="00FA12D8">
        <w:t xml:space="preserve"> billion and a </w:t>
      </w:r>
      <w:r w:rsidR="00AB527D">
        <w:t>46</w:t>
      </w:r>
      <w:r w:rsidR="00FB5F06">
        <w:t xml:space="preserve">-fold </w:t>
      </w:r>
      <w:r w:rsidR="00AB527D">
        <w:t>($821</w:t>
      </w:r>
      <w:r w:rsidR="00FB5F06">
        <w:t xml:space="preserve">B/$18B) </w:t>
      </w:r>
      <w:r w:rsidR="00AB527D">
        <w:t>increase at its all-time high (ATH)</w:t>
      </w:r>
      <w:r w:rsidR="00671D1E">
        <w:t xml:space="preserve"> of $821 billion</w:t>
      </w:r>
      <w:r w:rsidR="00FA12D8">
        <w:t xml:space="preserve"> [2]</w:t>
      </w:r>
      <w:r w:rsidR="00AB527D">
        <w:t xml:space="preserve">. </w:t>
      </w:r>
      <w:r w:rsidR="00FA12D8">
        <w:t xml:space="preserve">In 2017, </w:t>
      </w:r>
      <w:r w:rsidR="00AB527D">
        <w:t xml:space="preserve">Bitcoin </w:t>
      </w:r>
      <w:r w:rsidR="00272A8B">
        <w:t>rea</w:t>
      </w:r>
      <w:r w:rsidR="00AB527D">
        <w:t>ched</w:t>
      </w:r>
      <w:r w:rsidR="00FA12D8">
        <w:t xml:space="preserve"> </w:t>
      </w:r>
      <w:r w:rsidR="00671D1E">
        <w:t xml:space="preserve">an </w:t>
      </w:r>
      <w:r w:rsidR="00FA12D8">
        <w:t xml:space="preserve">ATH </w:t>
      </w:r>
      <w:r w:rsidR="00671D1E">
        <w:t>of</w:t>
      </w:r>
      <w:r w:rsidR="001C135D">
        <w:t xml:space="preserve"> $19,536 representing a </w:t>
      </w:r>
      <w:r w:rsidR="00272A8B">
        <w:t xml:space="preserve">20-fold ($19,536/$973) </w:t>
      </w:r>
      <w:r w:rsidR="00FA12D8">
        <w:t>price increase</w:t>
      </w:r>
      <w:r w:rsidR="00272A8B" w:rsidRPr="00DA6153">
        <w:t>.</w:t>
      </w:r>
      <w:r w:rsidR="00272A8B">
        <w:t xml:space="preserve"> </w:t>
      </w:r>
      <w:r w:rsidR="007D7E77">
        <w:t xml:space="preserve">As a </w:t>
      </w:r>
      <w:r w:rsidR="00AB527D" w:rsidRPr="00DA6153">
        <w:t>comparis</w:t>
      </w:r>
      <w:r w:rsidR="00AB527D">
        <w:t>on, the S&amp;P 500 I</w:t>
      </w:r>
      <w:r w:rsidR="00AB527D" w:rsidRPr="00DA6153">
        <w:t>ndex took</w:t>
      </w:r>
      <w:r w:rsidR="00AB527D">
        <w:t xml:space="preserve"> over forty years to achieve a</w:t>
      </w:r>
      <w:r w:rsidR="00AB527D" w:rsidRPr="00DA6153">
        <w:t xml:space="preserve"> </w:t>
      </w:r>
      <w:r w:rsidR="00AB527D">
        <w:t xml:space="preserve">similar </w:t>
      </w:r>
      <w:r w:rsidR="00AB527D" w:rsidRPr="00DA6153">
        <w:t>growth.</w:t>
      </w:r>
      <w:r w:rsidR="00581DBC">
        <w:t xml:space="preserve"> </w:t>
      </w:r>
      <w:r w:rsidR="00671D1E">
        <w:t xml:space="preserve">The market has now taken a downturn </w:t>
      </w:r>
      <w:r w:rsidR="001C135D">
        <w:t xml:space="preserve">with a </w:t>
      </w:r>
      <w:r w:rsidR="001C135D">
        <w:lastRenderedPageBreak/>
        <w:t xml:space="preserve">62% </w:t>
      </w:r>
      <w:r w:rsidR="00153C07">
        <w:t>reduction</w:t>
      </w:r>
      <w:r w:rsidR="00581DBC">
        <w:t xml:space="preserve">. </w:t>
      </w:r>
      <w:r w:rsidR="001C135D">
        <w:t xml:space="preserve">The stock market has nothing to compare with in terms of this </w:t>
      </w:r>
      <w:r w:rsidR="00671D1E">
        <w:t xml:space="preserve">volatility </w:t>
      </w:r>
      <w:r w:rsidR="001C135D">
        <w:t xml:space="preserve">as a </w:t>
      </w:r>
      <w:r w:rsidR="00671D1E">
        <w:t xml:space="preserve">stock market </w:t>
      </w:r>
      <w:r w:rsidR="00581DBC">
        <w:t>price correction</w:t>
      </w:r>
      <w:r w:rsidR="001C135D">
        <w:t xml:space="preserve"> </w:t>
      </w:r>
      <w:r w:rsidR="00671D1E">
        <w:t xml:space="preserve">and bear marker are </w:t>
      </w:r>
      <w:r w:rsidR="001C135D">
        <w:t xml:space="preserve">signified by a 10% </w:t>
      </w:r>
      <w:r w:rsidR="00671D1E">
        <w:t xml:space="preserve">and 30% </w:t>
      </w:r>
      <w:r w:rsidR="001C135D">
        <w:t>drop</w:t>
      </w:r>
      <w:r w:rsidR="00671D1E">
        <w:t>, respectively</w:t>
      </w:r>
      <w:r w:rsidR="00581DBC">
        <w:t xml:space="preserve"> </w:t>
      </w:r>
      <w:r w:rsidR="00FA12D8">
        <w:t>[25</w:t>
      </w:r>
      <w:r w:rsidR="001C135D">
        <w:t>].</w:t>
      </w:r>
      <w:r w:rsidR="00AB527D" w:rsidRPr="00DA6153">
        <w:t xml:space="preserve"> </w:t>
      </w:r>
    </w:p>
    <w:p w14:paraId="46CBC5D1" w14:textId="12ABDE10" w:rsidR="00F62CF2" w:rsidRDefault="001C135D" w:rsidP="00153C07">
      <w:pPr>
        <w:ind w:firstLine="270"/>
      </w:pPr>
      <w:r>
        <w:t>The volatility of this new emergent market</w:t>
      </w:r>
      <w:r w:rsidR="00BF7519">
        <w:t xml:space="preserve"> </w:t>
      </w:r>
      <w:r w:rsidR="000D456B">
        <w:t>makes it</w:t>
      </w:r>
      <w:r w:rsidR="00BF7519">
        <w:t xml:space="preserve"> impossible to forecast. </w:t>
      </w:r>
      <w:r w:rsidR="00F62CF2" w:rsidRPr="00F62CF2">
        <w:t xml:space="preserve">Factors such as regulatory news, investor hype, exchange volatility, and large liquidity sell offs can greatly affect </w:t>
      </w:r>
      <w:r w:rsidR="00E2072C">
        <w:t>its</w:t>
      </w:r>
      <w:r w:rsidR="00E2072C" w:rsidRPr="00F62CF2">
        <w:t xml:space="preserve"> </w:t>
      </w:r>
      <w:r w:rsidR="00F62CF2" w:rsidRPr="00F62CF2">
        <w:t>price [25].</w:t>
      </w:r>
      <w:r w:rsidR="00F62CF2">
        <w:t xml:space="preserve"> </w:t>
      </w:r>
      <w:r w:rsidR="00E2072C">
        <w:t xml:space="preserve">With the </w:t>
      </w:r>
      <w:r w:rsidR="00F62CF2">
        <w:t>recent severe market downturn</w:t>
      </w:r>
      <w:r w:rsidR="00E2072C">
        <w:t xml:space="preserve">, it is clear there </w:t>
      </w:r>
      <w:r w:rsidR="00F62CF2">
        <w:t xml:space="preserve">is no market fundamental economic indicators to provide investors with a way to contextualize price movements. For the market to level out, economic fundamentals must be established. </w:t>
      </w:r>
      <w:r w:rsidR="00F62CF2" w:rsidRPr="00DA6153">
        <w:t xml:space="preserve">In order to better model cryptocurrency, we need to understand how and why it behaves such as it does. One of the main issues with cryptocurrency is that each currency is built somewhat differently. Unlike fiat currency where the units are backed by the government and it has value because the government says it has value, cryptocurrency has value because others who </w:t>
      </w:r>
      <w:r w:rsidR="00F62CF2">
        <w:t>hold the crypto-coin</w:t>
      </w:r>
      <w:r w:rsidR="00F62CF2" w:rsidRPr="00DA6153">
        <w:t xml:space="preserve"> say it has value.</w:t>
      </w:r>
      <w:r w:rsidR="00F62CF2">
        <w:t xml:space="preserve"> Therefore, f</w:t>
      </w:r>
      <w:r w:rsidR="00153C07">
        <w:t>inancial m</w:t>
      </w:r>
      <w:r w:rsidR="00DA6153" w:rsidRPr="00DA6153">
        <w:t xml:space="preserve">arkets are trying to decide whether </w:t>
      </w:r>
      <w:r w:rsidR="00153C07">
        <w:t xml:space="preserve">cryptocurrencies </w:t>
      </w:r>
      <w:r w:rsidR="00DA6153" w:rsidRPr="00DA6153">
        <w:t>are a hedge, safe haven</w:t>
      </w:r>
      <w:r w:rsidR="000D456B">
        <w:t xml:space="preserve"> </w:t>
      </w:r>
      <w:r w:rsidR="00A75869">
        <w:t xml:space="preserve">or a real currency like the dollar or yen </w:t>
      </w:r>
      <w:r w:rsidR="00DA6153" w:rsidRPr="00DA6153">
        <w:t xml:space="preserve">[4]. </w:t>
      </w:r>
    </w:p>
    <w:p w14:paraId="709CAF91" w14:textId="0CBF959C" w:rsidR="00DA6153" w:rsidRDefault="00F62CF2" w:rsidP="00153C07">
      <w:pPr>
        <w:ind w:firstLine="270"/>
      </w:pPr>
      <w:r>
        <w:t xml:space="preserve">Recently, </w:t>
      </w:r>
      <w:r w:rsidR="00DA6153" w:rsidRPr="00DA6153">
        <w:t xml:space="preserve">mainstream financial institutions like Fidelity </w:t>
      </w:r>
      <w:r>
        <w:t xml:space="preserve">are allowing </w:t>
      </w:r>
      <w:r w:rsidR="00DA6153" w:rsidRPr="00DA6153">
        <w:t>its customers to add cryptocurrencies to their portfolios</w:t>
      </w:r>
      <w:r w:rsidR="00A651A7">
        <w:t xml:space="preserve"> </w:t>
      </w:r>
      <w:r w:rsidR="00A651A7" w:rsidRPr="00DA6153">
        <w:t>[3]</w:t>
      </w:r>
      <w:r w:rsidR="00DA6153" w:rsidRPr="00DA6153">
        <w:t xml:space="preserve">. </w:t>
      </w:r>
      <w:r>
        <w:t>In addition, global exchanges like CBO</w:t>
      </w:r>
      <w:r w:rsidR="001067BA">
        <w:t>E</w:t>
      </w:r>
      <w:r>
        <w:t xml:space="preserve"> and CME are o</w:t>
      </w:r>
      <w:r w:rsidR="00B40AF3">
        <w:t xml:space="preserve">ffering Bitcoin Futures </w:t>
      </w:r>
      <w:r>
        <w:t xml:space="preserve">to their investors </w:t>
      </w:r>
      <w:r w:rsidR="00B40AF3">
        <w:t xml:space="preserve">allowing </w:t>
      </w:r>
      <w:r>
        <w:t>them</w:t>
      </w:r>
      <w:r w:rsidR="00B40AF3">
        <w:t xml:space="preserve"> to get </w:t>
      </w:r>
      <w:r w:rsidR="001067BA">
        <w:t xml:space="preserve">Bitcoin </w:t>
      </w:r>
      <w:r w:rsidR="00B40AF3">
        <w:t>pric</w:t>
      </w:r>
      <w:r w:rsidR="001067BA">
        <w:t>e</w:t>
      </w:r>
      <w:r w:rsidR="00B40AF3">
        <w:t xml:space="preserve"> exposure without </w:t>
      </w:r>
      <w:r w:rsidR="001067BA">
        <w:t xml:space="preserve">actually </w:t>
      </w:r>
      <w:r w:rsidR="00B40AF3">
        <w:t xml:space="preserve">holding it. </w:t>
      </w:r>
      <w:r>
        <w:t xml:space="preserve">More cryptocurrency financial vehicles are on the way in 2018 that will provide more liquidity and help establish market fundamentals. In the meantime, the new investor is left with little tools outside of </w:t>
      </w:r>
      <w:r w:rsidR="001067BA">
        <w:t xml:space="preserve">the exchange price and volume </w:t>
      </w:r>
      <w:r>
        <w:t xml:space="preserve">time series </w:t>
      </w:r>
      <w:r w:rsidR="001067BA">
        <w:t xml:space="preserve">and marketplace news </w:t>
      </w:r>
      <w:r>
        <w:t>to make an informed decision.</w:t>
      </w:r>
      <w:r w:rsidR="00DA6153" w:rsidRPr="00DA6153">
        <w:t xml:space="preserve"> </w:t>
      </w:r>
    </w:p>
    <w:p w14:paraId="607F0EF9" w14:textId="09615085" w:rsidR="00AC04CA" w:rsidRDefault="00F62CF2" w:rsidP="008D1467">
      <w:r>
        <w:t>I</w:t>
      </w:r>
      <w:r w:rsidR="00341C56">
        <w:t>nvestors that do decide to enter th</w:t>
      </w:r>
      <w:r>
        <w:t>is emerging</w:t>
      </w:r>
      <w:r w:rsidR="00341C56">
        <w:t xml:space="preserve"> market, </w:t>
      </w:r>
      <w:r w:rsidR="001067BA">
        <w:t xml:space="preserve">ask </w:t>
      </w:r>
      <w:r w:rsidR="00341C56">
        <w:t>a common question on social media</w:t>
      </w:r>
      <w:r w:rsidR="001067BA">
        <w:t xml:space="preserve"> such as Reddit</w:t>
      </w:r>
      <w:r w:rsidR="00341C56">
        <w:t>, “When is a good time for me to buy in the market?”</w:t>
      </w:r>
      <w:r w:rsidR="005C52E1">
        <w:t xml:space="preserve"> Or, the </w:t>
      </w:r>
      <w:r w:rsidR="00341C56">
        <w:t>opposite question will be asked, “When is a good time for me to sell out of the market?”</w:t>
      </w:r>
      <w:r w:rsidR="005C52E1">
        <w:t xml:space="preserve"> </w:t>
      </w:r>
      <w:r w:rsidR="00DA6153" w:rsidRPr="00DA6153">
        <w:t xml:space="preserve">To aid </w:t>
      </w:r>
      <w:r>
        <w:t>the new investor</w:t>
      </w:r>
      <w:r w:rsidR="00DA6153" w:rsidRPr="00DA6153">
        <w:t xml:space="preserve"> in making a</w:t>
      </w:r>
      <w:r>
        <w:t>n</w:t>
      </w:r>
      <w:r w:rsidR="00DA6153" w:rsidRPr="00DA6153">
        <w:t xml:space="preserve"> informed decision</w:t>
      </w:r>
      <w:r w:rsidR="005C52E1">
        <w:t xml:space="preserve"> and answer these questions</w:t>
      </w:r>
      <w:r w:rsidR="00DA6153" w:rsidRPr="00DA6153">
        <w:t>, we creat</w:t>
      </w:r>
      <w:r w:rsidR="006A234F">
        <w:t>ed</w:t>
      </w:r>
      <w:r w:rsidR="00DA6153" w:rsidRPr="00DA6153">
        <w:t xml:space="preserve"> a </w:t>
      </w:r>
      <w:r w:rsidR="00A651A7">
        <w:t xml:space="preserve">novel </w:t>
      </w:r>
      <w:r w:rsidR="005C52E1">
        <w:t xml:space="preserve">cryptocurrency tool, </w:t>
      </w:r>
      <w:proofErr w:type="spellStart"/>
      <w:r w:rsidR="005C52E1" w:rsidRPr="0008401D">
        <w:rPr>
          <w:i/>
        </w:rPr>
        <w:t>Cryptovisor</w:t>
      </w:r>
      <w:proofErr w:type="spellEnd"/>
      <w:r w:rsidR="005C52E1">
        <w:t>, that recommends for</w:t>
      </w:r>
      <w:r w:rsidR="001067BA">
        <w:t xml:space="preserve"> an</w:t>
      </w:r>
      <w:r w:rsidR="005C52E1">
        <w:t xml:space="preserve"> investor if he should buy, sell, or hold their investment. This tool is built </w:t>
      </w:r>
      <w:r w:rsidR="00BF6C7E">
        <w:t xml:space="preserve">with </w:t>
      </w:r>
      <w:r w:rsidR="001067BA">
        <w:t xml:space="preserve">a combination of </w:t>
      </w:r>
      <w:r w:rsidR="005C52E1">
        <w:t>financial technical</w:t>
      </w:r>
      <w:r w:rsidR="00BF6C7E">
        <w:t xml:space="preserve"> </w:t>
      </w:r>
      <w:r w:rsidR="005C52E1">
        <w:t xml:space="preserve">indicators to label historical cryptocurrency </w:t>
      </w:r>
      <w:r w:rsidR="00BF6C7E">
        <w:t>data</w:t>
      </w:r>
      <w:r w:rsidR="005C52E1">
        <w:t xml:space="preserve"> for </w:t>
      </w:r>
      <w:r w:rsidR="00BF6C7E">
        <w:t>optimum</w:t>
      </w:r>
      <w:r w:rsidR="005C52E1">
        <w:t xml:space="preserve"> time to buy, sell, or hold the asset. Labeling the dataset is a trial and error procedure </w:t>
      </w:r>
      <w:r w:rsidR="008D1467">
        <w:t xml:space="preserve">of adjusting the indicators </w:t>
      </w:r>
      <w:r w:rsidR="001067BA">
        <w:t xml:space="preserve">and algorithm </w:t>
      </w:r>
      <w:r w:rsidR="008D1467">
        <w:t xml:space="preserve">so the </w:t>
      </w:r>
      <w:r w:rsidR="001067BA">
        <w:t xml:space="preserve">trading strategy </w:t>
      </w:r>
      <w:r w:rsidR="008D1467">
        <w:t>results are</w:t>
      </w:r>
      <w:r w:rsidR="005C52E1">
        <w:t xml:space="preserve"> as good </w:t>
      </w:r>
      <w:r w:rsidR="00BF6C7E">
        <w:t xml:space="preserve">or better than </w:t>
      </w:r>
      <w:r w:rsidR="005C52E1">
        <w:t>a buy and hold trading strategy. With th</w:t>
      </w:r>
      <w:r w:rsidR="001067BA">
        <w:t>is trading strategy</w:t>
      </w:r>
      <w:r w:rsidR="005C52E1">
        <w:t xml:space="preserve"> labeled dataset, a stochastic gradient boost classifier </w:t>
      </w:r>
      <w:r w:rsidR="00BF6C7E">
        <w:t>was</w:t>
      </w:r>
      <w:r w:rsidR="008D1467">
        <w:t xml:space="preserve"> </w:t>
      </w:r>
      <w:r w:rsidR="001067BA">
        <w:t>trained</w:t>
      </w:r>
      <w:r w:rsidR="005C52E1">
        <w:t xml:space="preserve"> </w:t>
      </w:r>
      <w:r w:rsidR="001067BA">
        <w:t xml:space="preserve">on </w:t>
      </w:r>
      <w:r w:rsidR="005C52E1">
        <w:t>the</w:t>
      </w:r>
      <w:r w:rsidR="008D1467">
        <w:t xml:space="preserve"> labeled data and </w:t>
      </w:r>
      <w:r w:rsidR="001067BA">
        <w:t xml:space="preserve">used to predict </w:t>
      </w:r>
      <w:r w:rsidR="008D1467">
        <w:t>current or past recommendation</w:t>
      </w:r>
      <w:r w:rsidR="00BF6C7E">
        <w:t>s</w:t>
      </w:r>
      <w:r w:rsidR="005C52E1">
        <w:t>.</w:t>
      </w:r>
      <w:r w:rsidR="008D1467">
        <w:t xml:space="preserve"> The baseline classifier was </w:t>
      </w:r>
      <w:r w:rsidR="00BF6C7E">
        <w:t xml:space="preserve">then </w:t>
      </w:r>
      <w:r w:rsidR="008D1467">
        <w:t>iterated</w:t>
      </w:r>
      <w:r w:rsidR="001067BA">
        <w:t xml:space="preserve"> to reduce the required features and not sacrificing accuracy. The result</w:t>
      </w:r>
      <w:r w:rsidR="008D1467">
        <w:t xml:space="preserve"> </w:t>
      </w:r>
      <w:r w:rsidR="001067BA">
        <w:t xml:space="preserve">of this exercise reduced the required </w:t>
      </w:r>
      <w:r w:rsidR="008D1467">
        <w:t xml:space="preserve">features </w:t>
      </w:r>
      <w:r w:rsidR="00BF6C7E">
        <w:t xml:space="preserve">from 18 </w:t>
      </w:r>
      <w:r w:rsidR="008D1467">
        <w:t xml:space="preserve">to </w:t>
      </w:r>
      <w:r w:rsidR="00BF6C7E">
        <w:t xml:space="preserve">two </w:t>
      </w:r>
      <w:r w:rsidR="001067BA">
        <w:t xml:space="preserve">with </w:t>
      </w:r>
      <w:r w:rsidR="00BF6C7E">
        <w:t xml:space="preserve">an accuracy improvement of </w:t>
      </w:r>
      <w:r w:rsidR="008D1467">
        <w:t>0.6</w:t>
      </w:r>
      <w:r w:rsidR="005C52E1">
        <w:t xml:space="preserve">% </w:t>
      </w:r>
      <w:r w:rsidR="001067BA">
        <w:t xml:space="preserve">and standard deviation of </w:t>
      </w:r>
      <w:r w:rsidR="008D1467">
        <w:t>0.54</w:t>
      </w:r>
      <w:r w:rsidR="005C52E1">
        <w:t xml:space="preserve">%. </w:t>
      </w:r>
    </w:p>
    <w:p w14:paraId="5314FBB5" w14:textId="4DC47055" w:rsidR="006F475A" w:rsidRDefault="008964A5" w:rsidP="008D1467">
      <w:r>
        <w:t>The advisor tool trained with trading signals identified by</w:t>
      </w:r>
      <w:r w:rsidR="00647ED8">
        <w:t xml:space="preserve"> an </w:t>
      </w:r>
      <w:r>
        <w:t>algorithm against a bear</w:t>
      </w:r>
      <w:r w:rsidR="00647ED8">
        <w:t xml:space="preserve"> market, bull market, and both</w:t>
      </w:r>
      <w:r>
        <w:t xml:space="preserve"> market</w:t>
      </w:r>
      <w:r w:rsidR="00647ED8">
        <w:t xml:space="preserve">s with results as good or better than </w:t>
      </w:r>
      <w:r>
        <w:t>a buy and hold strategy. Extending this</w:t>
      </w:r>
      <w:r w:rsidR="00893659">
        <w:t xml:space="preserve"> tool with </w:t>
      </w:r>
      <w:r>
        <w:t xml:space="preserve">multiple models for </w:t>
      </w:r>
      <w:r w:rsidR="00893659">
        <w:t xml:space="preserve">various cryptocurrencies </w:t>
      </w:r>
      <w:r>
        <w:t>will allow</w:t>
      </w:r>
      <w:r w:rsidR="00893659">
        <w:t xml:space="preserve"> an investor </w:t>
      </w:r>
      <w:r>
        <w:t>to surface new opportunities</w:t>
      </w:r>
      <w:r w:rsidR="00AC04CA">
        <w:t xml:space="preserve"> </w:t>
      </w:r>
      <w:r>
        <w:t xml:space="preserve">that </w:t>
      </w:r>
      <w:r w:rsidR="005C52E1">
        <w:t>they might otherwise ignore</w:t>
      </w:r>
      <w:r>
        <w:t xml:space="preserve"> or miss. This extension is left as a future exercise.</w:t>
      </w:r>
      <w:r w:rsidR="005C52E1">
        <w:t xml:space="preserve"> </w:t>
      </w:r>
      <w:r w:rsidR="00AC04CA">
        <w:t xml:space="preserve">The rest of the paper is structured as follows. Section 2 provides background of cryptocurrency. Section 3 provides details about the cryptocurrency market and provides </w:t>
      </w:r>
      <w:r w:rsidR="002C4560">
        <w:t>a visualization of the market structure for Bitcoin. Section 4</w:t>
      </w:r>
      <w:r w:rsidR="00AC04CA">
        <w:t xml:space="preserve"> provides background </w:t>
      </w:r>
      <w:r w:rsidR="002C4560">
        <w:t xml:space="preserve">of sentiment analysis. Section 5 describes our </w:t>
      </w:r>
      <w:proofErr w:type="spellStart"/>
      <w:r w:rsidR="002C4560">
        <w:t>Cryptovisor</w:t>
      </w:r>
      <w:proofErr w:type="spellEnd"/>
      <w:r w:rsidR="002C4560">
        <w:t xml:space="preserve"> tool. Section 6</w:t>
      </w:r>
      <w:r w:rsidR="00AC04CA">
        <w:t xml:space="preserve"> details the data</w:t>
      </w:r>
      <w:r w:rsidR="002C4560">
        <w:t xml:space="preserve"> used in the research. Section 7</w:t>
      </w:r>
      <w:r w:rsidR="00AC04CA">
        <w:t xml:space="preserve"> provides the </w:t>
      </w:r>
      <w:r w:rsidR="00AC04CA">
        <w:lastRenderedPageBreak/>
        <w:t>re</w:t>
      </w:r>
      <w:r w:rsidR="002C4560">
        <w:t>sults of our research. Section 8 analyzes the results. Section 9</w:t>
      </w:r>
      <w:r w:rsidR="00AC04CA">
        <w:t xml:space="preserve"> discusses the ethics. We draw the relevant conclusions in </w:t>
      </w:r>
      <w:r w:rsidR="002C4560">
        <w:t>Section 10</w:t>
      </w:r>
      <w:r w:rsidR="00AC04CA">
        <w:t xml:space="preserve"> and discuss future work in Section 1</w:t>
      </w:r>
      <w:r w:rsidR="005F7F8F">
        <w:t>1</w:t>
      </w:r>
      <w:r w:rsidR="00AC04CA">
        <w:t>.</w:t>
      </w:r>
      <w:bookmarkStart w:id="1" w:name="_Hlk496549710"/>
    </w:p>
    <w:bookmarkEnd w:id="1"/>
    <w:p w14:paraId="63C93383" w14:textId="0416515D" w:rsidR="007C07C1" w:rsidRDefault="00AF3319" w:rsidP="00AC04CA">
      <w:pPr>
        <w:pStyle w:val="Heading1"/>
      </w:pPr>
      <w:r>
        <w:t>2</w:t>
      </w:r>
      <w:r w:rsidR="009727AF">
        <w:t xml:space="preserve">   </w:t>
      </w:r>
      <w:r w:rsidR="007C07C1">
        <w:t>Crypto</w:t>
      </w:r>
      <w:r w:rsidR="00A52897">
        <w:t>c</w:t>
      </w:r>
      <w:r w:rsidR="007C07C1">
        <w:t>urrency</w:t>
      </w:r>
    </w:p>
    <w:p w14:paraId="38CA13F6" w14:textId="16B1AA1F" w:rsidR="008F19B4" w:rsidRDefault="008F19B4" w:rsidP="00E57365">
      <w:pPr>
        <w:spacing w:after="160"/>
        <w:ind w:firstLine="0"/>
      </w:pPr>
      <w:r>
        <w:t>Cryptocurrency is an asset designed to be used as digital currency. The asset is a chain of digital signatures that exist in binary format secured by cryptography with the right to use</w:t>
      </w:r>
      <w:r w:rsidR="003004AE">
        <w:t xml:space="preserve"> [18]</w:t>
      </w:r>
      <w:r>
        <w:t xml:space="preserve">. There are two kinds of assets in the cryptocurrency world; i.e., coin and token. Both assets may be acquired and traded on public exchanges and used in </w:t>
      </w:r>
      <w:r w:rsidR="00277690">
        <w:t xml:space="preserve">the </w:t>
      </w:r>
      <w:r>
        <w:t xml:space="preserve">exchange of goods and services. Coins are more general purpose and require more effort to create and support the ecosystem. Tokens run on top of a platform such as Ethereum and are designed for a specific ecosystem such as eSports. The reference cryptocurrency is </w:t>
      </w:r>
      <w:r w:rsidR="00277690">
        <w:t>B</w:t>
      </w:r>
      <w:r>
        <w:t>itcoin, the largest and oldest coin</w:t>
      </w:r>
      <w:r w:rsidR="00372C1E">
        <w:t>, see Fig. 1 for a timeline</w:t>
      </w:r>
      <w:r w:rsidR="00962859">
        <w:t xml:space="preserve"> that includes Litecoin, </w:t>
      </w:r>
      <w:proofErr w:type="spellStart"/>
      <w:r w:rsidR="00962859">
        <w:t>Vertcoin</w:t>
      </w:r>
      <w:proofErr w:type="spellEnd"/>
      <w:r w:rsidR="00962859">
        <w:t xml:space="preserve">, Ethereum, and </w:t>
      </w:r>
      <w:r w:rsidR="00CC7851">
        <w:t xml:space="preserve">their </w:t>
      </w:r>
      <w:r w:rsidR="00962859">
        <w:t>subsequent forks</w:t>
      </w:r>
      <w:r w:rsidR="00CC4EBE">
        <w:t>, if any</w:t>
      </w:r>
      <w:r>
        <w:t>.</w:t>
      </w:r>
      <w:r w:rsidR="00962859">
        <w:t xml:space="preserve"> There are more than </w:t>
      </w:r>
      <w:r w:rsidR="00B1447D">
        <w:t>1,5</w:t>
      </w:r>
      <w:r w:rsidR="003C19E0">
        <w:t>00 cryptocurrencies to date</w:t>
      </w:r>
      <w:r w:rsidR="00CC4EBE">
        <w:t xml:space="preserve"> and all are not shown on the timeline</w:t>
      </w:r>
      <w:r w:rsidR="003C19E0">
        <w:t>.</w:t>
      </w:r>
    </w:p>
    <w:p w14:paraId="09ED6803" w14:textId="788CB3D3" w:rsidR="00372C1E" w:rsidRDefault="00372C1E" w:rsidP="00E57365">
      <w:pPr>
        <w:spacing w:before="220" w:after="220"/>
        <w:ind w:firstLine="0"/>
        <w:jc w:val="center"/>
      </w:pPr>
      <w:r>
        <w:rPr>
          <w:noProof/>
          <w:lang w:eastAsia="en-US"/>
        </w:rPr>
        <w:drawing>
          <wp:inline distT="0" distB="0" distL="0" distR="0" wp14:anchorId="48DBA268" wp14:editId="7EA770B7">
            <wp:extent cx="4392295" cy="14014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yptoTimel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92295" cy="1401445"/>
                    </a:xfrm>
                    <a:prstGeom prst="rect">
                      <a:avLst/>
                    </a:prstGeom>
                  </pic:spPr>
                </pic:pic>
              </a:graphicData>
            </a:graphic>
          </wp:inline>
        </w:drawing>
      </w:r>
    </w:p>
    <w:p w14:paraId="7F981F15" w14:textId="376A0896" w:rsidR="00372C1E" w:rsidRDefault="00372C1E" w:rsidP="00D82CEE">
      <w:pPr>
        <w:spacing w:before="120" w:after="160"/>
        <w:ind w:firstLine="0"/>
        <w:rPr>
          <w:sz w:val="18"/>
        </w:rPr>
      </w:pPr>
      <w:r w:rsidRPr="002B7564">
        <w:rPr>
          <w:b/>
          <w:sz w:val="18"/>
        </w:rPr>
        <w:t xml:space="preserve">Fig. </w:t>
      </w:r>
      <w:r>
        <w:rPr>
          <w:b/>
          <w:sz w:val="18"/>
        </w:rPr>
        <w:t>1</w:t>
      </w:r>
      <w:r w:rsidRPr="002B7564">
        <w:rPr>
          <w:b/>
          <w:sz w:val="18"/>
        </w:rPr>
        <w:t>.</w:t>
      </w:r>
      <w:r w:rsidRPr="002B7564">
        <w:rPr>
          <w:sz w:val="18"/>
        </w:rPr>
        <w:t xml:space="preserve"> </w:t>
      </w:r>
      <w:r>
        <w:rPr>
          <w:sz w:val="18"/>
        </w:rPr>
        <w:t>Cryptocurrency timeline.</w:t>
      </w:r>
    </w:p>
    <w:p w14:paraId="3B6CA95F" w14:textId="45A56D0F" w:rsidR="008F19B4" w:rsidRDefault="008F19B4" w:rsidP="00CE510E">
      <w:pPr>
        <w:ind w:firstLine="270"/>
      </w:pPr>
      <w:r>
        <w:t xml:space="preserve">Since the 1990s, numerous cryptographers and companies have repeatedly attempted to create digital currencies to compete with cash and credit. These attempts failed because their solutions were not substantially better than </w:t>
      </w:r>
      <w:r w:rsidR="00277690">
        <w:t xml:space="preserve">the </w:t>
      </w:r>
      <w:r>
        <w:t xml:space="preserve">current state </w:t>
      </w:r>
      <w:r w:rsidR="003C19E0">
        <w:t xml:space="preserve">due to </w:t>
      </w:r>
      <w:r>
        <w:t xml:space="preserve">several factors. 1) They relied </w:t>
      </w:r>
      <w:r w:rsidR="00277690">
        <w:t xml:space="preserve">on </w:t>
      </w:r>
      <w:r>
        <w:t xml:space="preserve">cryptographic certificates to tie parties to real-life identities. The hassle to acquire, install and use these certificates lowered the utility of these systems and therefore adoption. 2) They wanted merchants to adopt this new technology as opposed </w:t>
      </w:r>
      <w:r w:rsidR="003C19E0">
        <w:t xml:space="preserve">to </w:t>
      </w:r>
      <w:r>
        <w:t>going direct</w:t>
      </w:r>
      <w:r w:rsidR="0039798E">
        <w:t>ly</w:t>
      </w:r>
      <w:r>
        <w:t xml:space="preserve"> to consumers. Incumbent solutions are entrenched and have money to defend their marketplace. 3) They solved the “double-spend” problem through a </w:t>
      </w:r>
      <w:r w:rsidR="005F1307">
        <w:t>third-party</w:t>
      </w:r>
      <w:r>
        <w:t xml:space="preserve"> clearinghouse adding cost and time to the process. </w:t>
      </w:r>
      <w:r w:rsidR="00CC4EBE">
        <w:t>With a</w:t>
      </w:r>
      <w:r>
        <w:t>ll these systems</w:t>
      </w:r>
      <w:r w:rsidR="00CC4EBE">
        <w:t xml:space="preserve">, they added innovation but did not improve the whole user experience as </w:t>
      </w:r>
      <w:r>
        <w:t>still required a network of trust</w:t>
      </w:r>
      <w:r w:rsidR="00232087">
        <w:t xml:space="preserve"> </w:t>
      </w:r>
      <w:r w:rsidR="00807DF6">
        <w:t>[</w:t>
      </w:r>
      <w:r w:rsidR="009D5293">
        <w:t>1</w:t>
      </w:r>
      <w:r w:rsidR="0021551D">
        <w:t>3</w:t>
      </w:r>
      <w:r w:rsidR="00807DF6">
        <w:t>]</w:t>
      </w:r>
      <w:r w:rsidR="00232087">
        <w:t>.</w:t>
      </w:r>
    </w:p>
    <w:p w14:paraId="52AA75A8" w14:textId="7DA58A12" w:rsidR="003004AE" w:rsidRDefault="008F19B4" w:rsidP="00CE510E">
      <w:pPr>
        <w:ind w:firstLine="270"/>
      </w:pPr>
      <w:r>
        <w:t>In 2008, after almost two years of development, an anonymous person</w:t>
      </w:r>
      <w:r w:rsidR="005E126A">
        <w:t xml:space="preserve"> or group under the alias</w:t>
      </w:r>
      <w:r>
        <w:t xml:space="preserve"> </w:t>
      </w:r>
      <w:r w:rsidR="003C19E0">
        <w:t>“</w:t>
      </w:r>
      <w:r>
        <w:t>Satoshi Nakamoto</w:t>
      </w:r>
      <w:r w:rsidR="003C19E0">
        <w:t>”</w:t>
      </w:r>
      <w:r>
        <w:t xml:space="preserve"> released a white paper describing </w:t>
      </w:r>
      <w:r w:rsidR="00AA643D">
        <w:t xml:space="preserve">the </w:t>
      </w:r>
      <w:r>
        <w:t xml:space="preserve">production </w:t>
      </w:r>
      <w:r w:rsidR="00AA643D">
        <w:t xml:space="preserve">of a </w:t>
      </w:r>
      <w:r>
        <w:t xml:space="preserve">peer-to-peer electronic cash system named </w:t>
      </w:r>
      <w:r w:rsidR="00AA643D">
        <w:t>B</w:t>
      </w:r>
      <w:r>
        <w:t>itcoin</w:t>
      </w:r>
      <w:r w:rsidR="00A61CA9">
        <w:t xml:space="preserve"> </w:t>
      </w:r>
      <w:r w:rsidR="00E17AC3">
        <w:t>[14]</w:t>
      </w:r>
      <w:r>
        <w:t>. This system allow</w:t>
      </w:r>
      <w:r w:rsidR="00CC4EBE">
        <w:t>ed</w:t>
      </w:r>
      <w:r>
        <w:t xml:space="preserve"> irreversible, secure, digital payments directly between parties through a non-trusted network built on cryptographic proof</w:t>
      </w:r>
      <w:r w:rsidR="00243C92">
        <w:t>-</w:t>
      </w:r>
      <w:r>
        <w:t>of</w:t>
      </w:r>
      <w:r w:rsidR="00243C92">
        <w:t>-</w:t>
      </w:r>
      <w:r>
        <w:t xml:space="preserve">work. Transactions are assembled and hashed by bitcoin nodes or miners that use CPU power to solve cryptographic puzzles for coin and or transaction rewards by adding blocks to the ledger </w:t>
      </w:r>
      <w:r w:rsidR="00AA643D">
        <w:t xml:space="preserve">creating the </w:t>
      </w:r>
      <w:r>
        <w:t xml:space="preserve">blockchain. </w:t>
      </w:r>
      <w:r>
        <w:lastRenderedPageBreak/>
        <w:t>Incentivizing</w:t>
      </w:r>
      <w:r w:rsidR="00777049">
        <w:t>,</w:t>
      </w:r>
      <w:r>
        <w:t xml:space="preserve"> miners to be honest</w:t>
      </w:r>
      <w:r w:rsidR="00777049">
        <w:t>,</w:t>
      </w:r>
      <w:r>
        <w:t xml:space="preserve"> keeps the network secured and introduces coins to the marketplace. </w:t>
      </w:r>
      <w:r w:rsidR="00CC4EBE">
        <w:t>With Bitcoin, a maximum of 21 million coins will be minted. The network also rewards miners with fees which offset lack of coin rewards. Rewarded m</w:t>
      </w:r>
      <w:r>
        <w:t>iners may sell or trade their coins for goods and services</w:t>
      </w:r>
      <w:r w:rsidR="00CC4EBE">
        <w:t>. The network is secure</w:t>
      </w:r>
      <w:r w:rsidR="00AA643D">
        <w:t xml:space="preserve"> a</w:t>
      </w:r>
      <w:r>
        <w:t>s long as there are 51% honest nodes on the network</w:t>
      </w:r>
      <w:r w:rsidR="00CF3689">
        <w:rPr>
          <w:rStyle w:val="FootnoteReference"/>
        </w:rPr>
        <w:footnoteReference w:id="2"/>
      </w:r>
      <w:r>
        <w:t xml:space="preserve">. </w:t>
      </w:r>
    </w:p>
    <w:p w14:paraId="70708731" w14:textId="7F8ABF98" w:rsidR="004D5F14" w:rsidRDefault="00AA643D" w:rsidP="00E57365">
      <w:pPr>
        <w:spacing w:after="160"/>
        <w:ind w:firstLine="274"/>
      </w:pPr>
      <w:r>
        <w:t>T</w:t>
      </w:r>
      <w:r w:rsidR="008F19B4">
        <w:t xml:space="preserve">he </w:t>
      </w:r>
      <w:r w:rsidR="00CC4EBE">
        <w:t>B</w:t>
      </w:r>
      <w:r w:rsidR="008F19B4">
        <w:t>itcoin network broadcast</w:t>
      </w:r>
      <w:r>
        <w:t>s</w:t>
      </w:r>
      <w:r w:rsidR="008F19B4">
        <w:t xml:space="preserve"> </w:t>
      </w:r>
      <w:r>
        <w:t xml:space="preserve">all </w:t>
      </w:r>
      <w:r w:rsidR="008F19B4">
        <w:t>new transactions to all nodes</w:t>
      </w:r>
      <w:r>
        <w:t xml:space="preserve"> on the peer-to-peer network</w:t>
      </w:r>
      <w:r w:rsidR="008F19B4">
        <w:t xml:space="preserve">. </w:t>
      </w:r>
      <w:r>
        <w:t>N</w:t>
      </w:r>
      <w:r w:rsidR="008F19B4">
        <w:t>odes may come and go as they please</w:t>
      </w:r>
      <w:r>
        <w:t xml:space="preserve"> and the a</w:t>
      </w:r>
      <w:r w:rsidR="008F19B4">
        <w:t>ctive nodes collect new transactions into a block and work to solve a computational puzzle or proof-of-work</w:t>
      </w:r>
      <w:r w:rsidR="00CC4EBE">
        <w:t xml:space="preserve"> (POW)</w:t>
      </w:r>
      <w:r w:rsidR="008F19B4">
        <w:t xml:space="preserve"> for its block. </w:t>
      </w:r>
      <w:r w:rsidR="0074527A">
        <w:t xml:space="preserve">Nodes will compete to work on the next block for a reward by extending the longest ledger. </w:t>
      </w:r>
      <w:r>
        <w:t>When a node</w:t>
      </w:r>
      <w:r w:rsidR="008F19B4">
        <w:t xml:space="preserve"> solves the puzzle, the node will broadcast </w:t>
      </w:r>
      <w:r>
        <w:t xml:space="preserve">its </w:t>
      </w:r>
      <w:r w:rsidR="008F19B4">
        <w:t>block to all nodes</w:t>
      </w:r>
      <w:r>
        <w:t xml:space="preserve"> on the network</w:t>
      </w:r>
      <w:r w:rsidR="008F19B4">
        <w:t xml:space="preserve">. </w:t>
      </w:r>
      <w:r>
        <w:t xml:space="preserve">The </w:t>
      </w:r>
      <w:r w:rsidR="008F19B4">
        <w:t xml:space="preserve">block </w:t>
      </w:r>
      <w:r>
        <w:t xml:space="preserve">will be accepted </w:t>
      </w:r>
      <w:r w:rsidR="00CC4EBE">
        <w:t xml:space="preserve">by the network </w:t>
      </w:r>
      <w:r w:rsidR="008F19B4">
        <w:t xml:space="preserve">if all transactions are valid and </w:t>
      </w:r>
      <w:r>
        <w:t xml:space="preserve">are </w:t>
      </w:r>
      <w:r w:rsidR="008F19B4">
        <w:t>not already spen</w:t>
      </w:r>
      <w:r>
        <w:t>t</w:t>
      </w:r>
      <w:r w:rsidR="00CC4EBE">
        <w:t xml:space="preserve"> and </w:t>
      </w:r>
      <w:r>
        <w:t xml:space="preserve">prevents </w:t>
      </w:r>
      <w:r w:rsidR="008F19B4">
        <w:t xml:space="preserve">double-spending. Today there are many derivatives of </w:t>
      </w:r>
      <w:r w:rsidR="00CC4EBE">
        <w:t>Bitcoin,</w:t>
      </w:r>
      <w:r w:rsidR="008F19B4">
        <w:t xml:space="preserve"> but the main principles of a decentralized peer-to-peer digital currency network remain the same</w:t>
      </w:r>
      <w:r w:rsidR="00AF7F49">
        <w:t>, see Fig. 2</w:t>
      </w:r>
      <w:r w:rsidR="0060021F">
        <w:t xml:space="preserve"> [</w:t>
      </w:r>
      <w:r w:rsidR="0021551D">
        <w:t>14</w:t>
      </w:r>
      <w:r w:rsidR="0060021F">
        <w:t>]</w:t>
      </w:r>
      <w:r w:rsidR="008F19B4">
        <w:t>.</w:t>
      </w:r>
    </w:p>
    <w:p w14:paraId="7727DF34" w14:textId="205E5558" w:rsidR="00372C1E" w:rsidRDefault="00570106" w:rsidP="00372C1E">
      <w:pPr>
        <w:spacing w:before="220" w:after="220"/>
        <w:jc w:val="center"/>
      </w:pPr>
      <w:r>
        <w:rPr>
          <w:noProof/>
          <w:lang w:eastAsia="en-US"/>
        </w:rPr>
        <w:drawing>
          <wp:inline distT="0" distB="0" distL="0" distR="0" wp14:anchorId="2839533A" wp14:editId="6D5992B7">
            <wp:extent cx="4151827" cy="25570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yptocurrency workflo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3937" cy="2564460"/>
                    </a:xfrm>
                    <a:prstGeom prst="rect">
                      <a:avLst/>
                    </a:prstGeom>
                  </pic:spPr>
                </pic:pic>
              </a:graphicData>
            </a:graphic>
          </wp:inline>
        </w:drawing>
      </w:r>
    </w:p>
    <w:p w14:paraId="4FAAC8B3" w14:textId="53F0C468" w:rsidR="00372C1E" w:rsidRDefault="00372C1E" w:rsidP="00D82CEE">
      <w:pPr>
        <w:spacing w:before="120"/>
        <w:ind w:firstLine="0"/>
        <w:rPr>
          <w:sz w:val="18"/>
        </w:rPr>
      </w:pPr>
      <w:r w:rsidRPr="002B7564">
        <w:rPr>
          <w:b/>
          <w:sz w:val="18"/>
        </w:rPr>
        <w:t xml:space="preserve">Fig. </w:t>
      </w:r>
      <w:r>
        <w:rPr>
          <w:b/>
          <w:sz w:val="18"/>
        </w:rPr>
        <w:t>2</w:t>
      </w:r>
      <w:r w:rsidRPr="002B7564">
        <w:rPr>
          <w:b/>
          <w:sz w:val="18"/>
        </w:rPr>
        <w:t>.</w:t>
      </w:r>
      <w:r w:rsidRPr="002B7564">
        <w:rPr>
          <w:sz w:val="18"/>
        </w:rPr>
        <w:t xml:space="preserve"> </w:t>
      </w:r>
      <w:r>
        <w:rPr>
          <w:sz w:val="18"/>
        </w:rPr>
        <w:t xml:space="preserve">Cryptocurrency </w:t>
      </w:r>
      <w:r w:rsidR="00AF7F49">
        <w:rPr>
          <w:sz w:val="18"/>
        </w:rPr>
        <w:t>workflow</w:t>
      </w:r>
      <w:r>
        <w:rPr>
          <w:sz w:val="18"/>
        </w:rPr>
        <w:t>.</w:t>
      </w:r>
    </w:p>
    <w:p w14:paraId="79D839A1" w14:textId="77777777" w:rsidR="00372C1E" w:rsidRDefault="00372C1E" w:rsidP="003004AE">
      <w:pPr>
        <w:ind w:firstLine="270"/>
      </w:pPr>
    </w:p>
    <w:p w14:paraId="58D81BB8" w14:textId="0ADDCA17" w:rsidR="00776A0D" w:rsidRDefault="008F19B4">
      <w:pPr>
        <w:ind w:firstLine="270"/>
      </w:pPr>
      <w:r>
        <w:t>The process to acquire cryptocurrencies usually entails signing up with an exchange</w:t>
      </w:r>
      <w:r w:rsidR="0074527A">
        <w:t xml:space="preserve">, </w:t>
      </w:r>
      <w:r>
        <w:t>proving who you are</w:t>
      </w:r>
      <w:r w:rsidR="003849D3">
        <w:rPr>
          <w:rStyle w:val="FootnoteReference"/>
        </w:rPr>
        <w:footnoteReference w:id="3"/>
      </w:r>
      <w:r w:rsidR="003849D3">
        <w:t xml:space="preserve"> </w:t>
      </w:r>
      <w:r>
        <w:t xml:space="preserve">and submitting </w:t>
      </w:r>
      <w:r w:rsidR="00854770">
        <w:t xml:space="preserve">assets </w:t>
      </w:r>
      <w:r>
        <w:t xml:space="preserve">to the exchange to credit your account. </w:t>
      </w:r>
      <w:r w:rsidR="0074527A">
        <w:t>The assets could be other cryptocurrencies or fiat currency. After submitting assets, the exchange will credit your account and you may then submit</w:t>
      </w:r>
      <w:r>
        <w:t xml:space="preserve"> buy </w:t>
      </w:r>
      <w:r w:rsidR="00854770">
        <w:t xml:space="preserve">and sell </w:t>
      </w:r>
      <w:r w:rsidR="0074527A">
        <w:t>orders into the marketplace through market or limit orders</w:t>
      </w:r>
      <w:r w:rsidR="00854770">
        <w:t xml:space="preserve">. A market order authorizes the exchange to </w:t>
      </w:r>
      <w:r w:rsidR="00854770">
        <w:lastRenderedPageBreak/>
        <w:t>make the trade on your behalf. A limit order place</w:t>
      </w:r>
      <w:r w:rsidR="008E3811">
        <w:t>s</w:t>
      </w:r>
      <w:r w:rsidR="00854770">
        <w:t xml:space="preserve"> the order </w:t>
      </w:r>
      <w:r w:rsidR="008E3811">
        <w:t>in</w:t>
      </w:r>
      <w:r w:rsidR="00854770">
        <w:t xml:space="preserve"> an order book waiting for the order’s criteria to be met. </w:t>
      </w:r>
      <w:r w:rsidR="00776A0D">
        <w:t>The liquidity of an asset in the exchange can affect the volatility in pricing. Large purchases on exchanges can run up the price from 1% to 10% because the exchange does not have enough liquidity or amount of assets to satisfy the order without bumping up the price. In addition, cryptocurrencies are traded across many exchanges further reducing the liquidity of the asset. Large trades could exhaust an exchange causing a “flash crash” similar to the one experience by GDAX in June of 2017. On that day, a multi-million dollar sell order caused the price of Ethereum to drop 99.9% within a second. The steep drop triggered cascading stop loss orders until the price reached $0.10 within a second. This price volatility is one of the main barriers to cryptocurrency adoption [15].</w:t>
      </w:r>
    </w:p>
    <w:p w14:paraId="17190FFA" w14:textId="08E539EF" w:rsidR="00B0181F" w:rsidRDefault="00854770">
      <w:pPr>
        <w:ind w:firstLine="270"/>
      </w:pPr>
      <w:r>
        <w:t>Exchanges make money through transaction fees</w:t>
      </w:r>
      <w:r w:rsidR="002D6F7B">
        <w:t xml:space="preserve"> </w:t>
      </w:r>
      <w:r w:rsidR="0074527A">
        <w:t xml:space="preserve">that </w:t>
      </w:r>
      <w:r w:rsidR="002D6F7B">
        <w:t>inclu</w:t>
      </w:r>
      <w:r w:rsidR="0074527A">
        <w:t>de</w:t>
      </w:r>
      <w:r w:rsidR="002D6F7B">
        <w:t xml:space="preserve"> converting between assets and supporting the inflow and outflow of </w:t>
      </w:r>
      <w:r w:rsidR="0074527A">
        <w:t>assets</w:t>
      </w:r>
      <w:r w:rsidR="002D6F7B">
        <w:t xml:space="preserve"> such as the</w:t>
      </w:r>
      <w:r w:rsidR="0074527A">
        <w:t xml:space="preserve"> </w:t>
      </w:r>
      <w:r w:rsidR="002D6F7B">
        <w:t>US dollar</w:t>
      </w:r>
      <w:r w:rsidR="0074527A">
        <w:t xml:space="preserve"> fiat from trader’s exchange wallets</w:t>
      </w:r>
      <w:r>
        <w:t xml:space="preserve">. The trader may move their assets off the exchange to other </w:t>
      </w:r>
      <w:r w:rsidR="0074527A">
        <w:t xml:space="preserve">exchange </w:t>
      </w:r>
      <w:r>
        <w:t>wallets</w:t>
      </w:r>
      <w:r w:rsidR="0074527A">
        <w:t xml:space="preserve"> or even </w:t>
      </w:r>
      <w:r w:rsidR="00B0181F">
        <w:t xml:space="preserve">their </w:t>
      </w:r>
      <w:r w:rsidR="0074527A">
        <w:t>own local wallet</w:t>
      </w:r>
      <w:r>
        <w:t>.</w:t>
      </w:r>
      <w:r w:rsidR="002D6F7B">
        <w:t xml:space="preserve"> </w:t>
      </w:r>
    </w:p>
    <w:p w14:paraId="1EBB4DD5" w14:textId="1599C009" w:rsidR="0074527A" w:rsidRDefault="00D65826">
      <w:pPr>
        <w:ind w:firstLine="270"/>
      </w:pPr>
      <w:r>
        <w:t>The exchange of digital assets is performed by digital wallets</w:t>
      </w:r>
      <w:r w:rsidR="00AA643D">
        <w:t xml:space="preserve"> which </w:t>
      </w:r>
      <w:r w:rsidR="004D5F14">
        <w:t xml:space="preserve">is an application that supports storing and sending a digital asset such as bitcoin. Wallets can be </w:t>
      </w:r>
      <w:r w:rsidR="00B0181F">
        <w:t xml:space="preserve">single purposed </w:t>
      </w:r>
      <w:r w:rsidR="004D5F14">
        <w:t xml:space="preserve">for a single </w:t>
      </w:r>
      <w:r w:rsidR="003D0EB1">
        <w:t xml:space="preserve">asset or </w:t>
      </w:r>
      <w:r w:rsidR="00B0181F">
        <w:t>multi-purposed</w:t>
      </w:r>
      <w:r w:rsidR="003D0EB1">
        <w:t xml:space="preserve"> like </w:t>
      </w:r>
      <w:r w:rsidR="00B0181F">
        <w:t xml:space="preserve">the </w:t>
      </w:r>
      <w:proofErr w:type="spellStart"/>
      <w:r w:rsidR="004D5F14" w:rsidRPr="00D82CEE">
        <w:rPr>
          <w:i/>
        </w:rPr>
        <w:t>Jaxx</w:t>
      </w:r>
      <w:proofErr w:type="spellEnd"/>
      <w:r w:rsidR="00B0181F">
        <w:t xml:space="preserve"> wallet</w:t>
      </w:r>
      <w:r w:rsidR="003D0EB1">
        <w:t xml:space="preserve">. </w:t>
      </w:r>
      <w:r w:rsidR="00B0181F">
        <w:t>Wallets store p</w:t>
      </w:r>
      <w:r w:rsidR="007D250E">
        <w:t>ublic and private key pairs</w:t>
      </w:r>
      <w:r w:rsidR="00B0181F">
        <w:t xml:space="preserve">. </w:t>
      </w:r>
      <w:r w:rsidR="007D250E">
        <w:t>The public key is the address you use to send and receive assets. The private key is used to claim your assets on the blockchain.</w:t>
      </w:r>
      <w:r w:rsidR="004D5F14">
        <w:t xml:space="preserve"> Transfer</w:t>
      </w:r>
      <w:r w:rsidR="007D250E">
        <w:t>ring</w:t>
      </w:r>
      <w:r w:rsidR="004D5F14">
        <w:t xml:space="preserve"> money or digital assets is </w:t>
      </w:r>
      <w:r w:rsidR="007D250E">
        <w:t xml:space="preserve">a </w:t>
      </w:r>
      <w:r w:rsidR="004D5F14">
        <w:t>transfer</w:t>
      </w:r>
      <w:r w:rsidR="007D250E">
        <w:t xml:space="preserve"> of</w:t>
      </w:r>
      <w:r w:rsidR="004D5F14">
        <w:t xml:space="preserve"> ownership between parties on the </w:t>
      </w:r>
      <w:r w:rsidR="00021FE1">
        <w:t xml:space="preserve">public blockchain </w:t>
      </w:r>
      <w:r w:rsidR="004D5F14">
        <w:t xml:space="preserve">ledger. </w:t>
      </w:r>
      <w:r w:rsidR="00B0181F">
        <w:t>A</w:t>
      </w:r>
      <w:r w:rsidR="004D5F14">
        <w:t xml:space="preserve"> major security risk </w:t>
      </w:r>
      <w:r w:rsidR="00B0181F">
        <w:t xml:space="preserve">with </w:t>
      </w:r>
      <w:proofErr w:type="gramStart"/>
      <w:r w:rsidR="00B0181F">
        <w:t>these wallet</w:t>
      </w:r>
      <w:proofErr w:type="gramEnd"/>
      <w:r w:rsidR="00B0181F">
        <w:t xml:space="preserve"> </w:t>
      </w:r>
      <w:r w:rsidR="004D5F14">
        <w:t>is</w:t>
      </w:r>
      <w:r w:rsidR="007D250E">
        <w:t xml:space="preserve"> losing your private keys</w:t>
      </w:r>
      <w:r w:rsidR="00B0181F">
        <w:t>.</w:t>
      </w:r>
      <w:r w:rsidR="007D250E">
        <w:t xml:space="preserve"> </w:t>
      </w:r>
      <w:r w:rsidR="00B0181F">
        <w:t xml:space="preserve">If these are lost, then you have </w:t>
      </w:r>
      <w:r w:rsidR="007D250E">
        <w:t>los</w:t>
      </w:r>
      <w:r w:rsidR="00B0181F">
        <w:t>t</w:t>
      </w:r>
      <w:r w:rsidR="007D250E">
        <w:t xml:space="preserve"> ownership of your assets</w:t>
      </w:r>
      <w:r w:rsidR="004D5F14">
        <w:t>.</w:t>
      </w:r>
    </w:p>
    <w:p w14:paraId="0E120D73" w14:textId="673C0026" w:rsidR="00AC04CA" w:rsidRDefault="00AC04CA" w:rsidP="00AC04CA">
      <w:pPr>
        <w:pStyle w:val="Heading1"/>
      </w:pPr>
      <w:r>
        <w:t>3</w:t>
      </w:r>
      <w:r w:rsidR="009727AF">
        <w:t xml:space="preserve">   </w:t>
      </w:r>
      <w:r>
        <w:t>Cryptocurrency Market</w:t>
      </w:r>
    </w:p>
    <w:p w14:paraId="51F230E5" w14:textId="77777777" w:rsidR="00832EE9" w:rsidRDefault="00832EE9" w:rsidP="00832EE9">
      <w:pPr>
        <w:ind w:firstLine="0"/>
      </w:pPr>
      <w:r>
        <w:t xml:space="preserve">To determine if Bitcoin </w:t>
      </w:r>
      <w:r w:rsidRPr="00DA6153">
        <w:t>can be considered an asset class similar to the world’s government</w:t>
      </w:r>
      <w:r>
        <w:t>-</w:t>
      </w:r>
      <w:r w:rsidRPr="00DA6153">
        <w:t xml:space="preserve">backed currencies, </w:t>
      </w:r>
      <w:r>
        <w:t xml:space="preserve">Bitcoin </w:t>
      </w:r>
      <w:r w:rsidRPr="00DA6153">
        <w:t xml:space="preserve">would need to satisfy three questions. </w:t>
      </w:r>
      <w:r>
        <w:t xml:space="preserve">1) </w:t>
      </w:r>
      <w:r w:rsidRPr="00DA6153">
        <w:t xml:space="preserve">Can it be used as a medium of exchange? </w:t>
      </w:r>
      <w:r>
        <w:t xml:space="preserve">2) </w:t>
      </w:r>
      <w:r w:rsidRPr="00DA6153">
        <w:t>Can it be used as a unit of comparability between two good</w:t>
      </w:r>
      <w:r>
        <w:t>s,</w:t>
      </w:r>
      <w:r w:rsidRPr="00DA6153">
        <w:t xml:space="preserve"> and </w:t>
      </w:r>
      <w:r>
        <w:t xml:space="preserve">3) can </w:t>
      </w:r>
      <w:r w:rsidRPr="00DA6153">
        <w:t>store value over time [4]</w:t>
      </w:r>
      <w:r>
        <w:t>?</w:t>
      </w:r>
      <w:r w:rsidRPr="00DA6153">
        <w:t xml:space="preserve"> Price fluctuations in Bitcoin and other cryptocurrencies are dependent on both internal and external factors</w:t>
      </w:r>
      <w:r>
        <w:rPr>
          <w:b/>
        </w:rPr>
        <w:t xml:space="preserve"> </w:t>
      </w:r>
      <w:r w:rsidRPr="00DA6153">
        <w:t xml:space="preserve">[4]. The internal factors are supply and demand but since the supply is deterministic this means that the only internal driver </w:t>
      </w:r>
      <w:r>
        <w:t xml:space="preserve">on price </w:t>
      </w:r>
      <w:r w:rsidRPr="00DA6153">
        <w:t xml:space="preserve">is the demand for Bitcoin. External factors affecting the price of Bitcoin is </w:t>
      </w:r>
      <w:r>
        <w:t>its</w:t>
      </w:r>
      <w:r w:rsidRPr="00DA6153">
        <w:t xml:space="preserve"> adoption rate and how it is being used as an investment vehicle. In the short-term</w:t>
      </w:r>
      <w:r>
        <w:t>,</w:t>
      </w:r>
      <w:r w:rsidRPr="00DA6153">
        <w:t xml:space="preserve"> Bitcoin acts as a safe-haven investment and in the long run acts as a hedge [4].</w:t>
      </w:r>
    </w:p>
    <w:p w14:paraId="534AB255" w14:textId="77777777" w:rsidR="00832EE9" w:rsidRDefault="00832EE9" w:rsidP="00832EE9">
      <w:pPr>
        <w:ind w:firstLine="270"/>
      </w:pPr>
      <w:r>
        <w:t>We analyzed correlations between</w:t>
      </w:r>
      <w:r w:rsidRPr="00F72A6E">
        <w:t xml:space="preserve"> Bitcoin </w:t>
      </w:r>
      <w:r>
        <w:t xml:space="preserve">and </w:t>
      </w:r>
      <w:r w:rsidRPr="00F72A6E">
        <w:t>other assets</w:t>
      </w:r>
      <w:r>
        <w:t xml:space="preserve"> and </w:t>
      </w:r>
      <w:r w:rsidRPr="00F72A6E">
        <w:t>modeled various foreign exchange rates to determine their influence on the price of crypto-coin</w:t>
      </w:r>
      <w:r>
        <w:t>s, see Fig. 3</w:t>
      </w:r>
      <w:r w:rsidRPr="00F72A6E">
        <w:t>. Interestingly, Bitcoin and Litecoin are positively correlated with various fiat currencies (as compared to the US dollar) while Ethereum is slightly negatively correlated with the same currencies. Ethereum is a ‘smart contract’ cryptocurrency while Bitcoin and Litecoin are conventional cryptocurrencies.</w:t>
      </w:r>
      <w:r>
        <w:t xml:space="preserve"> We also reviewed the correlation of the cryptocurrencies with gold and found that the cryptocurrencies are negatively correlated to the price movements in gold, see Fig. 4. Investors appear to be utilizing Bitcoin more as an asset to hold value to hedge against other markets.  </w:t>
      </w:r>
      <w:r>
        <w:lastRenderedPageBreak/>
        <w:t>Although individuals do use Bitcoin as a currency, on a larger scale it is being used as a hedge asset.</w:t>
      </w:r>
    </w:p>
    <w:p w14:paraId="5F325705" w14:textId="7C982960" w:rsidR="003D360E" w:rsidRDefault="00832EE9" w:rsidP="00E57365">
      <w:pPr>
        <w:spacing w:after="160"/>
        <w:ind w:firstLine="274"/>
      </w:pPr>
      <w:r>
        <w:t>Bitcoin has not yet proven that it can store value, but it is used for exchange of goods or services and is also used as a measure to compare goods. Bitcoin has met two of the three necessary conditions asked when determining if an investment vehicle is an asset class. Future analysis may show that it can also store value but due to the infancy of the currency, it is too early to tell. Market correlations show that crypto-currency may be primed to be an asset class all by itself once it can also be shown that it meets all of the necessary criteria.</w:t>
      </w:r>
    </w:p>
    <w:p w14:paraId="4E49562A" w14:textId="035D9DE1" w:rsidR="00F72A6E" w:rsidRDefault="00F72A6E" w:rsidP="0008401D">
      <w:pPr>
        <w:ind w:firstLine="0"/>
        <w:jc w:val="center"/>
      </w:pPr>
      <w:r w:rsidRPr="00FD02A6">
        <w:rPr>
          <w:noProof/>
        </w:rPr>
        <w:drawing>
          <wp:inline distT="0" distB="0" distL="0" distR="0" wp14:anchorId="0EC385B0" wp14:editId="126080C4">
            <wp:extent cx="2780525" cy="70162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4901" cy="720397"/>
                    </a:xfrm>
                    <a:prstGeom prst="rect">
                      <a:avLst/>
                    </a:prstGeom>
                  </pic:spPr>
                </pic:pic>
              </a:graphicData>
            </a:graphic>
          </wp:inline>
        </w:drawing>
      </w:r>
    </w:p>
    <w:p w14:paraId="31CC8D2D" w14:textId="53F28F49" w:rsidR="00F72A6E" w:rsidRDefault="00F72A6E" w:rsidP="00D82CEE">
      <w:pPr>
        <w:spacing w:before="120" w:after="160"/>
        <w:ind w:firstLine="0"/>
        <w:rPr>
          <w:sz w:val="18"/>
        </w:rPr>
      </w:pPr>
      <w:r w:rsidRPr="002B7564">
        <w:rPr>
          <w:b/>
          <w:sz w:val="18"/>
        </w:rPr>
        <w:t xml:space="preserve">Fig. </w:t>
      </w:r>
      <w:r>
        <w:rPr>
          <w:b/>
          <w:sz w:val="18"/>
        </w:rPr>
        <w:t>3</w:t>
      </w:r>
      <w:r w:rsidRPr="002B7564">
        <w:rPr>
          <w:b/>
          <w:sz w:val="18"/>
        </w:rPr>
        <w:t>.</w:t>
      </w:r>
      <w:r w:rsidRPr="002B7564">
        <w:rPr>
          <w:sz w:val="18"/>
        </w:rPr>
        <w:t xml:space="preserve"> </w:t>
      </w:r>
      <w:r>
        <w:rPr>
          <w:sz w:val="18"/>
        </w:rPr>
        <w:t xml:space="preserve">Correlation matrix </w:t>
      </w:r>
      <w:r w:rsidR="006F3816">
        <w:rPr>
          <w:sz w:val="18"/>
        </w:rPr>
        <w:t>of cryptocurrencies and fiat</w:t>
      </w:r>
      <w:r>
        <w:rPr>
          <w:sz w:val="18"/>
        </w:rPr>
        <w:t xml:space="preserve"> between Jan. 2017 and Mar. 2018.</w:t>
      </w:r>
    </w:p>
    <w:p w14:paraId="325E6440" w14:textId="3CFE74B6" w:rsidR="006F3816" w:rsidRDefault="006F3816" w:rsidP="0008401D">
      <w:pPr>
        <w:ind w:firstLine="0"/>
        <w:jc w:val="center"/>
        <w:rPr>
          <w:sz w:val="18"/>
        </w:rPr>
      </w:pPr>
      <w:r w:rsidRPr="004D3104">
        <w:rPr>
          <w:noProof/>
        </w:rPr>
        <w:drawing>
          <wp:inline distT="0" distB="0" distL="0" distR="0" wp14:anchorId="1EBA175C" wp14:editId="510251B6">
            <wp:extent cx="1066516" cy="669673"/>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8968" cy="690050"/>
                    </a:xfrm>
                    <a:prstGeom prst="rect">
                      <a:avLst/>
                    </a:prstGeom>
                  </pic:spPr>
                </pic:pic>
              </a:graphicData>
            </a:graphic>
          </wp:inline>
        </w:drawing>
      </w:r>
    </w:p>
    <w:p w14:paraId="1223932C" w14:textId="7CA111D9" w:rsidR="00F72A6E" w:rsidRPr="0008401D" w:rsidRDefault="006F3816" w:rsidP="00D82CEE">
      <w:pPr>
        <w:spacing w:before="120" w:after="160"/>
        <w:ind w:firstLine="0"/>
        <w:rPr>
          <w:sz w:val="18"/>
        </w:rPr>
      </w:pPr>
      <w:r w:rsidRPr="002B7564">
        <w:rPr>
          <w:b/>
          <w:sz w:val="18"/>
        </w:rPr>
        <w:t xml:space="preserve">Fig. </w:t>
      </w:r>
      <w:r>
        <w:rPr>
          <w:b/>
          <w:sz w:val="18"/>
        </w:rPr>
        <w:t>4</w:t>
      </w:r>
      <w:r w:rsidRPr="002B7564">
        <w:rPr>
          <w:b/>
          <w:sz w:val="18"/>
        </w:rPr>
        <w:t>.</w:t>
      </w:r>
      <w:r w:rsidRPr="002B7564">
        <w:rPr>
          <w:sz w:val="18"/>
        </w:rPr>
        <w:t xml:space="preserve"> </w:t>
      </w:r>
      <w:r>
        <w:rPr>
          <w:sz w:val="18"/>
        </w:rPr>
        <w:t>Correlation matrix of cryptocurrencies and gold between Jan. 2017 and Mar. 2018.</w:t>
      </w:r>
    </w:p>
    <w:p w14:paraId="38DCCC54" w14:textId="4E900626" w:rsidR="00777434" w:rsidRDefault="00AC04CA" w:rsidP="00777434">
      <w:pPr>
        <w:pStyle w:val="Heading1"/>
      </w:pPr>
      <w:r>
        <w:t>4</w:t>
      </w:r>
      <w:r w:rsidR="009727AF">
        <w:t xml:space="preserve">   </w:t>
      </w:r>
      <w:r w:rsidR="00777434">
        <w:t>Sentiment Analysis</w:t>
      </w:r>
    </w:p>
    <w:p w14:paraId="3BC76440" w14:textId="4489A6C0" w:rsidR="007F22A2" w:rsidRDefault="00D82CEE" w:rsidP="007F22A2">
      <w:pPr>
        <w:ind w:firstLine="0"/>
      </w:pPr>
      <w:r>
        <w:t xml:space="preserve">Our research has not found </w:t>
      </w:r>
      <w:r w:rsidR="007F22A2">
        <w:t xml:space="preserve">a significant </w:t>
      </w:r>
      <w:r>
        <w:t xml:space="preserve">work in </w:t>
      </w:r>
      <w:r w:rsidR="007F22A2">
        <w:t xml:space="preserve">sentiment analysis focused on </w:t>
      </w:r>
      <w:r>
        <w:t xml:space="preserve">the </w:t>
      </w:r>
      <w:r w:rsidR="007F22A2">
        <w:t xml:space="preserve">cryptocurrency market. </w:t>
      </w:r>
      <w:r>
        <w:t xml:space="preserve">Therefore, </w:t>
      </w:r>
      <w:r w:rsidR="007F22A2">
        <w:t xml:space="preserve">we </w:t>
      </w:r>
      <w:r>
        <w:t xml:space="preserve">leveraged </w:t>
      </w:r>
      <w:r w:rsidR="007F22A2">
        <w:t xml:space="preserve">knowledge from numerous sentiment analysis </w:t>
      </w:r>
      <w:r>
        <w:t xml:space="preserve">papers </w:t>
      </w:r>
      <w:r w:rsidR="007F22A2">
        <w:t xml:space="preserve">focused on </w:t>
      </w:r>
      <w:r>
        <w:t>the stock market index. “As more and more personal o</w:t>
      </w:r>
      <w:r w:rsidR="007F22A2">
        <w:t>pinions are made available online, recent research indicates that analysis of online text such as blogs, web pages, and social networks can be useful for predicting different ec</w:t>
      </w:r>
      <w:r>
        <w:t>onomic trends [17].</w:t>
      </w:r>
      <w:r w:rsidR="00607071">
        <w:t>”</w:t>
      </w:r>
      <w:r>
        <w:t xml:space="preserve"> S</w:t>
      </w:r>
      <w:r w:rsidR="007F22A2">
        <w:t xml:space="preserve">entiment analysis is performed </w:t>
      </w:r>
      <w:r>
        <w:t>using various data sources such as Twitter, Google and Y</w:t>
      </w:r>
      <w:r w:rsidR="007F22A2">
        <w:t>ahoo search trends, or message boards/blogs such as Reddit. These stud</w:t>
      </w:r>
      <w:r>
        <w:t xml:space="preserve">ies look for trends from publicly available </w:t>
      </w:r>
      <w:r w:rsidR="007F22A2">
        <w:t>tools to understand the public</w:t>
      </w:r>
      <w:r>
        <w:t>’s</w:t>
      </w:r>
      <w:r w:rsidR="007F22A2">
        <w:t xml:space="preserve"> sentiment in order to directionally predict the stock market. Similarly, we </w:t>
      </w:r>
      <w:r>
        <w:t xml:space="preserve">desired </w:t>
      </w:r>
      <w:r w:rsidR="007F22A2">
        <w:t xml:space="preserve">to use </w:t>
      </w:r>
      <w:r>
        <w:t xml:space="preserve">a similar approach </w:t>
      </w:r>
      <w:r w:rsidR="007F22A2">
        <w:t>to predict the cryptocurrency market.</w:t>
      </w:r>
    </w:p>
    <w:p w14:paraId="7759D02C" w14:textId="4C5C9A44" w:rsidR="00D82CEE" w:rsidRDefault="007F22A2" w:rsidP="007F22A2">
      <w:pPr>
        <w:ind w:firstLine="270"/>
      </w:pPr>
      <w:r>
        <w:t xml:space="preserve">Each </w:t>
      </w:r>
      <w:r w:rsidR="00D82CEE">
        <w:t>sentiment analysis</w:t>
      </w:r>
      <w:r>
        <w:t xml:space="preserve"> </w:t>
      </w:r>
      <w:r w:rsidR="00D82CEE">
        <w:t xml:space="preserve">design </w:t>
      </w:r>
      <w:r>
        <w:t xml:space="preserve">follows a very similar maturity pattern. First, </w:t>
      </w:r>
      <w:r w:rsidR="00D82CEE">
        <w:t xml:space="preserve">it </w:t>
      </w:r>
      <w:r>
        <w:t>seek</w:t>
      </w:r>
      <w:r w:rsidR="00D82CEE">
        <w:t>s</w:t>
      </w:r>
      <w:r>
        <w:t xml:space="preserve"> to gather a consistent data source that meets the frequency in which the prediction method requires. Th</w:t>
      </w:r>
      <w:r w:rsidR="00D82CEE">
        <w:t>is</w:t>
      </w:r>
      <w:r>
        <w:t xml:space="preserve"> feed typically come</w:t>
      </w:r>
      <w:r w:rsidR="00D82CEE">
        <w:t>s</w:t>
      </w:r>
      <w:r>
        <w:t xml:space="preserve"> </w:t>
      </w:r>
      <w:r w:rsidR="00D82CEE">
        <w:t xml:space="preserve">from </w:t>
      </w:r>
      <w:r>
        <w:t xml:space="preserve">an </w:t>
      </w:r>
      <w:r w:rsidR="00D82CEE">
        <w:t>application program interface (</w:t>
      </w:r>
      <w:r>
        <w:t>API</w:t>
      </w:r>
      <w:r w:rsidR="00D82CEE">
        <w:t>)</w:t>
      </w:r>
      <w:r>
        <w:t xml:space="preserve"> provided by the </w:t>
      </w:r>
      <w:r w:rsidR="00D82CEE">
        <w:t>data source</w:t>
      </w:r>
      <w:r>
        <w:t xml:space="preserve">. </w:t>
      </w:r>
      <w:r w:rsidR="00D82CEE">
        <w:t xml:space="preserve">Modern API’s </w:t>
      </w:r>
      <w:r>
        <w:t>makes it somewhat trivial to capture transactional data through the API subscription.</w:t>
      </w:r>
      <w:r w:rsidR="00D82CEE">
        <w:t xml:space="preserve"> </w:t>
      </w:r>
    </w:p>
    <w:p w14:paraId="04C1132A" w14:textId="720F4B1D" w:rsidR="007F22A2" w:rsidRDefault="007F22A2" w:rsidP="007F22A2">
      <w:pPr>
        <w:ind w:firstLine="270"/>
      </w:pPr>
      <w:r>
        <w:t>Second, the data retrieved through the API is filtered using terms that identify the different exchanges such as names, IPO ticker symbols, or associated businesses. This allows for a much more efficient process</w:t>
      </w:r>
      <w:r w:rsidR="00D82CEE">
        <w:t>ing</w:t>
      </w:r>
      <w:r>
        <w:t xml:space="preserve"> </w:t>
      </w:r>
      <w:r w:rsidR="00D82CEE">
        <w:t xml:space="preserve">because </w:t>
      </w:r>
      <w:r>
        <w:t>it only proces</w:t>
      </w:r>
      <w:r w:rsidR="00D82CEE">
        <w:t>ses</w:t>
      </w:r>
      <w:r>
        <w:t xml:space="preserve"> transactions that are relevant to </w:t>
      </w:r>
      <w:r w:rsidR="00D82CEE">
        <w:t xml:space="preserve">the </w:t>
      </w:r>
      <w:r>
        <w:t xml:space="preserve">data requirements of the research. At his point in the maturity process </w:t>
      </w:r>
      <w:r>
        <w:lastRenderedPageBreak/>
        <w:t>one can utilize the change in overall traffic at any point in time as an indicator of sentiment change. This is what we consider to be a simple sentiment measure.</w:t>
      </w:r>
    </w:p>
    <w:p w14:paraId="7E08E67B" w14:textId="720E0F1F" w:rsidR="007F22A2" w:rsidRDefault="007F22A2" w:rsidP="007F22A2">
      <w:pPr>
        <w:ind w:firstLine="270"/>
      </w:pPr>
      <w:r>
        <w:t xml:space="preserve">Third, comes the identification of opinion and weighting of each sentiment instance within the social traffic. </w:t>
      </w:r>
      <w:r w:rsidR="00D82CEE">
        <w:t>T</w:t>
      </w:r>
      <w:r>
        <w:t xml:space="preserve">here are various ways to identify and weight each instance, but a common theme is to utilize a lexicon of financial terms to determine whether the opinion/text should be reviewed as positive or negative. This is necessary because as noted, “the Harvard dictionary is not structured for the vocabulary of traders. [16].” </w:t>
      </w:r>
      <w:r w:rsidR="00160D99">
        <w:t xml:space="preserve">The researcher </w:t>
      </w:r>
      <w:r>
        <w:t xml:space="preserve">can use other attributes provided by the API for times searched, number of followers </w:t>
      </w:r>
      <w:r w:rsidR="00160D99">
        <w:t xml:space="preserve">of </w:t>
      </w:r>
      <w:r>
        <w:t>the poster</w:t>
      </w:r>
      <w:r w:rsidR="00160D99">
        <w:t>, etc</w:t>
      </w:r>
      <w:r>
        <w:t xml:space="preserve">. </w:t>
      </w:r>
      <w:r w:rsidR="00160D99">
        <w:t xml:space="preserve">We now have </w:t>
      </w:r>
      <w:r>
        <w:t>a mature sentiment measure.</w:t>
      </w:r>
    </w:p>
    <w:p w14:paraId="6072A94C" w14:textId="585D04A3" w:rsidR="00AC04CA" w:rsidRDefault="007F22A2" w:rsidP="00CE4E3E">
      <w:pPr>
        <w:ind w:firstLine="270"/>
      </w:pPr>
      <w:r>
        <w:t>Due to challenges faced with sourcing necessary amounts of data from the public social tool APIs</w:t>
      </w:r>
      <w:r w:rsidR="00160D99">
        <w:t xml:space="preserve"> especially Reddit</w:t>
      </w:r>
      <w:r>
        <w:t>, our research relie</w:t>
      </w:r>
      <w:r w:rsidR="00160D99">
        <w:t>d</w:t>
      </w:r>
      <w:r>
        <w:t xml:space="preserve"> on </w:t>
      </w:r>
      <w:proofErr w:type="spellStart"/>
      <w:r w:rsidRPr="00607071">
        <w:rPr>
          <w:i/>
        </w:rPr>
        <w:t>Crypto</w:t>
      </w:r>
      <w:r w:rsidR="00C86BEA" w:rsidRPr="00607071">
        <w:rPr>
          <w:i/>
        </w:rPr>
        <w:t>C</w:t>
      </w:r>
      <w:r w:rsidRPr="00607071">
        <w:rPr>
          <w:i/>
        </w:rPr>
        <w:t>ompare’s</w:t>
      </w:r>
      <w:proofErr w:type="spellEnd"/>
      <w:r>
        <w:t xml:space="preserve"> sentiment engine</w:t>
      </w:r>
      <w:r w:rsidR="00607071">
        <w:t>, see Fig. 5</w:t>
      </w:r>
      <w:r w:rsidR="00160D99">
        <w:t>.</w:t>
      </w:r>
      <w:r>
        <w:t xml:space="preserve"> Th</w:t>
      </w:r>
      <w:r w:rsidR="00160D99">
        <w:t>is</w:t>
      </w:r>
      <w:r>
        <w:t xml:space="preserve"> sentiment engine falls into the “simple sentiment” measure classification as it measures traffic without weighting the content within the traffic.</w:t>
      </w:r>
      <w:r w:rsidR="009B4837">
        <w:t xml:space="preserve"> The implementation of the </w:t>
      </w:r>
      <w:proofErr w:type="spellStart"/>
      <w:r w:rsidR="009B4837" w:rsidRPr="00395FA1">
        <w:rPr>
          <w:i/>
        </w:rPr>
        <w:t>sentimentor</w:t>
      </w:r>
      <w:proofErr w:type="spellEnd"/>
      <w:r w:rsidR="009B4837">
        <w:t xml:space="preserve"> is left as a future work item.</w:t>
      </w:r>
    </w:p>
    <w:p w14:paraId="113003C3" w14:textId="77777777" w:rsidR="00607071" w:rsidRDefault="00607071" w:rsidP="00607071">
      <w:pPr>
        <w:ind w:firstLine="270"/>
      </w:pPr>
      <w:r>
        <w:rPr>
          <w:noProof/>
        </w:rPr>
        <w:drawing>
          <wp:inline distT="0" distB="0" distL="0" distR="0" wp14:anchorId="2737EA15" wp14:editId="271BDF27">
            <wp:extent cx="3679546" cy="2260284"/>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2070" cy="2267977"/>
                    </a:xfrm>
                    <a:prstGeom prst="rect">
                      <a:avLst/>
                    </a:prstGeom>
                  </pic:spPr>
                </pic:pic>
              </a:graphicData>
            </a:graphic>
          </wp:inline>
        </w:drawing>
      </w:r>
    </w:p>
    <w:p w14:paraId="067EE4FB" w14:textId="110B59B8" w:rsidR="007D0823" w:rsidRDefault="00607071" w:rsidP="00395FA1">
      <w:pPr>
        <w:spacing w:before="120" w:after="160"/>
        <w:ind w:firstLine="0"/>
        <w:rPr>
          <w:sz w:val="18"/>
        </w:rPr>
      </w:pPr>
      <w:r w:rsidRPr="002B7564">
        <w:rPr>
          <w:b/>
          <w:sz w:val="18"/>
        </w:rPr>
        <w:t xml:space="preserve">Fig. </w:t>
      </w:r>
      <w:r>
        <w:rPr>
          <w:b/>
          <w:sz w:val="18"/>
        </w:rPr>
        <w:t>5</w:t>
      </w:r>
      <w:r w:rsidRPr="002B7564">
        <w:rPr>
          <w:b/>
          <w:sz w:val="18"/>
        </w:rPr>
        <w:t>.</w:t>
      </w:r>
      <w:r>
        <w:rPr>
          <w:sz w:val="18"/>
        </w:rPr>
        <w:t xml:space="preserve"> </w:t>
      </w:r>
      <w:proofErr w:type="spellStart"/>
      <w:r>
        <w:rPr>
          <w:sz w:val="18"/>
        </w:rPr>
        <w:t>Sentimentor</w:t>
      </w:r>
      <w:proofErr w:type="spellEnd"/>
      <w:r>
        <w:rPr>
          <w:sz w:val="18"/>
        </w:rPr>
        <w:t xml:space="preserve"> diagram: </w:t>
      </w:r>
      <w:proofErr w:type="spellStart"/>
      <w:r>
        <w:rPr>
          <w:sz w:val="18"/>
        </w:rPr>
        <w:t>CryptoCompare’s</w:t>
      </w:r>
      <w:proofErr w:type="spellEnd"/>
      <w:r>
        <w:rPr>
          <w:sz w:val="18"/>
        </w:rPr>
        <w:t xml:space="preserve"> Social Analysis</w:t>
      </w:r>
    </w:p>
    <w:p w14:paraId="447B83F1" w14:textId="0648ADA9" w:rsidR="00DC2919" w:rsidRDefault="00AC04CA" w:rsidP="009E01A9">
      <w:pPr>
        <w:pStyle w:val="Heading1"/>
      </w:pPr>
      <w:r>
        <w:t>5</w:t>
      </w:r>
      <w:r w:rsidR="009727AF">
        <w:t xml:space="preserve">   </w:t>
      </w:r>
      <w:proofErr w:type="spellStart"/>
      <w:r w:rsidR="00A31866">
        <w:t>Cryptovisor</w:t>
      </w:r>
      <w:proofErr w:type="spellEnd"/>
      <w:r w:rsidR="00A31866">
        <w:t xml:space="preserve"> – A Cryptocurrency Advisory Tool</w:t>
      </w:r>
    </w:p>
    <w:p w14:paraId="058C4F57" w14:textId="2788D1D5" w:rsidR="007F5A6D" w:rsidRDefault="008235D2" w:rsidP="002B7564">
      <w:pPr>
        <w:ind w:firstLine="0"/>
      </w:pPr>
      <w:r>
        <w:t>Machine learning cryptocurrency markets is hard</w:t>
      </w:r>
      <w:r w:rsidR="00475669">
        <w:t xml:space="preserve"> because they</w:t>
      </w:r>
      <w:r>
        <w:t xml:space="preserve"> are inherently unpredictable and lack fundamentals [</w:t>
      </w:r>
      <w:r w:rsidR="007F5A6D">
        <w:t>26</w:t>
      </w:r>
      <w:r>
        <w:t xml:space="preserve">]. </w:t>
      </w:r>
      <w:r w:rsidR="00475669">
        <w:t xml:space="preserve">Hype around cryptocurrency, </w:t>
      </w:r>
      <w:r>
        <w:t>follow the heard</w:t>
      </w:r>
      <w:r w:rsidR="00475669">
        <w:rPr>
          <w:rStyle w:val="FootnoteReference"/>
        </w:rPr>
        <w:footnoteReference w:id="4"/>
      </w:r>
      <w:r>
        <w:t>, liquidity, and large investors play a major role in price fluctuation. This wild fluctuation causes inconsistent data distribution making it near impossible for the train and test datasets to have similar distributions</w:t>
      </w:r>
      <w:r w:rsidR="00F943E1">
        <w:rPr>
          <w:rStyle w:val="FootnoteReference"/>
        </w:rPr>
        <w:footnoteReference w:id="5"/>
      </w:r>
      <w:r>
        <w:t xml:space="preserve">. Other factors come into play when the data is at various scales; e.g., daily, hourly, or minute. Data sampling less than a day is influenced by high frequency trading or algorithmic trading. Opening and closing prices have their own patterns. News and rumors happen at any time and are a driving force </w:t>
      </w:r>
      <w:r>
        <w:lastRenderedPageBreak/>
        <w:t xml:space="preserve">to multi-day horizons. In the end, you do not know what will happen tomorrow as no one has a complete picture at any point in time. </w:t>
      </w:r>
      <w:r w:rsidR="006C7735">
        <w:t>With ever changing data and partial information, we chose not to predict price but instead develop a tool to recommend</w:t>
      </w:r>
      <w:r>
        <w:t xml:space="preserve"> </w:t>
      </w:r>
      <w:r w:rsidR="006C7735">
        <w:t>or advise</w:t>
      </w:r>
      <w:r>
        <w:t xml:space="preserve"> </w:t>
      </w:r>
      <w:r w:rsidR="006C7735">
        <w:t>a trade decision</w:t>
      </w:r>
      <w:r>
        <w:t xml:space="preserve"> based </w:t>
      </w:r>
      <w:r w:rsidR="006C7735">
        <w:t xml:space="preserve">on </w:t>
      </w:r>
      <w:r>
        <w:t>historical obser</w:t>
      </w:r>
      <w:r w:rsidR="007F5A6D">
        <w:t>vable buy and sell signals</w:t>
      </w:r>
      <w:r w:rsidR="006C7735">
        <w:t xml:space="preserve">. We call </w:t>
      </w:r>
      <w:r w:rsidR="00C46B96">
        <w:t>such a tool</w:t>
      </w:r>
      <w:r w:rsidR="006C7735">
        <w:t xml:space="preserve">, </w:t>
      </w:r>
      <w:proofErr w:type="spellStart"/>
      <w:r w:rsidR="006C7735" w:rsidRPr="0008401D">
        <w:rPr>
          <w:i/>
        </w:rPr>
        <w:t>Cryptovisor</w:t>
      </w:r>
      <w:proofErr w:type="spellEnd"/>
      <w:r w:rsidR="006C7735">
        <w:t>.</w:t>
      </w:r>
    </w:p>
    <w:p w14:paraId="2C17F08D" w14:textId="163FC7D2" w:rsidR="00E51C26" w:rsidRDefault="001B372D" w:rsidP="0008401D">
      <w:pPr>
        <w:ind w:firstLine="270"/>
      </w:pPr>
      <w:proofErr w:type="spellStart"/>
      <w:r w:rsidRPr="006C7735">
        <w:t>Cryptovisor</w:t>
      </w:r>
      <w:proofErr w:type="spellEnd"/>
      <w:r>
        <w:t xml:space="preserve"> is an advisory or recommendation tool for a cryptocurrency investor to query current or past periods for a buy, sell, or hold position regarding </w:t>
      </w:r>
      <w:r w:rsidR="006C7735">
        <w:t>one to many</w:t>
      </w:r>
      <w:r>
        <w:t xml:space="preserve"> cryptocurrenc</w:t>
      </w:r>
      <w:r w:rsidR="006C7735">
        <w:t>ies</w:t>
      </w:r>
      <w:r>
        <w:t>. The tool is trained on past historical pricing and volume information and labeled for ideal buy, sell, and hold positions based on an algorithm</w:t>
      </w:r>
      <w:r w:rsidR="006C7735">
        <w:t>(s)</w:t>
      </w:r>
      <w:r>
        <w:t xml:space="preserve"> utilizing leading and lagging financial technical indicators. </w:t>
      </w:r>
    </w:p>
    <w:p w14:paraId="4B886101" w14:textId="7785075C" w:rsidR="001B372D" w:rsidRDefault="00E51C26" w:rsidP="007D0FE9">
      <w:pPr>
        <w:ind w:firstLine="270"/>
      </w:pPr>
      <w:r w:rsidRPr="00E51C26">
        <w:t>A technical indicator is any class of metrics whose value is derived from generic price</w:t>
      </w:r>
      <w:r>
        <w:t xml:space="preserve"> activity in a stock or asset [20</w:t>
      </w:r>
      <w:r w:rsidRPr="00E51C26">
        <w:t>]</w:t>
      </w:r>
      <w:r>
        <w:t>. There are two kinds of techni</w:t>
      </w:r>
      <w:r w:rsidRPr="00E51C26">
        <w:t>cal indicators, leading and lagging, that try to predict the future or general price direction of a security by looking at past patterns. Leading indicators signal future events. Lagging indicators follows an event. The importance of a lagging indicator is its ability to confirm that a pattern is occurring. There are many, m</w:t>
      </w:r>
      <w:r>
        <w:t>any indicators. For this paper</w:t>
      </w:r>
      <w:r w:rsidRPr="00E51C26">
        <w:t>, two popular indicators, relative strength indicator (RSI) and Bollinger bands (BB), are used to</w:t>
      </w:r>
      <w:r>
        <w:t xml:space="preserve"> determine a trading strategy [21</w:t>
      </w:r>
      <w:r w:rsidRPr="00E51C26">
        <w:t xml:space="preserve">]. Through trial and error, the indicators were adjusted to fit the pattern of Bitcoin close price for </w:t>
      </w:r>
      <w:r w:rsidR="00F66437">
        <w:t xml:space="preserve">a </w:t>
      </w:r>
      <w:r w:rsidR="00B826AA">
        <w:t>one-hour</w:t>
      </w:r>
      <w:r>
        <w:t xml:space="preserve"> </w:t>
      </w:r>
      <w:r w:rsidR="00F66437">
        <w:t xml:space="preserve">data sampling </w:t>
      </w:r>
      <w:r>
        <w:t>resolution</w:t>
      </w:r>
      <w:r w:rsidRPr="00E51C26">
        <w:t>. An algorithm was develope</w:t>
      </w:r>
      <w:r w:rsidR="001024F0">
        <w:t>d</w:t>
      </w:r>
      <w:r w:rsidRPr="00E51C26">
        <w:t xml:space="preserve"> to incorporate both indicators to determine a trading stra</w:t>
      </w:r>
      <w:r>
        <w:t>tegy of buy, sell, or hold</w:t>
      </w:r>
      <w:r w:rsidRPr="00E51C26">
        <w:t>. This strategy was then applied to buy or sell the asset and the result compared to a buy and hold strategy.</w:t>
      </w:r>
    </w:p>
    <w:p w14:paraId="2FD07EBD" w14:textId="457859CB" w:rsidR="00E51C26" w:rsidRDefault="00E51C26" w:rsidP="007D0FE9">
      <w:pPr>
        <w:ind w:firstLine="270"/>
      </w:pPr>
      <w:r>
        <w:t xml:space="preserve">The resulting labeled data for </w:t>
      </w:r>
      <w:r w:rsidR="001D0363">
        <w:t>one</w:t>
      </w:r>
      <w:r w:rsidR="00F66437">
        <w:t>-</w:t>
      </w:r>
      <w:r>
        <w:t xml:space="preserve">hour closing price trading strategy was </w:t>
      </w:r>
      <w:r w:rsidR="001D0363">
        <w:t xml:space="preserve">then </w:t>
      </w:r>
      <w:r>
        <w:t xml:space="preserve">used to train a stochastic gradient boosting machine learning algorithm [22] to predict buy, sell, or hold strategy based on </w:t>
      </w:r>
      <w:r w:rsidR="00F66437">
        <w:t xml:space="preserve">the </w:t>
      </w:r>
      <w:r>
        <w:t>time series closing price and volume plus derived data. In addition, a feature ranking and example decision tree plots are provided for deeper understanding [23].</w:t>
      </w:r>
    </w:p>
    <w:p w14:paraId="5657E9DD" w14:textId="7E95E10A" w:rsidR="00A31866" w:rsidRDefault="00834EB4" w:rsidP="00A31866">
      <w:pPr>
        <w:spacing w:before="220" w:after="220"/>
        <w:jc w:val="center"/>
      </w:pPr>
      <w:r>
        <w:rPr>
          <w:noProof/>
          <w:lang w:eastAsia="en-US"/>
        </w:rPr>
        <w:drawing>
          <wp:inline distT="0" distB="0" distL="0" distR="0" wp14:anchorId="56E74A9F" wp14:editId="3D9FEDA7">
            <wp:extent cx="3312887" cy="2527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5697" cy="2537664"/>
                    </a:xfrm>
                    <a:prstGeom prst="rect">
                      <a:avLst/>
                    </a:prstGeom>
                  </pic:spPr>
                </pic:pic>
              </a:graphicData>
            </a:graphic>
          </wp:inline>
        </w:drawing>
      </w:r>
    </w:p>
    <w:p w14:paraId="05B3A06D" w14:textId="16977D5F" w:rsidR="00A31866" w:rsidRDefault="00A31866" w:rsidP="00D82CEE">
      <w:pPr>
        <w:ind w:firstLine="0"/>
        <w:rPr>
          <w:sz w:val="18"/>
        </w:rPr>
      </w:pPr>
      <w:r w:rsidRPr="002B7564">
        <w:rPr>
          <w:b/>
          <w:sz w:val="18"/>
        </w:rPr>
        <w:t xml:space="preserve">Fig. </w:t>
      </w:r>
      <w:r w:rsidR="00233C85">
        <w:rPr>
          <w:b/>
          <w:sz w:val="18"/>
        </w:rPr>
        <w:t>6</w:t>
      </w:r>
      <w:r w:rsidRPr="002B7564">
        <w:rPr>
          <w:b/>
          <w:sz w:val="18"/>
        </w:rPr>
        <w:t>.</w:t>
      </w:r>
      <w:r w:rsidRPr="002B7564">
        <w:rPr>
          <w:sz w:val="18"/>
        </w:rPr>
        <w:t xml:space="preserve"> </w:t>
      </w:r>
      <w:proofErr w:type="spellStart"/>
      <w:r w:rsidRPr="002B7564">
        <w:rPr>
          <w:sz w:val="18"/>
        </w:rPr>
        <w:t>Cryptovisor</w:t>
      </w:r>
      <w:proofErr w:type="spellEnd"/>
      <w:r w:rsidRPr="002B7564">
        <w:rPr>
          <w:sz w:val="18"/>
        </w:rPr>
        <w:t xml:space="preserve"> system diagram.</w:t>
      </w:r>
    </w:p>
    <w:p w14:paraId="3EB321D2" w14:textId="77777777" w:rsidR="00372C1E" w:rsidRDefault="00372C1E" w:rsidP="00A31866">
      <w:pPr>
        <w:ind w:firstLine="0"/>
        <w:rPr>
          <w:sz w:val="18"/>
        </w:rPr>
      </w:pPr>
    </w:p>
    <w:p w14:paraId="234DC0E4" w14:textId="4CB15C49" w:rsidR="0094149B" w:rsidRPr="00182A78" w:rsidRDefault="00B9245E" w:rsidP="00E57365">
      <w:pPr>
        <w:spacing w:after="160"/>
        <w:ind w:firstLine="274"/>
      </w:pPr>
      <w:r>
        <w:t xml:space="preserve">The </w:t>
      </w:r>
      <w:proofErr w:type="spellStart"/>
      <w:r w:rsidRPr="002B7564">
        <w:rPr>
          <w:i/>
        </w:rPr>
        <w:t>Cryptovisor</w:t>
      </w:r>
      <w:proofErr w:type="spellEnd"/>
      <w:r w:rsidR="00F66437">
        <w:t xml:space="preserve"> tool</w:t>
      </w:r>
      <w:r>
        <w:t xml:space="preserve"> is</w:t>
      </w:r>
      <w:r w:rsidR="00F66437">
        <w:t xml:space="preserve"> an envisioned system </w:t>
      </w:r>
      <w:r>
        <w:t xml:space="preserve">comprised of six main components, see Fig. </w:t>
      </w:r>
      <w:r w:rsidR="00233C85">
        <w:t>6</w:t>
      </w:r>
      <w:r>
        <w:t xml:space="preserve">. This paper focuses on </w:t>
      </w:r>
      <w:r w:rsidR="00F80BA4">
        <w:t xml:space="preserve">two </w:t>
      </w:r>
      <w:r>
        <w:t xml:space="preserve">components: </w:t>
      </w:r>
      <w:r w:rsidRPr="002B7564">
        <w:rPr>
          <w:i/>
        </w:rPr>
        <w:t>labeler</w:t>
      </w:r>
      <w:r>
        <w:t xml:space="preserve"> and </w:t>
      </w:r>
      <w:r w:rsidRPr="002B7564">
        <w:rPr>
          <w:i/>
        </w:rPr>
        <w:t>modeler</w:t>
      </w:r>
      <w:r>
        <w:t xml:space="preserve">. </w:t>
      </w:r>
      <w:r w:rsidR="00942A68">
        <w:t xml:space="preserve">The </w:t>
      </w:r>
      <w:r w:rsidR="00942A68" w:rsidRPr="00182A78">
        <w:rPr>
          <w:i/>
        </w:rPr>
        <w:t>labeler</w:t>
      </w:r>
      <w:r w:rsidR="00942A68">
        <w:t xml:space="preserve"> component reads in the cryptocurrency data and </w:t>
      </w:r>
      <w:r w:rsidR="00F84E74">
        <w:t xml:space="preserve">up </w:t>
      </w:r>
      <w:r w:rsidR="00383665">
        <w:t xml:space="preserve">samples </w:t>
      </w:r>
      <w:r w:rsidR="00F84E74">
        <w:t>or down samples it appropriately</w:t>
      </w:r>
      <w:r w:rsidR="001A6667">
        <w:t>. In this particular case, the data was already at the desired frequency of</w:t>
      </w:r>
      <w:r w:rsidR="00F84E74">
        <w:t xml:space="preserve"> </w:t>
      </w:r>
      <w:r w:rsidR="0018774A">
        <w:t xml:space="preserve">a </w:t>
      </w:r>
      <w:r w:rsidR="006C0016">
        <w:t>one-hour</w:t>
      </w:r>
      <w:r w:rsidR="00942A68">
        <w:t xml:space="preserve"> time period. </w:t>
      </w:r>
      <w:r w:rsidR="001A6667">
        <w:t>Next</w:t>
      </w:r>
      <w:r w:rsidR="00F84E74">
        <w:t xml:space="preserve">, </w:t>
      </w:r>
      <w:r w:rsidR="001A6667">
        <w:t xml:space="preserve">the </w:t>
      </w:r>
      <w:r w:rsidR="00F84E74">
        <w:t xml:space="preserve">data is </w:t>
      </w:r>
      <w:r w:rsidR="001A6667">
        <w:t>time sliced for modeling</w:t>
      </w:r>
      <w:r w:rsidR="00F80BA4">
        <w:t xml:space="preserve"> and fitted with </w:t>
      </w:r>
      <w:r w:rsidR="002669F1" w:rsidRPr="002B7564">
        <w:t xml:space="preserve">Bollinger Bands </w:t>
      </w:r>
      <w:r w:rsidR="00383665" w:rsidRPr="002B7564">
        <w:t xml:space="preserve">(BB) </w:t>
      </w:r>
      <w:r w:rsidR="00F80BA4">
        <w:t>technical indicators</w:t>
      </w:r>
      <w:r w:rsidR="0094149B">
        <w:t xml:space="preserve">. BB are </w:t>
      </w:r>
      <w:r w:rsidR="002669F1" w:rsidRPr="002B7564">
        <w:t xml:space="preserve">volatility lines </w:t>
      </w:r>
      <w:r w:rsidR="0094149B" w:rsidRPr="0094149B">
        <w:t>created from a close price</w:t>
      </w:r>
      <w:r w:rsidR="002669F1" w:rsidRPr="002B7564">
        <w:t xml:space="preserve"> moving average </w:t>
      </w:r>
      <w:r w:rsidR="0094149B" w:rsidRPr="0094149B">
        <w:t>(</w:t>
      </w:r>
      <w:r w:rsidR="003A3D7A">
        <w:t>1</w:t>
      </w:r>
      <w:r w:rsidR="00BF0EBC" w:rsidRPr="002B7564">
        <w:t xml:space="preserve">) </w:t>
      </w:r>
      <w:r w:rsidR="0094149B" w:rsidRPr="0094149B">
        <w:t>and its standard deviation (</w:t>
      </w:r>
      <w:r w:rsidR="003A3D7A">
        <w:t>2</w:t>
      </w:r>
      <w:r w:rsidR="00BF0EBC" w:rsidRPr="002B7564">
        <w:t>).</w:t>
      </w:r>
      <w:r w:rsidR="003A3D7A">
        <w:t xml:space="preserve"> The bands are defined by (3), (4</w:t>
      </w:r>
      <w:r w:rsidR="0094149B" w:rsidRPr="0094149B">
        <w:t>), and (</w:t>
      </w:r>
      <w:r w:rsidR="003A3D7A">
        <w:t>5</w:t>
      </w:r>
      <w:r w:rsidR="00BF0EBC" w:rsidRPr="002B7564">
        <w:t>). N is the number of days to compute the moving average.</w:t>
      </w:r>
      <w:r w:rsidR="002669F1" w:rsidRPr="002B7564">
        <w:t xml:space="preserve"> </w:t>
      </w:r>
      <w:r w:rsidR="0094149B">
        <w:t xml:space="preserve">Next, </w:t>
      </w:r>
      <w:r w:rsidR="0094149B" w:rsidRPr="00182A78">
        <w:t xml:space="preserve">Relative Strength Indicator (RSI) is </w:t>
      </w:r>
      <w:r w:rsidR="0094149B">
        <w:t xml:space="preserve">calculated. RSI is </w:t>
      </w:r>
      <w:r w:rsidR="0094149B" w:rsidRPr="00182A78">
        <w:t>a momentum oscillator that measures speed and change of price movements between zero and 100, see (</w:t>
      </w:r>
      <w:r w:rsidR="003A3D7A">
        <w:t>6</w:t>
      </w:r>
      <w:r w:rsidR="0094149B" w:rsidRPr="00182A78">
        <w:t>). N is the average days up or down closes.</w:t>
      </w:r>
      <w:r w:rsidR="0094149B">
        <w:t xml:space="preserve"> Next, lag</w:t>
      </w:r>
      <w:r w:rsidR="003A3D7A">
        <w:t xml:space="preserve">s are calculated for each attribute and the trading algorithms (7) and (8) are applied. </w:t>
      </w:r>
      <w:r w:rsidR="00E919C1">
        <w:t>T</w:t>
      </w:r>
      <w:r w:rsidR="003A3D7A">
        <w:t>he trading signals are generated</w:t>
      </w:r>
      <w:r w:rsidR="00E919C1">
        <w:t xml:space="preserve"> followed by</w:t>
      </w:r>
      <w:r w:rsidR="003A3D7A">
        <w:t xml:space="preserve"> the returns and compared with a buy and hold strategy to ensure trading signals yield comparable results. A comprehensive chart is generated to allow for results investigation. Finally, the labeled data plus calculated data is </w:t>
      </w:r>
      <w:r w:rsidR="00F80BA4">
        <w:t>saved for input into the modeler</w:t>
      </w:r>
      <w:r w:rsidR="003A3D7A">
        <w:t>.</w:t>
      </w:r>
    </w:p>
    <w:p w14:paraId="08ED1F5A" w14:textId="64D0AD53" w:rsidR="002669F1" w:rsidRPr="0094149B" w:rsidRDefault="002669F1" w:rsidP="002B7564">
      <w:pPr>
        <w:ind w:firstLine="270"/>
        <w:rPr>
          <w:sz w:val="18"/>
        </w:rPr>
      </w:pPr>
    </w:p>
    <w:tbl>
      <w:tblPr>
        <w:tblW w:w="7057" w:type="dxa"/>
        <w:tblLayout w:type="fixed"/>
        <w:tblCellMar>
          <w:left w:w="70" w:type="dxa"/>
          <w:right w:w="70" w:type="dxa"/>
        </w:tblCellMar>
        <w:tblLook w:val="0000" w:firstRow="0" w:lastRow="0" w:firstColumn="0" w:lastColumn="0" w:noHBand="0" w:noVBand="0"/>
      </w:tblPr>
      <w:tblGrid>
        <w:gridCol w:w="6449"/>
        <w:gridCol w:w="608"/>
      </w:tblGrid>
      <w:tr w:rsidR="00A669F8" w:rsidRPr="00371779" w14:paraId="63D47A0F" w14:textId="77777777" w:rsidTr="002B7564">
        <w:tc>
          <w:tcPr>
            <w:tcW w:w="6449" w:type="dxa"/>
          </w:tcPr>
          <w:p w14:paraId="39D5BE30" w14:textId="44EF4EBD" w:rsidR="00A669F8" w:rsidRPr="00371779" w:rsidRDefault="005F7E12" w:rsidP="00F313FE">
            <w:pPr>
              <w:pStyle w:val="equation"/>
              <w:tabs>
                <w:tab w:val="clear" w:pos="6237"/>
              </w:tabs>
              <w:ind w:left="0" w:firstLine="0"/>
            </w:p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oMath>
            <w:r w:rsidR="00A669F8" w:rsidRPr="00371779">
              <w:t xml:space="preserve"> .</w:t>
            </w:r>
          </w:p>
        </w:tc>
        <w:tc>
          <w:tcPr>
            <w:tcW w:w="608" w:type="dxa"/>
          </w:tcPr>
          <w:p w14:paraId="57EE1625" w14:textId="4FC02D96" w:rsidR="00A669F8" w:rsidRPr="00371779" w:rsidRDefault="00A669F8" w:rsidP="0094149B">
            <w:pPr>
              <w:pStyle w:val="equation"/>
              <w:tabs>
                <w:tab w:val="clear" w:pos="6237"/>
              </w:tabs>
              <w:ind w:left="0" w:firstLine="0"/>
              <w:jc w:val="right"/>
            </w:pPr>
            <w:r w:rsidRPr="00371779">
              <w:t>(</w:t>
            </w:r>
            <w:r w:rsidR="003A3D7A">
              <w:rPr>
                <w:b/>
              </w:rPr>
              <w:t>1</w:t>
            </w:r>
            <w:r w:rsidRPr="00371779">
              <w:t>)</w:t>
            </w:r>
          </w:p>
        </w:tc>
      </w:tr>
      <w:tr w:rsidR="00A669F8" w:rsidRPr="00371779" w14:paraId="40AB14A7" w14:textId="77777777" w:rsidTr="002B7564">
        <w:tc>
          <w:tcPr>
            <w:tcW w:w="6449" w:type="dxa"/>
          </w:tcPr>
          <w:p w14:paraId="7338672A" w14:textId="72743E0E" w:rsidR="00A669F8" w:rsidRPr="00371779" w:rsidRDefault="00F313FE" w:rsidP="00F313FE">
            <w:pPr>
              <w:pStyle w:val="equation"/>
              <w:tabs>
                <w:tab w:val="clear" w:pos="6237"/>
              </w:tabs>
              <w:ind w:left="0" w:firstLine="0"/>
            </w:pPr>
            <m:oMath>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m:t>
                      </m:r>
                    </m:den>
                  </m:f>
                </m:e>
              </m:rad>
            </m:oMath>
            <w:r>
              <w:t xml:space="preserve"> </w:t>
            </w:r>
            <w:r w:rsidR="00A669F8" w:rsidRPr="00371779">
              <w:t xml:space="preserve"> .</w:t>
            </w:r>
          </w:p>
        </w:tc>
        <w:tc>
          <w:tcPr>
            <w:tcW w:w="608" w:type="dxa"/>
          </w:tcPr>
          <w:p w14:paraId="55DAA9A5" w14:textId="1B710DE6" w:rsidR="00A669F8" w:rsidRPr="00371779" w:rsidRDefault="00A669F8" w:rsidP="0094149B">
            <w:pPr>
              <w:pStyle w:val="equation"/>
              <w:tabs>
                <w:tab w:val="clear" w:pos="6237"/>
              </w:tabs>
              <w:ind w:left="0" w:firstLine="0"/>
              <w:jc w:val="right"/>
            </w:pPr>
            <w:r w:rsidRPr="00371779">
              <w:t>(</w:t>
            </w:r>
            <w:r w:rsidR="003A3D7A">
              <w:rPr>
                <w:b/>
              </w:rPr>
              <w:t>2</w:t>
            </w:r>
            <w:r w:rsidRPr="00371779">
              <w:t>)</w:t>
            </w:r>
          </w:p>
        </w:tc>
      </w:tr>
      <w:tr w:rsidR="00F313FE" w:rsidRPr="00371779" w14:paraId="2208ADD2" w14:textId="77777777" w:rsidTr="002B7564">
        <w:tc>
          <w:tcPr>
            <w:tcW w:w="6449" w:type="dxa"/>
          </w:tcPr>
          <w:p w14:paraId="14B38392" w14:textId="5A0CE40B" w:rsidR="00F313FE" w:rsidRPr="00371779" w:rsidRDefault="00F84E74" w:rsidP="00F313FE">
            <w:pPr>
              <w:pStyle w:val="equation"/>
              <w:tabs>
                <w:tab w:val="clear" w:pos="6237"/>
              </w:tabs>
              <w:ind w:left="0" w:firstLine="0"/>
            </w:pPr>
            <m:oMath>
              <m:r>
                <w:rPr>
                  <w:rFonts w:ascii="Cambria Math" w:hAnsi="Cambria Math"/>
                </w:rPr>
                <m:t>BB high=</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45CB4451" w14:textId="09E5268C" w:rsidR="00F313FE" w:rsidRPr="00371779" w:rsidRDefault="00F313FE" w:rsidP="0094149B">
            <w:pPr>
              <w:pStyle w:val="equation"/>
              <w:tabs>
                <w:tab w:val="clear" w:pos="6237"/>
              </w:tabs>
              <w:ind w:left="0" w:firstLine="0"/>
              <w:jc w:val="right"/>
            </w:pPr>
            <w:r w:rsidRPr="00371779">
              <w:t>(</w:t>
            </w:r>
            <w:r w:rsidR="003A3D7A">
              <w:rPr>
                <w:b/>
              </w:rPr>
              <w:t>3</w:t>
            </w:r>
            <w:r w:rsidRPr="00371779">
              <w:t>)</w:t>
            </w:r>
          </w:p>
        </w:tc>
      </w:tr>
      <w:tr w:rsidR="00F313FE" w:rsidRPr="00371779" w14:paraId="78D04DAE" w14:textId="77777777" w:rsidTr="002B7564">
        <w:tc>
          <w:tcPr>
            <w:tcW w:w="6449" w:type="dxa"/>
          </w:tcPr>
          <w:p w14:paraId="7A6CCA15" w14:textId="7FA9A5C5" w:rsidR="00F313FE" w:rsidRPr="00371779" w:rsidRDefault="00F84E74" w:rsidP="00120E58">
            <w:pPr>
              <w:pStyle w:val="equation"/>
              <w:tabs>
                <w:tab w:val="clear" w:pos="6237"/>
              </w:tabs>
              <w:ind w:left="0" w:firstLine="0"/>
            </w:pPr>
            <m:oMath>
              <m:r>
                <w:rPr>
                  <w:rFonts w:ascii="Cambria Math" w:hAnsi="Cambria Math"/>
                </w:rPr>
                <m:t>BB mid=</m:t>
              </m:r>
              <m:acc>
                <m:accPr>
                  <m:chr m:val="̅"/>
                  <m:ctrlPr>
                    <w:rPr>
                      <w:rFonts w:ascii="Cambria Math" w:hAnsi="Cambria Math"/>
                      <w:i/>
                    </w:rPr>
                  </m:ctrlPr>
                </m:accPr>
                <m:e>
                  <m:r>
                    <w:rPr>
                      <w:rFonts w:ascii="Cambria Math" w:hAnsi="Cambria Math"/>
                    </w:rPr>
                    <m:t>X</m:t>
                  </m:r>
                </m:e>
              </m:acc>
            </m:oMath>
            <w:r w:rsidR="00F313FE">
              <w:t xml:space="preserve"> </w:t>
            </w:r>
            <w:r w:rsidR="00F313FE" w:rsidRPr="00371779">
              <w:t xml:space="preserve"> .</w:t>
            </w:r>
          </w:p>
        </w:tc>
        <w:tc>
          <w:tcPr>
            <w:tcW w:w="608" w:type="dxa"/>
          </w:tcPr>
          <w:p w14:paraId="3A917207" w14:textId="42425F7E" w:rsidR="00F313FE" w:rsidRPr="00371779" w:rsidRDefault="00F313FE" w:rsidP="0094149B">
            <w:pPr>
              <w:pStyle w:val="equation"/>
              <w:tabs>
                <w:tab w:val="clear" w:pos="6237"/>
              </w:tabs>
              <w:ind w:left="0" w:firstLine="0"/>
              <w:jc w:val="right"/>
            </w:pPr>
            <w:r w:rsidRPr="00371779">
              <w:t>(</w:t>
            </w:r>
            <w:r w:rsidR="003A3D7A">
              <w:rPr>
                <w:b/>
              </w:rPr>
              <w:t>4</w:t>
            </w:r>
            <w:r w:rsidRPr="00371779">
              <w:t>)</w:t>
            </w:r>
          </w:p>
        </w:tc>
      </w:tr>
      <w:tr w:rsidR="00F313FE" w:rsidRPr="00371779" w14:paraId="4AD00B69" w14:textId="77777777" w:rsidTr="002B7564">
        <w:tc>
          <w:tcPr>
            <w:tcW w:w="6449" w:type="dxa"/>
          </w:tcPr>
          <w:p w14:paraId="7F6DFB55" w14:textId="018366D6" w:rsidR="00F313FE" w:rsidRPr="00371779" w:rsidRDefault="00F84E74" w:rsidP="00F313FE">
            <w:pPr>
              <w:pStyle w:val="equation"/>
              <w:tabs>
                <w:tab w:val="clear" w:pos="6237"/>
              </w:tabs>
              <w:ind w:left="0" w:firstLine="0"/>
            </w:pPr>
            <m:oMath>
              <m:r>
                <w:rPr>
                  <w:rFonts w:ascii="Cambria Math" w:hAnsi="Cambria Math"/>
                </w:rPr>
                <m:t>BB low=</m:t>
              </m:r>
              <m:acc>
                <m:accPr>
                  <m:chr m:val="̅"/>
                  <m:ctrlPr>
                    <w:rPr>
                      <w:rFonts w:ascii="Cambria Math" w:hAnsi="Cambria Math"/>
                      <w:i/>
                    </w:rPr>
                  </m:ctrlPr>
                </m:accPr>
                <m:e>
                  <m:r>
                    <w:rPr>
                      <w:rFonts w:ascii="Cambria Math" w:hAnsi="Cambria Math"/>
                    </w:rPr>
                    <m:t>X</m:t>
                  </m:r>
                </m:e>
              </m:acc>
              <m:r>
                <w:rPr>
                  <w:rFonts w:ascii="Cambria Math" w:hAnsi="Cambria Math"/>
                </w:rPr>
                <m:t>-2σ</m:t>
              </m:r>
            </m:oMath>
            <w:r w:rsidR="00F313FE">
              <w:t xml:space="preserve"> </w:t>
            </w:r>
            <w:r w:rsidR="00F313FE" w:rsidRPr="00371779">
              <w:t xml:space="preserve"> .</w:t>
            </w:r>
          </w:p>
        </w:tc>
        <w:tc>
          <w:tcPr>
            <w:tcW w:w="608" w:type="dxa"/>
          </w:tcPr>
          <w:p w14:paraId="394FF0A7" w14:textId="11904B83" w:rsidR="00F313FE" w:rsidRPr="00371779" w:rsidRDefault="00F313FE" w:rsidP="002669F1">
            <w:pPr>
              <w:pStyle w:val="equation"/>
              <w:tabs>
                <w:tab w:val="clear" w:pos="6237"/>
              </w:tabs>
              <w:ind w:left="0" w:firstLine="0"/>
              <w:jc w:val="right"/>
            </w:pPr>
            <w:r w:rsidRPr="00371779">
              <w:t>(</w:t>
            </w:r>
            <w:r w:rsidR="003A3D7A">
              <w:rPr>
                <w:b/>
              </w:rPr>
              <w:t>5</w:t>
            </w:r>
            <w:r w:rsidRPr="00371779">
              <w:t>)</w:t>
            </w:r>
          </w:p>
        </w:tc>
      </w:tr>
      <w:tr w:rsidR="002669F1" w:rsidRPr="00371779" w14:paraId="1B3CBD59" w14:textId="77777777" w:rsidTr="002B7564">
        <w:tc>
          <w:tcPr>
            <w:tcW w:w="6449" w:type="dxa"/>
          </w:tcPr>
          <w:p w14:paraId="477250A0" w14:textId="5D88AD42" w:rsidR="002669F1" w:rsidRPr="00371779" w:rsidRDefault="002669F1" w:rsidP="002669F1">
            <w:pPr>
              <w:pStyle w:val="equation"/>
              <w:tabs>
                <w:tab w:val="clear" w:pos="6237"/>
              </w:tabs>
              <w:ind w:left="0" w:firstLine="0"/>
            </w:pPr>
            <m:oMath>
              <m:r>
                <w:rPr>
                  <w:rFonts w:ascii="Cambria Math" w:hAnsi="Cambria Math"/>
                </w:rPr>
                <m:t>RSI=100-[</m:t>
              </m:r>
              <m:f>
                <m:fPr>
                  <m:ctrlPr>
                    <w:rPr>
                      <w:rFonts w:ascii="Cambria Math" w:hAnsi="Cambria Math"/>
                      <w:i/>
                    </w:rPr>
                  </m:ctrlPr>
                </m:fPr>
                <m:num>
                  <m:r>
                    <w:rPr>
                      <w:rFonts w:ascii="Cambria Math" w:hAnsi="Cambria Math"/>
                    </w:rPr>
                    <m:t>100</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up</m:t>
                          </m:r>
                        </m:sub>
                      </m:sSub>
                    </m:num>
                    <m:den>
                      <m:sSub>
                        <m:sSubPr>
                          <m:ctrlPr>
                            <w:rPr>
                              <w:rFonts w:ascii="Cambria Math" w:hAnsi="Cambria Math"/>
                              <w:i/>
                            </w:rPr>
                          </m:ctrlPr>
                        </m:sSubPr>
                        <m:e>
                          <m:r>
                            <w:rPr>
                              <w:rFonts w:ascii="Cambria Math" w:hAnsi="Cambria Math"/>
                            </w:rPr>
                            <m:t>N</m:t>
                          </m:r>
                        </m:e>
                        <m:sub>
                          <m:r>
                            <w:rPr>
                              <w:rFonts w:ascii="Cambria Math" w:hAnsi="Cambria Math"/>
                            </w:rPr>
                            <m:t>down</m:t>
                          </m:r>
                        </m:sub>
                      </m:sSub>
                    </m:den>
                  </m:f>
                </m:den>
              </m:f>
              <m:r>
                <w:rPr>
                  <w:rFonts w:ascii="Cambria Math" w:hAnsi="Cambria Math"/>
                </w:rPr>
                <m:t>]</m:t>
              </m:r>
            </m:oMath>
            <w:r>
              <w:t xml:space="preserve"> </w:t>
            </w:r>
            <w:r w:rsidRPr="00371779">
              <w:t xml:space="preserve"> .</w:t>
            </w:r>
          </w:p>
        </w:tc>
        <w:tc>
          <w:tcPr>
            <w:tcW w:w="608" w:type="dxa"/>
          </w:tcPr>
          <w:p w14:paraId="078BDA27" w14:textId="0CAB1899" w:rsidR="002669F1" w:rsidRPr="00371779" w:rsidRDefault="002669F1" w:rsidP="0094149B">
            <w:pPr>
              <w:pStyle w:val="equation"/>
              <w:tabs>
                <w:tab w:val="clear" w:pos="6237"/>
              </w:tabs>
              <w:ind w:left="0" w:firstLine="0"/>
              <w:jc w:val="right"/>
            </w:pPr>
            <w:r w:rsidRPr="00371779">
              <w:t>(</w:t>
            </w:r>
            <w:r w:rsidR="003A3D7A">
              <w:rPr>
                <w:b/>
              </w:rPr>
              <w:t>6</w:t>
            </w:r>
            <w:r w:rsidRPr="00371779">
              <w:t>)</w:t>
            </w:r>
          </w:p>
        </w:tc>
      </w:tr>
      <w:tr w:rsidR="0094149B" w:rsidRPr="00371779" w14:paraId="26B4D5E7" w14:textId="77777777" w:rsidTr="002B7564">
        <w:tc>
          <w:tcPr>
            <w:tcW w:w="6449" w:type="dxa"/>
          </w:tcPr>
          <w:p w14:paraId="7C24EBD3" w14:textId="646EE169" w:rsidR="0094149B" w:rsidRPr="00371779" w:rsidRDefault="0094149B" w:rsidP="00120E58">
            <w:pPr>
              <w:pStyle w:val="equation"/>
              <w:tabs>
                <w:tab w:val="clear" w:pos="6237"/>
              </w:tabs>
              <w:ind w:left="0" w:firstLine="0"/>
            </w:pPr>
            <m:oMath>
              <m:r>
                <w:rPr>
                  <w:rFonts w:ascii="Cambria Math" w:hAnsi="Cambria Math"/>
                </w:rPr>
                <m:t>buy</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&lt;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&lt;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&lt;35</m:t>
              </m:r>
            </m:oMath>
            <w:r w:rsidRPr="00371779">
              <w:t xml:space="preserve"> .</w:t>
            </w:r>
          </w:p>
        </w:tc>
        <w:tc>
          <w:tcPr>
            <w:tcW w:w="608" w:type="dxa"/>
          </w:tcPr>
          <w:p w14:paraId="2F77EC66" w14:textId="237CF6E6" w:rsidR="0094149B" w:rsidRPr="00371779" w:rsidRDefault="0094149B" w:rsidP="003A3D7A">
            <w:pPr>
              <w:pStyle w:val="equation"/>
              <w:tabs>
                <w:tab w:val="clear" w:pos="6237"/>
              </w:tabs>
              <w:ind w:left="0" w:firstLine="0"/>
              <w:jc w:val="right"/>
            </w:pPr>
            <w:r w:rsidRPr="00371779">
              <w:t>(</w:t>
            </w:r>
            <w:r w:rsidR="003A3D7A">
              <w:rPr>
                <w:b/>
              </w:rPr>
              <w:t>7</w:t>
            </w:r>
            <w:r w:rsidRPr="00371779">
              <w:t>)</w:t>
            </w:r>
          </w:p>
        </w:tc>
      </w:tr>
      <w:tr w:rsidR="0094149B" w:rsidRPr="00371779" w14:paraId="2B678D61" w14:textId="77777777" w:rsidTr="002B7564">
        <w:tc>
          <w:tcPr>
            <w:tcW w:w="6449" w:type="dxa"/>
          </w:tcPr>
          <w:p w14:paraId="573FFCCB" w14:textId="0CCA7109" w:rsidR="0094149B" w:rsidRPr="00371779" w:rsidRDefault="0094149B" w:rsidP="00120E58">
            <w:pPr>
              <w:pStyle w:val="equation"/>
              <w:tabs>
                <w:tab w:val="clear" w:pos="6237"/>
              </w:tabs>
              <w:ind w:left="0" w:firstLine="0"/>
            </w:pPr>
            <m:oMath>
              <m:r>
                <w:rPr>
                  <w:rFonts w:ascii="Cambria Math" w:hAnsi="Cambria Math"/>
                </w:rPr>
                <m:t>sell</m:t>
              </m:r>
              <m:r>
                <m:rPr>
                  <m:lit/>
                </m:rPr>
                <w:rPr>
                  <w:rFonts w:ascii="Cambria Math" w:hAnsi="Cambria Math"/>
                </w:rPr>
                <m:t xml:space="preserve"> </m:t>
              </m:r>
              <m:r>
                <w:rPr>
                  <w:rFonts w:ascii="Cambria Math" w:hAnsi="Cambria Math"/>
                </w:rPr>
                <m:t xml:space="preserve">signal= </m:t>
              </m:r>
              <m:sSub>
                <m:sSubPr>
                  <m:ctrlPr>
                    <w:rPr>
                      <w:rFonts w:ascii="Cambria Math" w:hAnsi="Cambria Math"/>
                      <w:i/>
                    </w:rPr>
                  </m:ctrlPr>
                </m:sSubPr>
                <m:e>
                  <m:r>
                    <w:rPr>
                      <w:rFonts w:ascii="Cambria Math" w:hAnsi="Cambria Math"/>
                    </w:rPr>
                    <m:t>close</m:t>
                  </m:r>
                </m:e>
                <m:sub>
                  <m:r>
                    <w:rPr>
                      <w:rFonts w:ascii="Cambria Math" w:hAnsi="Cambria Math"/>
                    </w:rPr>
                    <m:t>lag2</m:t>
                  </m:r>
                </m:sub>
              </m:sSub>
              <m:r>
                <w:rPr>
                  <w:rFonts w:ascii="Cambria Math" w:hAnsi="Cambria Math"/>
                </w:rPr>
                <m:t>&gt;</m:t>
              </m:r>
              <m:sSub>
                <m:sSubPr>
                  <m:ctrlPr>
                    <w:rPr>
                      <w:rFonts w:ascii="Cambria Math" w:hAnsi="Cambria Math"/>
                      <w:i/>
                    </w:rPr>
                  </m:ctrlPr>
                </m:sSubPr>
                <m:e>
                  <m:r>
                    <w:rPr>
                      <w:rFonts w:ascii="Cambria Math" w:hAnsi="Cambria Math"/>
                    </w:rPr>
                    <m:t>BB low</m:t>
                  </m:r>
                </m:e>
                <m:sub>
                  <m:r>
                    <w:rPr>
                      <w:rFonts w:ascii="Cambria Math" w:hAnsi="Cambria Math"/>
                    </w:rPr>
                    <m:t>lag2</m:t>
                  </m:r>
                </m:sub>
              </m:sSub>
              <m:r>
                <w:rPr>
                  <w:rFonts w:ascii="Cambria Math" w:hAnsi="Cambria Math"/>
                </w:rPr>
                <m:t xml:space="preserve"> and </m:t>
              </m:r>
              <m:sSub>
                <m:sSubPr>
                  <m:ctrlPr>
                    <w:rPr>
                      <w:rFonts w:ascii="Cambria Math" w:hAnsi="Cambria Math"/>
                      <w:i/>
                    </w:rPr>
                  </m:ctrlPr>
                </m:sSubPr>
                <m:e>
                  <m:r>
                    <w:rPr>
                      <w:rFonts w:ascii="Cambria Math" w:hAnsi="Cambria Math"/>
                    </w:rPr>
                    <m:t>close</m:t>
                  </m:r>
                </m:e>
                <m:sub>
                  <m:r>
                    <w:rPr>
                      <w:rFonts w:ascii="Cambria Math" w:hAnsi="Cambria Math"/>
                    </w:rPr>
                    <m:t>lag1</m:t>
                  </m:r>
                </m:sub>
              </m:sSub>
              <m:r>
                <w:rPr>
                  <w:rFonts w:ascii="Cambria Math" w:hAnsi="Cambria Math"/>
                </w:rPr>
                <m:t xml:space="preserve">&gt; </m:t>
              </m:r>
              <m:sSub>
                <m:sSubPr>
                  <m:ctrlPr>
                    <w:rPr>
                      <w:rFonts w:ascii="Cambria Math" w:hAnsi="Cambria Math"/>
                      <w:i/>
                    </w:rPr>
                  </m:ctrlPr>
                </m:sSubPr>
                <m:e>
                  <m:r>
                    <w:rPr>
                      <w:rFonts w:ascii="Cambria Math" w:hAnsi="Cambria Math"/>
                    </w:rPr>
                    <m:t>BB low</m:t>
                  </m:r>
                </m:e>
                <m:sub>
                  <m:r>
                    <w:rPr>
                      <w:rFonts w:ascii="Cambria Math" w:hAnsi="Cambria Math"/>
                    </w:rPr>
                    <m:t>lag1</m:t>
                  </m:r>
                </m:sub>
              </m:sSub>
              <m:r>
                <w:rPr>
                  <w:rFonts w:ascii="Cambria Math" w:hAnsi="Cambria Math"/>
                </w:rPr>
                <m:t xml:space="preserve"> and </m:t>
              </m:r>
              <m:sSub>
                <m:sSubPr>
                  <m:ctrlPr>
                    <w:rPr>
                      <w:rFonts w:ascii="Cambria Math" w:hAnsi="Cambria Math"/>
                      <w:i/>
                    </w:rPr>
                  </m:ctrlPr>
                </m:sSubPr>
                <m:e>
                  <m:r>
                    <w:rPr>
                      <w:rFonts w:ascii="Cambria Math" w:hAnsi="Cambria Math"/>
                    </w:rPr>
                    <m:t>RSI</m:t>
                  </m:r>
                </m:e>
                <m:sub>
                  <m:r>
                    <w:rPr>
                      <w:rFonts w:ascii="Cambria Math" w:hAnsi="Cambria Math"/>
                    </w:rPr>
                    <m:t>lag1</m:t>
                  </m:r>
                </m:sub>
              </m:sSub>
              <m:r>
                <w:rPr>
                  <w:rFonts w:ascii="Cambria Math" w:hAnsi="Cambria Math"/>
                </w:rPr>
                <m:t>&gt;75</m:t>
              </m:r>
            </m:oMath>
            <w:r w:rsidRPr="00371779">
              <w:t xml:space="preserve"> .</w:t>
            </w:r>
          </w:p>
        </w:tc>
        <w:tc>
          <w:tcPr>
            <w:tcW w:w="608" w:type="dxa"/>
          </w:tcPr>
          <w:p w14:paraId="4CD1E5BE" w14:textId="4C3478A2" w:rsidR="0094149B" w:rsidRPr="00371779" w:rsidRDefault="0094149B" w:rsidP="003A3D7A">
            <w:pPr>
              <w:pStyle w:val="equation"/>
              <w:tabs>
                <w:tab w:val="clear" w:pos="6237"/>
              </w:tabs>
              <w:ind w:left="0" w:firstLine="0"/>
              <w:jc w:val="right"/>
            </w:pPr>
            <w:r w:rsidRPr="00371779">
              <w:t>(</w:t>
            </w:r>
            <w:r w:rsidR="003A3D7A">
              <w:rPr>
                <w:b/>
              </w:rPr>
              <w:t>8</w:t>
            </w:r>
            <w:r w:rsidRPr="00371779">
              <w:t>)</w:t>
            </w:r>
          </w:p>
        </w:tc>
      </w:tr>
    </w:tbl>
    <w:p w14:paraId="6464CB27" w14:textId="07CF4F4C" w:rsidR="009620C0" w:rsidRDefault="003A3D7A" w:rsidP="00E57365">
      <w:pPr>
        <w:spacing w:before="120"/>
        <w:ind w:firstLine="274"/>
      </w:pPr>
      <w:r>
        <w:t xml:space="preserve">The </w:t>
      </w:r>
      <w:r w:rsidRPr="0008401D">
        <w:rPr>
          <w:i/>
        </w:rPr>
        <w:t>modeler</w:t>
      </w:r>
      <w:r>
        <w:t xml:space="preserve"> component reads in labeled data, cleans it, and separates out features from the labels. A stochastic gradient boost classifier, </w:t>
      </w:r>
      <w:proofErr w:type="spellStart"/>
      <w:r>
        <w:t>XGBoost</w:t>
      </w:r>
      <w:proofErr w:type="spellEnd"/>
      <w:r>
        <w:t>, is then trained with a stratified 5-fold cross validation</w:t>
      </w:r>
      <w:r w:rsidR="00B9245E">
        <w:t xml:space="preserve"> to determine accuracy</w:t>
      </w:r>
      <w:r>
        <w:t>. Next, the importance of the features is plotted for examination. Features are then pruned to yield the simplest model without sacrificing accuracy</w:t>
      </w:r>
      <w:r w:rsidR="00F80BA4">
        <w:t xml:space="preserve"> for maximum usability. </w:t>
      </w:r>
      <w:r>
        <w:t>Th</w:t>
      </w:r>
      <w:r w:rsidR="00F80BA4">
        <w:t>is</w:t>
      </w:r>
      <w:r>
        <w:t xml:space="preserve"> simpl</w:t>
      </w:r>
      <w:r w:rsidR="00650ADE">
        <w:t xml:space="preserve">ified model is then used </w:t>
      </w:r>
      <w:r w:rsidR="00650ADE">
        <w:lastRenderedPageBreak/>
        <w:t xml:space="preserve">to provide a trading strategy for past and current time period for the </w:t>
      </w:r>
      <w:r w:rsidR="00F80BA4">
        <w:t xml:space="preserve">desired </w:t>
      </w:r>
      <w:r w:rsidR="00650ADE">
        <w:t>cryptocurrency.</w:t>
      </w:r>
    </w:p>
    <w:p w14:paraId="3C384C83" w14:textId="77DF0CD5" w:rsidR="001E2192" w:rsidRDefault="00F80BA4">
      <w:pPr>
        <w:ind w:firstLine="270"/>
      </w:pPr>
      <w:r>
        <w:t>After a recommender is defined, the process is repeated for other cryptocurrencies. With a set of recommenders, the investor can request a batch recommendation for today or past days. Next, a subscription service can be built allowing investors to subscribe to recommendation service</w:t>
      </w:r>
      <w:r w:rsidR="00E919C1">
        <w:t>s</w:t>
      </w:r>
      <w:r>
        <w:t xml:space="preserve"> to </w:t>
      </w:r>
      <w:r w:rsidR="001E2192">
        <w:t xml:space="preserve">notify them at set time intervals. </w:t>
      </w:r>
      <w:r w:rsidR="00E919C1">
        <w:t xml:space="preserve">An </w:t>
      </w:r>
      <w:r w:rsidR="00E919C1" w:rsidRPr="0008401D">
        <w:rPr>
          <w:i/>
        </w:rPr>
        <w:t>aggregator</w:t>
      </w:r>
      <w:r w:rsidR="00E919C1">
        <w:t xml:space="preserve"> would </w:t>
      </w:r>
      <w:r w:rsidR="001E2192">
        <w:t xml:space="preserve">read </w:t>
      </w:r>
      <w:r w:rsidR="00E919C1">
        <w:t xml:space="preserve">exchange data </w:t>
      </w:r>
      <w:r w:rsidR="001E2192">
        <w:t>at</w:t>
      </w:r>
      <w:r w:rsidR="00E919C1">
        <w:t xml:space="preserve"> </w:t>
      </w:r>
      <w:r w:rsidR="001E2192">
        <w:t>hourly interval</w:t>
      </w:r>
      <w:r w:rsidR="00E919C1">
        <w:t>s</w:t>
      </w:r>
      <w:r w:rsidR="001E2192">
        <w:t xml:space="preserve"> and stored the data </w:t>
      </w:r>
      <w:r w:rsidR="00E919C1">
        <w:t xml:space="preserve">in the </w:t>
      </w:r>
      <w:r w:rsidR="00E919C1" w:rsidRPr="00607071">
        <w:rPr>
          <w:i/>
        </w:rPr>
        <w:t xml:space="preserve">data </w:t>
      </w:r>
      <w:r w:rsidR="001E2192" w:rsidRPr="00607071">
        <w:rPr>
          <w:i/>
        </w:rPr>
        <w:t>store</w:t>
      </w:r>
      <w:r w:rsidR="001E2192">
        <w:t xml:space="preserve"> for </w:t>
      </w:r>
      <w:r w:rsidR="00E919C1">
        <w:t xml:space="preserve">modeling or </w:t>
      </w:r>
      <w:r w:rsidR="001E2192">
        <w:t xml:space="preserve">prediction. For maximum performance, each recommender would </w:t>
      </w:r>
      <w:r w:rsidR="00E919C1">
        <w:t xml:space="preserve">require </w:t>
      </w:r>
      <w:r w:rsidR="001E2192">
        <w:t>regular</w:t>
      </w:r>
      <w:r w:rsidR="00E919C1">
        <w:t xml:space="preserve"> training</w:t>
      </w:r>
      <w:r w:rsidR="001E2192">
        <w:t xml:space="preserve"> and evaluat</w:t>
      </w:r>
      <w:r w:rsidR="00E919C1">
        <w:t>ion</w:t>
      </w:r>
      <w:r w:rsidR="001E2192">
        <w:t xml:space="preserve"> to ensure it is performing as well or better than a buy and hold strategy.</w:t>
      </w:r>
    </w:p>
    <w:p w14:paraId="1947693C" w14:textId="2D3AD54F" w:rsidR="008F5FCA" w:rsidRDefault="00AC04CA" w:rsidP="00105560">
      <w:pPr>
        <w:pStyle w:val="Heading1"/>
      </w:pPr>
      <w:r>
        <w:t>6</w:t>
      </w:r>
      <w:r w:rsidR="009727AF">
        <w:t xml:space="preserve">   </w:t>
      </w:r>
      <w:r w:rsidR="008F5FCA">
        <w:t>Data</w:t>
      </w:r>
    </w:p>
    <w:p w14:paraId="7E1E6712" w14:textId="60ABB1DF" w:rsidR="00A81055" w:rsidRDefault="00C23A9B" w:rsidP="00607071">
      <w:pPr>
        <w:ind w:firstLine="0"/>
      </w:pPr>
      <w:r>
        <w:t xml:space="preserve">The historical pricing data for Bitcoin was obtained from </w:t>
      </w:r>
      <w:proofErr w:type="spellStart"/>
      <w:r w:rsidR="001D0363">
        <w:t>CryptoCompare</w:t>
      </w:r>
      <w:r w:rsidR="00C86BEA">
        <w:t>’s</w:t>
      </w:r>
      <w:proofErr w:type="spellEnd"/>
      <w:r w:rsidR="001D0363">
        <w:t xml:space="preserve"> API</w:t>
      </w:r>
      <w:r w:rsidR="00B72647">
        <w:t xml:space="preserve"> from </w:t>
      </w:r>
      <w:r w:rsidR="00657459">
        <w:t>October 3</w:t>
      </w:r>
      <w:r w:rsidR="00B72647">
        <w:t>, 201</w:t>
      </w:r>
      <w:r w:rsidR="00657459">
        <w:t>6</w:t>
      </w:r>
      <w:r w:rsidR="00B72647">
        <w:t xml:space="preserve"> to </w:t>
      </w:r>
      <w:r w:rsidR="00657459">
        <w:t>February 10</w:t>
      </w:r>
      <w:r w:rsidR="00B72647">
        <w:t>, 201</w:t>
      </w:r>
      <w:r w:rsidR="00657459">
        <w:t>8</w:t>
      </w:r>
      <w:r>
        <w:t xml:space="preserve"> </w:t>
      </w:r>
      <w:r w:rsidR="00C86BEA">
        <w:t xml:space="preserve">at </w:t>
      </w:r>
      <w:proofErr w:type="gramStart"/>
      <w:r w:rsidR="00C86BEA">
        <w:t xml:space="preserve">one </w:t>
      </w:r>
      <w:r w:rsidR="00657459">
        <w:t>hour</w:t>
      </w:r>
      <w:proofErr w:type="gramEnd"/>
      <w:r w:rsidR="00657459">
        <w:t xml:space="preserve"> </w:t>
      </w:r>
      <w:r>
        <w:t>resolution</w:t>
      </w:r>
      <w:r w:rsidR="00C86BEA">
        <w:t xml:space="preserve"> [19]. The hourly sampling allowed us to </w:t>
      </w:r>
      <w:r w:rsidR="00657459">
        <w:t>sampl</w:t>
      </w:r>
      <w:r w:rsidR="00C86BEA">
        <w:t>e</w:t>
      </w:r>
      <w:r w:rsidR="00657459">
        <w:t xml:space="preserve"> 82 days </w:t>
      </w:r>
      <w:r w:rsidR="00C86BEA">
        <w:t xml:space="preserve">of data </w:t>
      </w:r>
      <w:r w:rsidR="00657459">
        <w:t xml:space="preserve">yielding </w:t>
      </w:r>
      <w:r w:rsidR="00C86BEA">
        <w:t>12,001</w:t>
      </w:r>
      <w:r w:rsidR="009620C0">
        <w:t xml:space="preserve"> data points</w:t>
      </w:r>
      <w:r w:rsidR="00A81055">
        <w:t xml:space="preserve"> at maximum time span</w:t>
      </w:r>
      <w:r w:rsidR="009620C0">
        <w:t>.</w:t>
      </w:r>
      <w:r w:rsidR="00242473">
        <w:t xml:space="preserve"> The raw Bitcoin data in Table 1 is read by the </w:t>
      </w:r>
      <w:r w:rsidR="000224AD" w:rsidRPr="00607071">
        <w:rPr>
          <w:i/>
        </w:rPr>
        <w:t>l</w:t>
      </w:r>
      <w:r w:rsidR="00242473" w:rsidRPr="00607071">
        <w:rPr>
          <w:i/>
        </w:rPr>
        <w:t>abeler</w:t>
      </w:r>
      <w:r w:rsidR="00242473">
        <w:t xml:space="preserve"> component</w:t>
      </w:r>
      <w:r w:rsidR="00A81055">
        <w:t xml:space="preserve"> </w:t>
      </w:r>
      <w:proofErr w:type="gramStart"/>
      <w:r w:rsidR="00A81055">
        <w:t xml:space="preserve">generating </w:t>
      </w:r>
      <w:r w:rsidR="00242473">
        <w:t xml:space="preserve"> Table</w:t>
      </w:r>
      <w:proofErr w:type="gramEnd"/>
      <w:r w:rsidR="00242473">
        <w:t xml:space="preserve"> 2</w:t>
      </w:r>
      <w:r w:rsidR="00A81055">
        <w:t xml:space="preserve"> output data</w:t>
      </w:r>
      <w:r w:rsidR="00242473">
        <w:t xml:space="preserve">. </w:t>
      </w:r>
      <w:r w:rsidR="00A81055">
        <w:t xml:space="preserve">The </w:t>
      </w:r>
      <w:r w:rsidR="00A81055" w:rsidRPr="0055436F">
        <w:rPr>
          <w:i/>
        </w:rPr>
        <w:t>modeler</w:t>
      </w:r>
      <w:r w:rsidR="00A81055">
        <w:t xml:space="preserve"> component reads in the d</w:t>
      </w:r>
      <w:r w:rsidR="00242473">
        <w:t xml:space="preserve">ata from </w:t>
      </w:r>
      <w:r w:rsidR="00A81055">
        <w:t>T</w:t>
      </w:r>
      <w:r w:rsidR="00242473">
        <w:t xml:space="preserve">able 2 </w:t>
      </w:r>
      <w:r w:rsidR="00A81055">
        <w:t>and</w:t>
      </w:r>
      <w:r w:rsidR="00242473">
        <w:t xml:space="preserve"> fits a model to </w:t>
      </w:r>
      <w:r w:rsidR="00A81055">
        <w:t xml:space="preserve">it and </w:t>
      </w:r>
      <w:r w:rsidR="00242473">
        <w:t>classif</w:t>
      </w:r>
      <w:r w:rsidR="00A81055">
        <w:t>ies</w:t>
      </w:r>
      <w:r w:rsidR="00242473">
        <w:t xml:space="preserve"> a record as buy, sell, o</w:t>
      </w:r>
      <w:r w:rsidR="00A81055">
        <w:t>r</w:t>
      </w:r>
      <w:r w:rsidR="00242473">
        <w:t xml:space="preserve"> hold.</w:t>
      </w:r>
      <w:r w:rsidR="00A81055">
        <w:t xml:space="preserve"> </w:t>
      </w:r>
    </w:p>
    <w:p w14:paraId="40B48AF0" w14:textId="45A367B5" w:rsidR="00A81055" w:rsidRDefault="000224AD" w:rsidP="00A81055">
      <w:pPr>
        <w:ind w:firstLine="270"/>
      </w:pPr>
      <w:r>
        <w:t xml:space="preserve">In an effort to </w:t>
      </w:r>
      <w:r w:rsidR="00AB282F">
        <w:t xml:space="preserve">determine the optimal set of </w:t>
      </w:r>
      <w:r>
        <w:t xml:space="preserve">parameters for the labeler, a scenario grid was established </w:t>
      </w:r>
      <w:r w:rsidR="00AB282F">
        <w:t>to run through many scenarios and output results. S</w:t>
      </w:r>
      <w:r>
        <w:t>ee Table 3</w:t>
      </w:r>
      <w:r w:rsidR="00AB282F">
        <w:t xml:space="preserve"> for the</w:t>
      </w:r>
      <w:r w:rsidR="00A81055">
        <w:t xml:space="preserve"> bear market</w:t>
      </w:r>
      <w:r w:rsidR="00AB282F">
        <w:t xml:space="preserve"> scenario grid used and the best parameter.</w:t>
      </w:r>
      <w:r w:rsidR="0065617F">
        <w:t xml:space="preserve"> </w:t>
      </w:r>
      <w:r w:rsidR="00A81055">
        <w:t xml:space="preserve">This scenario grid in </w:t>
      </w:r>
      <w:r w:rsidR="0065617F">
        <w:t>combination resulted in 323 scenarios.</w:t>
      </w:r>
      <w:r w:rsidR="00F127CD">
        <w:t xml:space="preserve"> The output from the trading algorithm was visually inspected and tuned to ensure maximum accuracy against the historical close price, see Fig. </w:t>
      </w:r>
      <w:r w:rsidR="00233C85">
        <w:t>7</w:t>
      </w:r>
      <w:r w:rsidR="00627669">
        <w:t xml:space="preserve"> and Fig. </w:t>
      </w:r>
      <w:r w:rsidR="00233C85">
        <w:t>8</w:t>
      </w:r>
      <w:r w:rsidR="00F127CD">
        <w:t>.</w:t>
      </w:r>
      <w:r w:rsidR="00A81055">
        <w:t xml:space="preserve"> The following time span data sets were used for modeling: bear market – November 20, 2017 to February 2, 2018, bull market – July 1, 2017 to October 31, 2017, and both markets – July1, 2017 to February 2, 2018.</w:t>
      </w:r>
    </w:p>
    <w:p w14:paraId="64035D70" w14:textId="787C0C4B" w:rsidR="00A31866" w:rsidRPr="009B1D59" w:rsidRDefault="00A31866" w:rsidP="00D82CEE">
      <w:pPr>
        <w:pStyle w:val="tabletitle"/>
        <w:spacing w:after="240"/>
        <w:rPr>
          <w:lang w:val="en-GB"/>
        </w:rPr>
      </w:pPr>
      <w:r w:rsidRPr="009B1D59">
        <w:rPr>
          <w:b/>
          <w:lang w:val="en-GB"/>
        </w:rPr>
        <w:t>Table</w:t>
      </w:r>
      <w:r w:rsidR="00E57365">
        <w:rPr>
          <w:b/>
          <w:lang w:val="en-GB"/>
        </w:rPr>
        <w:t xml:space="preserve"> 1.</w:t>
      </w:r>
      <w:r w:rsidR="00A81055">
        <w:rPr>
          <w:lang w:val="en-GB"/>
        </w:rPr>
        <w:t xml:space="preserve">  </w:t>
      </w:r>
      <w:r w:rsidR="005455A6">
        <w:rPr>
          <w:lang w:val="en-GB"/>
        </w:rPr>
        <w:t>Exchange</w:t>
      </w:r>
      <w:r>
        <w:rPr>
          <w:lang w:val="en-GB"/>
        </w:rPr>
        <w:t xml:space="preserve"> dataset</w:t>
      </w:r>
      <w:r w:rsidR="005455A6">
        <w:rPr>
          <w:lang w:val="en-GB"/>
        </w:rPr>
        <w:t xml:space="preserve"> read into </w:t>
      </w:r>
      <w:proofErr w:type="spellStart"/>
      <w:r w:rsidR="000224AD">
        <w:rPr>
          <w:i/>
          <w:lang w:val="en-GB"/>
        </w:rPr>
        <w:t>l</w:t>
      </w:r>
      <w:r w:rsidR="005455A6" w:rsidRPr="00372C1E">
        <w:rPr>
          <w:i/>
          <w:lang w:val="en-GB"/>
        </w:rPr>
        <w:t>abeler</w:t>
      </w:r>
      <w:proofErr w:type="spellEnd"/>
      <w:r w:rsidR="005455A6">
        <w:rPr>
          <w:lang w:val="en-GB"/>
        </w:rPr>
        <w:t xml:space="preserve"> component</w:t>
      </w:r>
      <w:r>
        <w:rPr>
          <w:lang w:val="en-GB"/>
        </w:rPr>
        <w:t>.</w:t>
      </w:r>
    </w:p>
    <w:tbl>
      <w:tblPr>
        <w:tblW w:w="5669" w:type="dxa"/>
        <w:jc w:val="center"/>
        <w:tblLayout w:type="fixed"/>
        <w:tblCellMar>
          <w:left w:w="70" w:type="dxa"/>
          <w:right w:w="70" w:type="dxa"/>
        </w:tblCellMar>
        <w:tblLook w:val="0000" w:firstRow="0" w:lastRow="0" w:firstColumn="0" w:lastColumn="0" w:noHBand="0" w:noVBand="0"/>
      </w:tblPr>
      <w:tblGrid>
        <w:gridCol w:w="2070"/>
        <w:gridCol w:w="3599"/>
      </w:tblGrid>
      <w:tr w:rsidR="00FD3D36" w:rsidRPr="00371779" w14:paraId="1D563014" w14:textId="77777777" w:rsidTr="00FD3D36">
        <w:trPr>
          <w:jc w:val="center"/>
        </w:trPr>
        <w:tc>
          <w:tcPr>
            <w:tcW w:w="2070" w:type="dxa"/>
            <w:tcBorders>
              <w:top w:val="single" w:sz="12" w:space="0" w:color="000000"/>
              <w:bottom w:val="single" w:sz="6" w:space="0" w:color="000000"/>
            </w:tcBorders>
          </w:tcPr>
          <w:p w14:paraId="406629E8" w14:textId="77777777" w:rsidR="00FD3D36" w:rsidRPr="00371779" w:rsidRDefault="00FD3D36" w:rsidP="00120E58">
            <w:pPr>
              <w:ind w:firstLine="0"/>
              <w:rPr>
                <w:sz w:val="18"/>
                <w:szCs w:val="18"/>
              </w:rPr>
            </w:pPr>
            <w:r>
              <w:rPr>
                <w:sz w:val="18"/>
                <w:szCs w:val="18"/>
              </w:rPr>
              <w:t>Attribute</w:t>
            </w:r>
          </w:p>
        </w:tc>
        <w:tc>
          <w:tcPr>
            <w:tcW w:w="3599" w:type="dxa"/>
            <w:tcBorders>
              <w:top w:val="single" w:sz="12" w:space="0" w:color="000000"/>
              <w:bottom w:val="single" w:sz="6" w:space="0" w:color="000000"/>
            </w:tcBorders>
          </w:tcPr>
          <w:p w14:paraId="2A626F57" w14:textId="77777777" w:rsidR="00FD3D36" w:rsidRPr="00371779" w:rsidRDefault="00FD3D36" w:rsidP="00120E58">
            <w:pPr>
              <w:ind w:firstLine="0"/>
              <w:rPr>
                <w:sz w:val="18"/>
                <w:szCs w:val="18"/>
              </w:rPr>
            </w:pPr>
            <w:r>
              <w:rPr>
                <w:sz w:val="18"/>
                <w:szCs w:val="18"/>
              </w:rPr>
              <w:t>Description</w:t>
            </w:r>
          </w:p>
        </w:tc>
      </w:tr>
      <w:tr w:rsidR="00FD3D36" w:rsidRPr="00416296" w14:paraId="47771D67" w14:textId="77777777" w:rsidTr="00FD3D36">
        <w:trPr>
          <w:jc w:val="center"/>
        </w:trPr>
        <w:tc>
          <w:tcPr>
            <w:tcW w:w="2070" w:type="dxa"/>
          </w:tcPr>
          <w:p w14:paraId="40644DAD" w14:textId="77777777" w:rsidR="00FD3D36" w:rsidRPr="00416296" w:rsidRDefault="00FD3D36" w:rsidP="00120E58">
            <w:pPr>
              <w:ind w:firstLine="0"/>
              <w:rPr>
                <w:sz w:val="18"/>
                <w:szCs w:val="18"/>
              </w:rPr>
            </w:pPr>
            <w:r w:rsidRPr="00416296">
              <w:rPr>
                <w:sz w:val="18"/>
                <w:szCs w:val="18"/>
              </w:rPr>
              <w:t>Timestamp</w:t>
            </w:r>
          </w:p>
        </w:tc>
        <w:tc>
          <w:tcPr>
            <w:tcW w:w="3599" w:type="dxa"/>
          </w:tcPr>
          <w:p w14:paraId="6304BA97" w14:textId="77777777" w:rsidR="00FD3D36" w:rsidRPr="00416296" w:rsidRDefault="00FD3D36" w:rsidP="00120E58">
            <w:pPr>
              <w:ind w:firstLine="0"/>
              <w:rPr>
                <w:sz w:val="18"/>
                <w:szCs w:val="18"/>
              </w:rPr>
            </w:pPr>
            <w:r w:rsidRPr="00F36C39">
              <w:rPr>
                <w:sz w:val="18"/>
                <w:szCs w:val="18"/>
              </w:rPr>
              <w:t>Data and time of the transaction</w:t>
            </w:r>
          </w:p>
        </w:tc>
      </w:tr>
      <w:tr w:rsidR="00FD3D36" w:rsidRPr="00416296" w14:paraId="43FCE54E" w14:textId="77777777" w:rsidTr="00FD3D36">
        <w:trPr>
          <w:jc w:val="center"/>
        </w:trPr>
        <w:tc>
          <w:tcPr>
            <w:tcW w:w="2070" w:type="dxa"/>
          </w:tcPr>
          <w:p w14:paraId="58D12C40" w14:textId="77777777" w:rsidR="00FD3D36" w:rsidRPr="00416296" w:rsidRDefault="00FD3D36" w:rsidP="00120E58">
            <w:pPr>
              <w:ind w:firstLine="0"/>
              <w:rPr>
                <w:sz w:val="18"/>
                <w:szCs w:val="18"/>
              </w:rPr>
            </w:pPr>
            <w:r>
              <w:rPr>
                <w:sz w:val="18"/>
                <w:szCs w:val="18"/>
              </w:rPr>
              <w:t>Open</w:t>
            </w:r>
          </w:p>
        </w:tc>
        <w:tc>
          <w:tcPr>
            <w:tcW w:w="3599" w:type="dxa"/>
          </w:tcPr>
          <w:p w14:paraId="6B9B684B" w14:textId="77777777" w:rsidR="00FD3D36" w:rsidRPr="00416296" w:rsidRDefault="00FD3D36" w:rsidP="00120E58">
            <w:pPr>
              <w:ind w:firstLine="0"/>
              <w:rPr>
                <w:sz w:val="18"/>
                <w:szCs w:val="18"/>
              </w:rPr>
            </w:pPr>
            <w:r w:rsidRPr="00F36C39">
              <w:rPr>
                <w:sz w:val="18"/>
                <w:szCs w:val="18"/>
              </w:rPr>
              <w:t>Open price for the period</w:t>
            </w:r>
          </w:p>
        </w:tc>
      </w:tr>
      <w:tr w:rsidR="00FD3D36" w:rsidRPr="00416296" w14:paraId="0A06BDB2" w14:textId="77777777" w:rsidTr="00FD3D36">
        <w:trPr>
          <w:jc w:val="center"/>
        </w:trPr>
        <w:tc>
          <w:tcPr>
            <w:tcW w:w="2070" w:type="dxa"/>
          </w:tcPr>
          <w:p w14:paraId="085707D1" w14:textId="77777777" w:rsidR="00FD3D36" w:rsidRPr="00416296" w:rsidRDefault="00FD3D36" w:rsidP="00120E58">
            <w:pPr>
              <w:ind w:firstLine="0"/>
              <w:rPr>
                <w:sz w:val="18"/>
                <w:szCs w:val="18"/>
              </w:rPr>
            </w:pPr>
            <w:r>
              <w:rPr>
                <w:sz w:val="18"/>
                <w:szCs w:val="18"/>
              </w:rPr>
              <w:t>High</w:t>
            </w:r>
          </w:p>
        </w:tc>
        <w:tc>
          <w:tcPr>
            <w:tcW w:w="3599" w:type="dxa"/>
          </w:tcPr>
          <w:p w14:paraId="0DD39BA5" w14:textId="77777777" w:rsidR="00FD3D36" w:rsidRPr="00416296" w:rsidRDefault="00FD3D36" w:rsidP="00120E58">
            <w:pPr>
              <w:ind w:firstLine="0"/>
              <w:rPr>
                <w:sz w:val="18"/>
                <w:szCs w:val="18"/>
              </w:rPr>
            </w:pPr>
            <w:r w:rsidRPr="00F36C39">
              <w:rPr>
                <w:sz w:val="18"/>
                <w:szCs w:val="18"/>
              </w:rPr>
              <w:t>High price for the period</w:t>
            </w:r>
          </w:p>
        </w:tc>
      </w:tr>
      <w:tr w:rsidR="00FD3D36" w:rsidRPr="00416296" w14:paraId="41317C54" w14:textId="77777777" w:rsidTr="00FD3D36">
        <w:trPr>
          <w:jc w:val="center"/>
        </w:trPr>
        <w:tc>
          <w:tcPr>
            <w:tcW w:w="2070" w:type="dxa"/>
          </w:tcPr>
          <w:p w14:paraId="2BBB8407" w14:textId="77777777" w:rsidR="00FD3D36" w:rsidRPr="00416296" w:rsidRDefault="00FD3D36" w:rsidP="00120E58">
            <w:pPr>
              <w:ind w:firstLine="0"/>
              <w:rPr>
                <w:sz w:val="18"/>
                <w:szCs w:val="18"/>
              </w:rPr>
            </w:pPr>
            <w:r>
              <w:rPr>
                <w:sz w:val="18"/>
                <w:szCs w:val="18"/>
              </w:rPr>
              <w:t>Low</w:t>
            </w:r>
          </w:p>
        </w:tc>
        <w:tc>
          <w:tcPr>
            <w:tcW w:w="3599" w:type="dxa"/>
          </w:tcPr>
          <w:p w14:paraId="53C4D523" w14:textId="77777777" w:rsidR="00FD3D36" w:rsidRPr="00416296" w:rsidRDefault="00FD3D36" w:rsidP="00120E58">
            <w:pPr>
              <w:ind w:firstLine="0"/>
              <w:rPr>
                <w:sz w:val="18"/>
                <w:szCs w:val="18"/>
              </w:rPr>
            </w:pPr>
            <w:r w:rsidRPr="00F36C39">
              <w:rPr>
                <w:sz w:val="18"/>
                <w:szCs w:val="18"/>
              </w:rPr>
              <w:t>Low price for the period</w:t>
            </w:r>
          </w:p>
        </w:tc>
      </w:tr>
      <w:tr w:rsidR="00FD3D36" w:rsidRPr="00416296" w14:paraId="7F9FCE5A" w14:textId="77777777" w:rsidTr="00FD3D36">
        <w:trPr>
          <w:jc w:val="center"/>
        </w:trPr>
        <w:tc>
          <w:tcPr>
            <w:tcW w:w="2070" w:type="dxa"/>
          </w:tcPr>
          <w:p w14:paraId="738A2151" w14:textId="77777777" w:rsidR="00FD3D36" w:rsidRPr="00416296" w:rsidRDefault="00FD3D36" w:rsidP="00120E58">
            <w:pPr>
              <w:ind w:firstLine="0"/>
              <w:rPr>
                <w:sz w:val="18"/>
                <w:szCs w:val="18"/>
              </w:rPr>
            </w:pPr>
            <w:r>
              <w:rPr>
                <w:sz w:val="18"/>
                <w:szCs w:val="18"/>
              </w:rPr>
              <w:t>Close</w:t>
            </w:r>
          </w:p>
        </w:tc>
        <w:tc>
          <w:tcPr>
            <w:tcW w:w="3599" w:type="dxa"/>
          </w:tcPr>
          <w:p w14:paraId="152D22E1" w14:textId="77777777" w:rsidR="00FD3D36" w:rsidRPr="00416296" w:rsidRDefault="00FD3D36" w:rsidP="00120E58">
            <w:pPr>
              <w:ind w:firstLine="0"/>
              <w:rPr>
                <w:sz w:val="18"/>
                <w:szCs w:val="18"/>
              </w:rPr>
            </w:pPr>
            <w:r w:rsidRPr="00F36C39">
              <w:rPr>
                <w:sz w:val="18"/>
                <w:szCs w:val="18"/>
              </w:rPr>
              <w:t>Close price for the period</w:t>
            </w:r>
          </w:p>
        </w:tc>
      </w:tr>
      <w:tr w:rsidR="00FD3D36" w:rsidRPr="00416296" w14:paraId="2D24149E" w14:textId="77777777" w:rsidTr="00FD3D36">
        <w:trPr>
          <w:jc w:val="center"/>
        </w:trPr>
        <w:tc>
          <w:tcPr>
            <w:tcW w:w="2070" w:type="dxa"/>
          </w:tcPr>
          <w:p w14:paraId="437776B8" w14:textId="77777777" w:rsidR="00FD3D36" w:rsidRDefault="00FD3D36" w:rsidP="00120E58">
            <w:pPr>
              <w:ind w:firstLine="0"/>
              <w:rPr>
                <w:sz w:val="18"/>
                <w:szCs w:val="18"/>
              </w:rPr>
            </w:pPr>
            <w:r>
              <w:rPr>
                <w:sz w:val="18"/>
                <w:szCs w:val="18"/>
              </w:rPr>
              <w:t>Volume BTC</w:t>
            </w:r>
          </w:p>
        </w:tc>
        <w:tc>
          <w:tcPr>
            <w:tcW w:w="3599" w:type="dxa"/>
          </w:tcPr>
          <w:p w14:paraId="59124669" w14:textId="77777777" w:rsidR="00FD3D36" w:rsidRPr="00416296" w:rsidRDefault="00FD3D36" w:rsidP="00120E58">
            <w:pPr>
              <w:ind w:firstLine="0"/>
              <w:rPr>
                <w:sz w:val="18"/>
                <w:szCs w:val="18"/>
              </w:rPr>
            </w:pPr>
            <w:r w:rsidRPr="00F36C39">
              <w:rPr>
                <w:sz w:val="18"/>
                <w:szCs w:val="18"/>
              </w:rPr>
              <w:t>Trade volume of asset for the period</w:t>
            </w:r>
          </w:p>
        </w:tc>
      </w:tr>
    </w:tbl>
    <w:p w14:paraId="64208D75" w14:textId="531B86A9" w:rsidR="00A31866" w:rsidRPr="009B1D59" w:rsidRDefault="00A31866" w:rsidP="00D82CEE">
      <w:pPr>
        <w:pStyle w:val="tabletitle"/>
        <w:spacing w:after="240"/>
        <w:rPr>
          <w:lang w:val="en-GB"/>
        </w:rPr>
      </w:pPr>
      <w:r w:rsidRPr="009B1D59">
        <w:rPr>
          <w:b/>
          <w:lang w:val="en-GB"/>
        </w:rPr>
        <w:t xml:space="preserve">Table </w:t>
      </w:r>
      <w:r w:rsidR="00242473">
        <w:rPr>
          <w:b/>
        </w:rPr>
        <w:t>2</w:t>
      </w:r>
      <w:r w:rsidRPr="009B1D59">
        <w:rPr>
          <w:b/>
          <w:lang w:val="en-GB"/>
        </w:rPr>
        <w:t>.</w:t>
      </w:r>
      <w:r w:rsidR="00A81055">
        <w:rPr>
          <w:lang w:val="en-GB"/>
        </w:rPr>
        <w:t xml:space="preserve">  </w:t>
      </w:r>
      <w:r w:rsidR="0064564C">
        <w:rPr>
          <w:lang w:val="en-GB"/>
        </w:rPr>
        <w:t>Calculated dataset by</w:t>
      </w:r>
      <w:r w:rsidR="00A81055">
        <w:rPr>
          <w:lang w:val="en-GB"/>
        </w:rPr>
        <w:t xml:space="preserve"> </w:t>
      </w:r>
      <w:proofErr w:type="spellStart"/>
      <w:r w:rsidR="00A81055">
        <w:rPr>
          <w:i/>
          <w:lang w:val="en-GB"/>
        </w:rPr>
        <w:t>l</w:t>
      </w:r>
      <w:r w:rsidR="0064564C" w:rsidRPr="00372C1E">
        <w:rPr>
          <w:i/>
          <w:lang w:val="en-GB"/>
        </w:rPr>
        <w:t>abeler</w:t>
      </w:r>
      <w:proofErr w:type="spellEnd"/>
      <w:r w:rsidR="0064564C">
        <w:rPr>
          <w:lang w:val="en-GB"/>
        </w:rPr>
        <w:t xml:space="preserve"> component</w:t>
      </w:r>
      <w:r>
        <w:rPr>
          <w:lang w:val="en-GB"/>
        </w:rPr>
        <w:t>.</w:t>
      </w:r>
    </w:p>
    <w:tbl>
      <w:tblPr>
        <w:tblW w:w="5739" w:type="dxa"/>
        <w:jc w:val="center"/>
        <w:tblLayout w:type="fixed"/>
        <w:tblCellMar>
          <w:left w:w="70" w:type="dxa"/>
          <w:right w:w="70" w:type="dxa"/>
        </w:tblCellMar>
        <w:tblLook w:val="0000" w:firstRow="0" w:lastRow="0" w:firstColumn="0" w:lastColumn="0" w:noHBand="0" w:noVBand="0"/>
      </w:tblPr>
      <w:tblGrid>
        <w:gridCol w:w="2109"/>
        <w:gridCol w:w="3630"/>
      </w:tblGrid>
      <w:tr w:rsidR="00FD3D36" w:rsidRPr="00371779" w14:paraId="757ECE24" w14:textId="77777777" w:rsidTr="00E57365">
        <w:trPr>
          <w:jc w:val="center"/>
        </w:trPr>
        <w:tc>
          <w:tcPr>
            <w:tcW w:w="2109" w:type="dxa"/>
            <w:tcBorders>
              <w:top w:val="single" w:sz="12" w:space="0" w:color="000000"/>
              <w:bottom w:val="single" w:sz="6" w:space="0" w:color="000000"/>
            </w:tcBorders>
          </w:tcPr>
          <w:p w14:paraId="5550B759" w14:textId="77777777" w:rsidR="00FD3D36" w:rsidRPr="00371779" w:rsidRDefault="00FD3D36" w:rsidP="00120E58">
            <w:pPr>
              <w:ind w:firstLine="0"/>
              <w:rPr>
                <w:sz w:val="18"/>
                <w:szCs w:val="18"/>
              </w:rPr>
            </w:pPr>
            <w:r>
              <w:rPr>
                <w:sz w:val="18"/>
                <w:szCs w:val="18"/>
              </w:rPr>
              <w:t>Attribute</w:t>
            </w:r>
          </w:p>
        </w:tc>
        <w:tc>
          <w:tcPr>
            <w:tcW w:w="3630" w:type="dxa"/>
            <w:tcBorders>
              <w:top w:val="single" w:sz="12" w:space="0" w:color="000000"/>
              <w:bottom w:val="single" w:sz="6" w:space="0" w:color="000000"/>
            </w:tcBorders>
          </w:tcPr>
          <w:p w14:paraId="1496BA89" w14:textId="77777777" w:rsidR="00FD3D36" w:rsidRPr="00371779" w:rsidRDefault="00FD3D36" w:rsidP="00120E58">
            <w:pPr>
              <w:ind w:firstLine="0"/>
              <w:rPr>
                <w:sz w:val="18"/>
                <w:szCs w:val="18"/>
              </w:rPr>
            </w:pPr>
            <w:r>
              <w:rPr>
                <w:sz w:val="18"/>
                <w:szCs w:val="18"/>
              </w:rPr>
              <w:t>Description</w:t>
            </w:r>
          </w:p>
        </w:tc>
      </w:tr>
      <w:tr w:rsidR="00FD3D36" w:rsidRPr="00416296" w14:paraId="6CE52457" w14:textId="77777777" w:rsidTr="00E57365">
        <w:trPr>
          <w:jc w:val="center"/>
        </w:trPr>
        <w:tc>
          <w:tcPr>
            <w:tcW w:w="2109" w:type="dxa"/>
          </w:tcPr>
          <w:p w14:paraId="3C392D2D" w14:textId="77777777" w:rsidR="00FD3D36" w:rsidRPr="00416296" w:rsidRDefault="00FD3D36" w:rsidP="00120E58">
            <w:pPr>
              <w:ind w:firstLine="0"/>
              <w:rPr>
                <w:sz w:val="18"/>
                <w:szCs w:val="18"/>
              </w:rPr>
            </w:pPr>
            <w:r>
              <w:rPr>
                <w:sz w:val="18"/>
                <w:szCs w:val="18"/>
              </w:rPr>
              <w:t>Bollinger High</w:t>
            </w:r>
          </w:p>
        </w:tc>
        <w:tc>
          <w:tcPr>
            <w:tcW w:w="3630" w:type="dxa"/>
          </w:tcPr>
          <w:p w14:paraId="7886F801" w14:textId="77777777" w:rsidR="00FD3D36" w:rsidRPr="00416296" w:rsidRDefault="00FD3D36" w:rsidP="00F36C39">
            <w:pPr>
              <w:ind w:firstLine="0"/>
              <w:rPr>
                <w:sz w:val="18"/>
                <w:szCs w:val="18"/>
              </w:rPr>
            </w:pPr>
            <w:r w:rsidRPr="00F36C39">
              <w:rPr>
                <w:sz w:val="18"/>
                <w:szCs w:val="18"/>
              </w:rPr>
              <w:t>BB</w:t>
            </w:r>
            <w:r>
              <w:rPr>
                <w:sz w:val="18"/>
                <w:szCs w:val="18"/>
              </w:rPr>
              <w:t xml:space="preserve"> mid plus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57F50105" w14:textId="77777777" w:rsidTr="00E57365">
        <w:trPr>
          <w:jc w:val="center"/>
        </w:trPr>
        <w:tc>
          <w:tcPr>
            <w:tcW w:w="2109" w:type="dxa"/>
          </w:tcPr>
          <w:p w14:paraId="53F0D3EF" w14:textId="77777777" w:rsidR="00FD3D36" w:rsidRPr="00416296" w:rsidRDefault="00FD3D36" w:rsidP="00120E58">
            <w:pPr>
              <w:ind w:firstLine="0"/>
              <w:rPr>
                <w:sz w:val="18"/>
                <w:szCs w:val="18"/>
              </w:rPr>
            </w:pPr>
            <w:r>
              <w:rPr>
                <w:sz w:val="18"/>
                <w:szCs w:val="18"/>
              </w:rPr>
              <w:t>Bollinger Mid</w:t>
            </w:r>
          </w:p>
        </w:tc>
        <w:tc>
          <w:tcPr>
            <w:tcW w:w="3630" w:type="dxa"/>
          </w:tcPr>
          <w:p w14:paraId="58FF5F39" w14:textId="77777777" w:rsidR="00FD3D36" w:rsidRPr="00416296" w:rsidRDefault="00FD3D36" w:rsidP="00DC48FE">
            <w:pPr>
              <w:ind w:firstLine="0"/>
              <w:rPr>
                <w:sz w:val="18"/>
                <w:szCs w:val="18"/>
              </w:rPr>
            </w:pPr>
            <w:r w:rsidRPr="00F36C39">
              <w:rPr>
                <w:sz w:val="18"/>
                <w:szCs w:val="18"/>
              </w:rPr>
              <w:t>BB</w:t>
            </w:r>
            <w:r>
              <w:rPr>
                <w:sz w:val="18"/>
                <w:szCs w:val="18"/>
              </w:rPr>
              <w:t xml:space="preserve"> n-periods moving average</w:t>
            </w:r>
          </w:p>
        </w:tc>
      </w:tr>
      <w:tr w:rsidR="00FD3D36" w:rsidRPr="00416296" w14:paraId="1D8F9554" w14:textId="77777777" w:rsidTr="00E57365">
        <w:trPr>
          <w:jc w:val="center"/>
        </w:trPr>
        <w:tc>
          <w:tcPr>
            <w:tcW w:w="2109" w:type="dxa"/>
          </w:tcPr>
          <w:p w14:paraId="2709589F" w14:textId="77777777" w:rsidR="00FD3D36" w:rsidRPr="00416296" w:rsidRDefault="00FD3D36" w:rsidP="00120E58">
            <w:pPr>
              <w:ind w:firstLine="0"/>
              <w:rPr>
                <w:sz w:val="18"/>
                <w:szCs w:val="18"/>
              </w:rPr>
            </w:pPr>
            <w:r>
              <w:rPr>
                <w:sz w:val="18"/>
                <w:szCs w:val="18"/>
              </w:rPr>
              <w:t>Bollinger Low</w:t>
            </w:r>
          </w:p>
        </w:tc>
        <w:tc>
          <w:tcPr>
            <w:tcW w:w="3630" w:type="dxa"/>
          </w:tcPr>
          <w:p w14:paraId="2C99A65A" w14:textId="77777777" w:rsidR="00FD3D36" w:rsidRPr="00416296" w:rsidRDefault="00FD3D36" w:rsidP="00120E58">
            <w:pPr>
              <w:ind w:firstLine="0"/>
              <w:rPr>
                <w:sz w:val="18"/>
                <w:szCs w:val="18"/>
              </w:rPr>
            </w:pPr>
            <w:r w:rsidRPr="00F36C39">
              <w:rPr>
                <w:sz w:val="18"/>
                <w:szCs w:val="18"/>
              </w:rPr>
              <w:t>BB</w:t>
            </w:r>
            <w:r>
              <w:rPr>
                <w:sz w:val="18"/>
                <w:szCs w:val="18"/>
              </w:rPr>
              <w:t xml:space="preserve"> mid minus</w:t>
            </w:r>
            <w:r w:rsidRPr="00F36C39">
              <w:rPr>
                <w:sz w:val="18"/>
                <w:szCs w:val="18"/>
              </w:rPr>
              <w:t xml:space="preserve"> st</w:t>
            </w:r>
            <w:r>
              <w:rPr>
                <w:sz w:val="18"/>
                <w:szCs w:val="18"/>
              </w:rPr>
              <w:t>andar</w:t>
            </w:r>
            <w:r w:rsidRPr="00F36C39">
              <w:rPr>
                <w:sz w:val="18"/>
                <w:szCs w:val="18"/>
              </w:rPr>
              <w:t>d dev</w:t>
            </w:r>
            <w:r>
              <w:rPr>
                <w:sz w:val="18"/>
                <w:szCs w:val="18"/>
              </w:rPr>
              <w:t>iation</w:t>
            </w:r>
          </w:p>
        </w:tc>
      </w:tr>
      <w:tr w:rsidR="00FD3D36" w:rsidRPr="00416296" w14:paraId="79E1F9A3" w14:textId="77777777" w:rsidTr="00E57365">
        <w:trPr>
          <w:jc w:val="center"/>
        </w:trPr>
        <w:tc>
          <w:tcPr>
            <w:tcW w:w="2109" w:type="dxa"/>
          </w:tcPr>
          <w:p w14:paraId="1576E9A3" w14:textId="77777777" w:rsidR="00FD3D36" w:rsidRPr="00416296" w:rsidRDefault="00FD3D36" w:rsidP="00120E58">
            <w:pPr>
              <w:ind w:firstLine="0"/>
              <w:rPr>
                <w:sz w:val="18"/>
                <w:szCs w:val="18"/>
              </w:rPr>
            </w:pPr>
            <w:r>
              <w:rPr>
                <w:sz w:val="18"/>
                <w:szCs w:val="18"/>
              </w:rPr>
              <w:t>RSI</w:t>
            </w:r>
          </w:p>
        </w:tc>
        <w:tc>
          <w:tcPr>
            <w:tcW w:w="3630" w:type="dxa"/>
          </w:tcPr>
          <w:p w14:paraId="0DEDE11E" w14:textId="77777777" w:rsidR="00FD3D36" w:rsidRPr="00416296" w:rsidRDefault="00FD3D36" w:rsidP="00120E58">
            <w:pPr>
              <w:ind w:firstLine="0"/>
              <w:rPr>
                <w:sz w:val="18"/>
                <w:szCs w:val="18"/>
              </w:rPr>
            </w:pPr>
            <w:r>
              <w:rPr>
                <w:sz w:val="18"/>
                <w:szCs w:val="18"/>
              </w:rPr>
              <w:t>Relative strength indicator for n-periods</w:t>
            </w:r>
          </w:p>
        </w:tc>
      </w:tr>
      <w:tr w:rsidR="00FD3D36" w:rsidRPr="00416296" w14:paraId="2524F784" w14:textId="77777777" w:rsidTr="00E57365">
        <w:trPr>
          <w:jc w:val="center"/>
        </w:trPr>
        <w:tc>
          <w:tcPr>
            <w:tcW w:w="2109" w:type="dxa"/>
          </w:tcPr>
          <w:p w14:paraId="00FA12B3" w14:textId="77777777" w:rsidR="00FD3D36" w:rsidRPr="00416296" w:rsidRDefault="00FD3D36" w:rsidP="00120E58">
            <w:pPr>
              <w:ind w:firstLine="0"/>
              <w:rPr>
                <w:sz w:val="18"/>
                <w:szCs w:val="18"/>
              </w:rPr>
            </w:pPr>
            <w:r>
              <w:rPr>
                <w:sz w:val="18"/>
                <w:szCs w:val="18"/>
              </w:rPr>
              <w:t>Close Lag 1</w:t>
            </w:r>
          </w:p>
        </w:tc>
        <w:tc>
          <w:tcPr>
            <w:tcW w:w="3630" w:type="dxa"/>
          </w:tcPr>
          <w:p w14:paraId="14ABFD66" w14:textId="7FA4C36A" w:rsidR="00FD3D36" w:rsidRPr="00416296" w:rsidRDefault="00FD3D36" w:rsidP="00120E58">
            <w:pPr>
              <w:ind w:firstLine="0"/>
              <w:rPr>
                <w:sz w:val="18"/>
                <w:szCs w:val="18"/>
              </w:rPr>
            </w:pPr>
            <w:r>
              <w:rPr>
                <w:sz w:val="18"/>
                <w:szCs w:val="18"/>
              </w:rPr>
              <w:t>Close price for previous period</w:t>
            </w:r>
          </w:p>
        </w:tc>
      </w:tr>
      <w:tr w:rsidR="00FD3D36" w:rsidRPr="00416296" w14:paraId="71D96A69" w14:textId="77777777" w:rsidTr="00E57365">
        <w:trPr>
          <w:jc w:val="center"/>
        </w:trPr>
        <w:tc>
          <w:tcPr>
            <w:tcW w:w="2109" w:type="dxa"/>
          </w:tcPr>
          <w:p w14:paraId="0976AE91" w14:textId="77777777" w:rsidR="00FD3D36" w:rsidRPr="00416296" w:rsidRDefault="00FD3D36" w:rsidP="00120E58">
            <w:pPr>
              <w:ind w:firstLine="0"/>
              <w:rPr>
                <w:sz w:val="18"/>
                <w:szCs w:val="18"/>
              </w:rPr>
            </w:pPr>
            <w:r>
              <w:rPr>
                <w:sz w:val="18"/>
                <w:szCs w:val="18"/>
              </w:rPr>
              <w:t xml:space="preserve">Bollinger High Lag 1 </w:t>
            </w:r>
          </w:p>
        </w:tc>
        <w:tc>
          <w:tcPr>
            <w:tcW w:w="3630" w:type="dxa"/>
          </w:tcPr>
          <w:p w14:paraId="2913A624" w14:textId="2A237899" w:rsidR="00FD3D36" w:rsidRPr="00416296" w:rsidRDefault="00FD3D36" w:rsidP="00120E58">
            <w:pPr>
              <w:ind w:firstLine="0"/>
              <w:rPr>
                <w:sz w:val="18"/>
                <w:szCs w:val="18"/>
              </w:rPr>
            </w:pPr>
            <w:r>
              <w:rPr>
                <w:sz w:val="18"/>
                <w:szCs w:val="18"/>
              </w:rPr>
              <w:t>BB high for previous period</w:t>
            </w:r>
          </w:p>
        </w:tc>
      </w:tr>
      <w:tr w:rsidR="00FD3D36" w:rsidRPr="00416296" w14:paraId="0052B315" w14:textId="77777777" w:rsidTr="00E57365">
        <w:trPr>
          <w:jc w:val="center"/>
        </w:trPr>
        <w:tc>
          <w:tcPr>
            <w:tcW w:w="2109" w:type="dxa"/>
          </w:tcPr>
          <w:p w14:paraId="335935C6" w14:textId="77777777" w:rsidR="00FD3D36" w:rsidRPr="00416296" w:rsidRDefault="00FD3D36" w:rsidP="00120E58">
            <w:pPr>
              <w:ind w:firstLine="0"/>
              <w:rPr>
                <w:sz w:val="18"/>
                <w:szCs w:val="18"/>
              </w:rPr>
            </w:pPr>
            <w:r>
              <w:rPr>
                <w:sz w:val="18"/>
                <w:szCs w:val="18"/>
              </w:rPr>
              <w:lastRenderedPageBreak/>
              <w:t>Bollinger Mid Lag 1</w:t>
            </w:r>
          </w:p>
        </w:tc>
        <w:tc>
          <w:tcPr>
            <w:tcW w:w="3630" w:type="dxa"/>
          </w:tcPr>
          <w:p w14:paraId="0070BEC1" w14:textId="6EE9C71F" w:rsidR="00FD3D36" w:rsidRPr="00416296" w:rsidRDefault="00FD3D36" w:rsidP="00120E58">
            <w:pPr>
              <w:ind w:firstLine="0"/>
              <w:rPr>
                <w:sz w:val="18"/>
                <w:szCs w:val="18"/>
              </w:rPr>
            </w:pPr>
            <w:r>
              <w:rPr>
                <w:sz w:val="18"/>
                <w:szCs w:val="18"/>
              </w:rPr>
              <w:t>BB mid for previous period</w:t>
            </w:r>
          </w:p>
        </w:tc>
      </w:tr>
      <w:tr w:rsidR="00FD3D36" w:rsidRPr="00416296" w14:paraId="10195F57" w14:textId="77777777" w:rsidTr="00E57365">
        <w:trPr>
          <w:jc w:val="center"/>
        </w:trPr>
        <w:tc>
          <w:tcPr>
            <w:tcW w:w="2109" w:type="dxa"/>
          </w:tcPr>
          <w:p w14:paraId="23248B41" w14:textId="77777777" w:rsidR="00FD3D36" w:rsidRPr="00416296" w:rsidRDefault="00FD3D36" w:rsidP="00120E58">
            <w:pPr>
              <w:ind w:firstLine="0"/>
              <w:rPr>
                <w:sz w:val="18"/>
                <w:szCs w:val="18"/>
              </w:rPr>
            </w:pPr>
            <w:r>
              <w:rPr>
                <w:sz w:val="18"/>
                <w:szCs w:val="18"/>
              </w:rPr>
              <w:t>Bollinger Low Lag 1</w:t>
            </w:r>
          </w:p>
        </w:tc>
        <w:tc>
          <w:tcPr>
            <w:tcW w:w="3630" w:type="dxa"/>
          </w:tcPr>
          <w:p w14:paraId="4BFEFC14" w14:textId="301992A5" w:rsidR="00FD3D36" w:rsidRPr="00416296" w:rsidRDefault="00FD3D36" w:rsidP="00120E58">
            <w:pPr>
              <w:ind w:firstLine="0"/>
              <w:rPr>
                <w:sz w:val="18"/>
                <w:szCs w:val="18"/>
              </w:rPr>
            </w:pPr>
            <w:r>
              <w:rPr>
                <w:sz w:val="18"/>
                <w:szCs w:val="18"/>
              </w:rPr>
              <w:t>BB low for previous period</w:t>
            </w:r>
          </w:p>
        </w:tc>
      </w:tr>
      <w:tr w:rsidR="00FD3D36" w:rsidRPr="00416296" w14:paraId="373CEF54" w14:textId="77777777" w:rsidTr="00E57365">
        <w:trPr>
          <w:jc w:val="center"/>
        </w:trPr>
        <w:tc>
          <w:tcPr>
            <w:tcW w:w="2109" w:type="dxa"/>
          </w:tcPr>
          <w:p w14:paraId="0461047F" w14:textId="77777777" w:rsidR="00FD3D36" w:rsidRDefault="00FD3D36" w:rsidP="00120E58">
            <w:pPr>
              <w:ind w:firstLine="0"/>
              <w:rPr>
                <w:sz w:val="18"/>
                <w:szCs w:val="18"/>
              </w:rPr>
            </w:pPr>
            <w:r>
              <w:rPr>
                <w:sz w:val="18"/>
                <w:szCs w:val="18"/>
              </w:rPr>
              <w:t>RSI Lag 1</w:t>
            </w:r>
          </w:p>
        </w:tc>
        <w:tc>
          <w:tcPr>
            <w:tcW w:w="3630" w:type="dxa"/>
          </w:tcPr>
          <w:p w14:paraId="18F62D84" w14:textId="601B9F47" w:rsidR="00FD3D36" w:rsidRPr="00416296" w:rsidRDefault="00FD3D36" w:rsidP="00120E58">
            <w:pPr>
              <w:ind w:firstLine="0"/>
              <w:rPr>
                <w:sz w:val="18"/>
                <w:szCs w:val="18"/>
              </w:rPr>
            </w:pPr>
            <w:r>
              <w:rPr>
                <w:sz w:val="18"/>
                <w:szCs w:val="18"/>
              </w:rPr>
              <w:t>RSI for previous period</w:t>
            </w:r>
          </w:p>
        </w:tc>
      </w:tr>
      <w:tr w:rsidR="00FD3D36" w:rsidRPr="00416296" w14:paraId="5E0EF316" w14:textId="77777777" w:rsidTr="00E57365">
        <w:trPr>
          <w:jc w:val="center"/>
        </w:trPr>
        <w:tc>
          <w:tcPr>
            <w:tcW w:w="2109" w:type="dxa"/>
          </w:tcPr>
          <w:p w14:paraId="01D08BDD" w14:textId="77777777" w:rsidR="00FD3D36" w:rsidRPr="00416296" w:rsidRDefault="00FD3D36" w:rsidP="00120E58">
            <w:pPr>
              <w:ind w:firstLine="0"/>
              <w:rPr>
                <w:sz w:val="18"/>
                <w:szCs w:val="18"/>
              </w:rPr>
            </w:pPr>
            <w:r>
              <w:rPr>
                <w:sz w:val="18"/>
                <w:szCs w:val="18"/>
              </w:rPr>
              <w:t>Close Lag 2</w:t>
            </w:r>
          </w:p>
        </w:tc>
        <w:tc>
          <w:tcPr>
            <w:tcW w:w="3630" w:type="dxa"/>
          </w:tcPr>
          <w:p w14:paraId="38924286" w14:textId="30850F00" w:rsidR="00FD3D36" w:rsidRPr="00416296" w:rsidRDefault="00FD3D36" w:rsidP="00120E58">
            <w:pPr>
              <w:ind w:firstLine="0"/>
              <w:rPr>
                <w:sz w:val="18"/>
                <w:szCs w:val="18"/>
              </w:rPr>
            </w:pPr>
            <w:r>
              <w:rPr>
                <w:sz w:val="18"/>
                <w:szCs w:val="18"/>
              </w:rPr>
              <w:t>Close price two periods back</w:t>
            </w:r>
          </w:p>
        </w:tc>
      </w:tr>
      <w:tr w:rsidR="00FD3D36" w:rsidRPr="00416296" w14:paraId="504B536D" w14:textId="77777777" w:rsidTr="00E57365">
        <w:trPr>
          <w:jc w:val="center"/>
        </w:trPr>
        <w:tc>
          <w:tcPr>
            <w:tcW w:w="2109" w:type="dxa"/>
          </w:tcPr>
          <w:p w14:paraId="05A9192F" w14:textId="77777777" w:rsidR="00FD3D36" w:rsidRPr="00416296" w:rsidRDefault="00FD3D36" w:rsidP="00120E58">
            <w:pPr>
              <w:ind w:firstLine="0"/>
              <w:rPr>
                <w:sz w:val="18"/>
                <w:szCs w:val="18"/>
              </w:rPr>
            </w:pPr>
            <w:r>
              <w:rPr>
                <w:sz w:val="18"/>
                <w:szCs w:val="18"/>
              </w:rPr>
              <w:t xml:space="preserve">Bollinger High Lag 2 </w:t>
            </w:r>
          </w:p>
        </w:tc>
        <w:tc>
          <w:tcPr>
            <w:tcW w:w="3630" w:type="dxa"/>
          </w:tcPr>
          <w:p w14:paraId="4337D74C" w14:textId="69D96B57" w:rsidR="00FD3D36" w:rsidRPr="00416296" w:rsidRDefault="00FD3D36" w:rsidP="00120E58">
            <w:pPr>
              <w:ind w:firstLine="0"/>
              <w:rPr>
                <w:sz w:val="18"/>
                <w:szCs w:val="18"/>
              </w:rPr>
            </w:pPr>
            <w:r>
              <w:rPr>
                <w:sz w:val="18"/>
                <w:szCs w:val="18"/>
              </w:rPr>
              <w:t>BB high two periods back</w:t>
            </w:r>
          </w:p>
        </w:tc>
      </w:tr>
      <w:tr w:rsidR="00FD3D36" w:rsidRPr="00416296" w14:paraId="523B2B9A" w14:textId="77777777" w:rsidTr="00E57365">
        <w:trPr>
          <w:jc w:val="center"/>
        </w:trPr>
        <w:tc>
          <w:tcPr>
            <w:tcW w:w="2109" w:type="dxa"/>
          </w:tcPr>
          <w:p w14:paraId="61A92F7E" w14:textId="77777777" w:rsidR="00FD3D36" w:rsidRPr="00416296" w:rsidRDefault="00FD3D36" w:rsidP="00120E58">
            <w:pPr>
              <w:ind w:firstLine="0"/>
              <w:rPr>
                <w:sz w:val="18"/>
                <w:szCs w:val="18"/>
              </w:rPr>
            </w:pPr>
            <w:r>
              <w:rPr>
                <w:sz w:val="18"/>
                <w:szCs w:val="18"/>
              </w:rPr>
              <w:t>Bollinger Mid Lag 2</w:t>
            </w:r>
          </w:p>
        </w:tc>
        <w:tc>
          <w:tcPr>
            <w:tcW w:w="3630" w:type="dxa"/>
          </w:tcPr>
          <w:p w14:paraId="328FD069" w14:textId="396A5B34" w:rsidR="00FD3D36" w:rsidRPr="00416296" w:rsidRDefault="00FD3D36" w:rsidP="00120E58">
            <w:pPr>
              <w:ind w:firstLine="0"/>
              <w:rPr>
                <w:sz w:val="18"/>
                <w:szCs w:val="18"/>
              </w:rPr>
            </w:pPr>
            <w:r>
              <w:rPr>
                <w:sz w:val="18"/>
                <w:szCs w:val="18"/>
              </w:rPr>
              <w:t>BB mid two periods back</w:t>
            </w:r>
          </w:p>
        </w:tc>
      </w:tr>
      <w:tr w:rsidR="00FD3D36" w:rsidRPr="00416296" w14:paraId="5D85CE1B" w14:textId="77777777" w:rsidTr="00E57365">
        <w:trPr>
          <w:jc w:val="center"/>
        </w:trPr>
        <w:tc>
          <w:tcPr>
            <w:tcW w:w="2109" w:type="dxa"/>
          </w:tcPr>
          <w:p w14:paraId="22F57189" w14:textId="77777777" w:rsidR="00FD3D36" w:rsidRPr="00416296" w:rsidRDefault="00FD3D36" w:rsidP="00120E58">
            <w:pPr>
              <w:ind w:firstLine="0"/>
              <w:rPr>
                <w:sz w:val="18"/>
                <w:szCs w:val="18"/>
              </w:rPr>
            </w:pPr>
            <w:r>
              <w:rPr>
                <w:sz w:val="18"/>
                <w:szCs w:val="18"/>
              </w:rPr>
              <w:t>Bollinger Low Lag 2</w:t>
            </w:r>
          </w:p>
        </w:tc>
        <w:tc>
          <w:tcPr>
            <w:tcW w:w="3630" w:type="dxa"/>
          </w:tcPr>
          <w:p w14:paraId="3D1158BB" w14:textId="6AC29504" w:rsidR="00FD3D36" w:rsidRPr="00416296" w:rsidRDefault="00FD3D36" w:rsidP="00120E58">
            <w:pPr>
              <w:ind w:firstLine="0"/>
              <w:rPr>
                <w:sz w:val="18"/>
                <w:szCs w:val="18"/>
              </w:rPr>
            </w:pPr>
            <w:r>
              <w:rPr>
                <w:sz w:val="18"/>
                <w:szCs w:val="18"/>
              </w:rPr>
              <w:t>BB low two periods back</w:t>
            </w:r>
          </w:p>
        </w:tc>
      </w:tr>
      <w:tr w:rsidR="00FD3D36" w:rsidRPr="00416296" w14:paraId="691D9ABE" w14:textId="77777777" w:rsidTr="00E57365">
        <w:trPr>
          <w:jc w:val="center"/>
        </w:trPr>
        <w:tc>
          <w:tcPr>
            <w:tcW w:w="2109" w:type="dxa"/>
          </w:tcPr>
          <w:p w14:paraId="5D76C970" w14:textId="6C2E5AA8" w:rsidR="00FD3D36" w:rsidRDefault="00FD3D36" w:rsidP="00120E58">
            <w:pPr>
              <w:ind w:firstLine="0"/>
              <w:rPr>
                <w:sz w:val="18"/>
                <w:szCs w:val="18"/>
              </w:rPr>
            </w:pPr>
            <w:r>
              <w:rPr>
                <w:sz w:val="18"/>
                <w:szCs w:val="18"/>
              </w:rPr>
              <w:t>RSI Lag2</w:t>
            </w:r>
          </w:p>
        </w:tc>
        <w:tc>
          <w:tcPr>
            <w:tcW w:w="3630" w:type="dxa"/>
          </w:tcPr>
          <w:p w14:paraId="311AB850" w14:textId="4958CDDA" w:rsidR="00FD3D36" w:rsidRPr="00416296" w:rsidRDefault="00FD3D36" w:rsidP="00120E58">
            <w:pPr>
              <w:ind w:firstLine="0"/>
              <w:rPr>
                <w:sz w:val="18"/>
                <w:szCs w:val="18"/>
              </w:rPr>
            </w:pPr>
            <w:r>
              <w:rPr>
                <w:sz w:val="18"/>
                <w:szCs w:val="18"/>
              </w:rPr>
              <w:t>RSI two periods back</w:t>
            </w:r>
          </w:p>
        </w:tc>
      </w:tr>
      <w:tr w:rsidR="00FD3D36" w:rsidRPr="00416296" w14:paraId="644CBC07" w14:textId="77777777" w:rsidTr="00E57365">
        <w:trPr>
          <w:jc w:val="center"/>
        </w:trPr>
        <w:tc>
          <w:tcPr>
            <w:tcW w:w="2109" w:type="dxa"/>
          </w:tcPr>
          <w:p w14:paraId="699F26A8" w14:textId="77777777" w:rsidR="00FD3D36" w:rsidRDefault="00FD3D36" w:rsidP="00120E58">
            <w:pPr>
              <w:ind w:firstLine="0"/>
              <w:rPr>
                <w:sz w:val="18"/>
                <w:szCs w:val="18"/>
              </w:rPr>
            </w:pPr>
            <w:r>
              <w:rPr>
                <w:sz w:val="18"/>
                <w:szCs w:val="18"/>
              </w:rPr>
              <w:t>Signal</w:t>
            </w:r>
          </w:p>
        </w:tc>
        <w:tc>
          <w:tcPr>
            <w:tcW w:w="3630" w:type="dxa"/>
          </w:tcPr>
          <w:p w14:paraId="199AD792" w14:textId="41C8C43B" w:rsidR="00FD3D36" w:rsidRPr="00416296" w:rsidRDefault="00FD3D36" w:rsidP="00120E58">
            <w:pPr>
              <w:ind w:firstLine="0"/>
              <w:rPr>
                <w:sz w:val="18"/>
                <w:szCs w:val="18"/>
              </w:rPr>
            </w:pPr>
            <w:r>
              <w:rPr>
                <w:sz w:val="18"/>
                <w:szCs w:val="18"/>
              </w:rPr>
              <w:t>Buy, sell, or hold indicator</w:t>
            </w:r>
          </w:p>
        </w:tc>
      </w:tr>
      <w:tr w:rsidR="00FD3D36" w:rsidRPr="00416296" w14:paraId="42FA3416" w14:textId="77777777" w:rsidTr="00E57365">
        <w:trPr>
          <w:jc w:val="center"/>
        </w:trPr>
        <w:tc>
          <w:tcPr>
            <w:tcW w:w="2109" w:type="dxa"/>
          </w:tcPr>
          <w:p w14:paraId="2B09E342" w14:textId="650D84E0" w:rsidR="00FD3D36" w:rsidRDefault="00FD3D36" w:rsidP="00120E58">
            <w:pPr>
              <w:ind w:firstLine="0"/>
              <w:rPr>
                <w:sz w:val="18"/>
                <w:szCs w:val="18"/>
              </w:rPr>
            </w:pPr>
            <w:r>
              <w:rPr>
                <w:sz w:val="18"/>
                <w:szCs w:val="18"/>
              </w:rPr>
              <w:t>Portfolio</w:t>
            </w:r>
          </w:p>
        </w:tc>
        <w:tc>
          <w:tcPr>
            <w:tcW w:w="3630" w:type="dxa"/>
          </w:tcPr>
          <w:p w14:paraId="35601B0B" w14:textId="52AF6D26" w:rsidR="00FD3D36" w:rsidRPr="00416296" w:rsidRDefault="00FD3D36" w:rsidP="00120E58">
            <w:pPr>
              <w:ind w:firstLine="0"/>
              <w:rPr>
                <w:sz w:val="18"/>
                <w:szCs w:val="18"/>
              </w:rPr>
            </w:pPr>
            <w:r>
              <w:rPr>
                <w:sz w:val="18"/>
                <w:szCs w:val="18"/>
              </w:rPr>
              <w:t>Bought or sold asset</w:t>
            </w:r>
          </w:p>
        </w:tc>
      </w:tr>
      <w:tr w:rsidR="00FD3D36" w:rsidRPr="00416296" w14:paraId="1BDA6EC1" w14:textId="77777777" w:rsidTr="00E57365">
        <w:trPr>
          <w:jc w:val="center"/>
        </w:trPr>
        <w:tc>
          <w:tcPr>
            <w:tcW w:w="2109" w:type="dxa"/>
          </w:tcPr>
          <w:p w14:paraId="7008C5EE" w14:textId="77777777" w:rsidR="00FD3D36" w:rsidRDefault="00FD3D36" w:rsidP="00120E58">
            <w:pPr>
              <w:ind w:firstLine="0"/>
              <w:rPr>
                <w:sz w:val="18"/>
                <w:szCs w:val="18"/>
              </w:rPr>
            </w:pPr>
            <w:r>
              <w:rPr>
                <w:sz w:val="18"/>
                <w:szCs w:val="18"/>
              </w:rPr>
              <w:t>Trading Return</w:t>
            </w:r>
          </w:p>
        </w:tc>
        <w:tc>
          <w:tcPr>
            <w:tcW w:w="3630" w:type="dxa"/>
          </w:tcPr>
          <w:p w14:paraId="1B9E1D65" w14:textId="69C45563" w:rsidR="00FD3D36" w:rsidRPr="00416296" w:rsidRDefault="00FD3D36" w:rsidP="00120E58">
            <w:pPr>
              <w:ind w:firstLine="0"/>
              <w:rPr>
                <w:sz w:val="18"/>
                <w:szCs w:val="18"/>
              </w:rPr>
            </w:pPr>
            <w:r>
              <w:rPr>
                <w:sz w:val="18"/>
                <w:szCs w:val="18"/>
              </w:rPr>
              <w:t>Trading period return on asset</w:t>
            </w:r>
          </w:p>
        </w:tc>
      </w:tr>
      <w:tr w:rsidR="00FD3D36" w:rsidRPr="00416296" w14:paraId="1F754A8F" w14:textId="77777777" w:rsidTr="00E57365">
        <w:trPr>
          <w:jc w:val="center"/>
        </w:trPr>
        <w:tc>
          <w:tcPr>
            <w:tcW w:w="2109" w:type="dxa"/>
          </w:tcPr>
          <w:p w14:paraId="5DD70DE4" w14:textId="77777777" w:rsidR="00FD3D36" w:rsidRDefault="00FD3D36" w:rsidP="00120E58">
            <w:pPr>
              <w:ind w:firstLine="0"/>
              <w:rPr>
                <w:sz w:val="18"/>
                <w:szCs w:val="18"/>
              </w:rPr>
            </w:pPr>
            <w:r>
              <w:rPr>
                <w:sz w:val="18"/>
                <w:szCs w:val="18"/>
              </w:rPr>
              <w:t>Buy &amp; Hold Return</w:t>
            </w:r>
          </w:p>
        </w:tc>
        <w:tc>
          <w:tcPr>
            <w:tcW w:w="3630" w:type="dxa"/>
          </w:tcPr>
          <w:p w14:paraId="1E3CD99E" w14:textId="2C0CA662" w:rsidR="00FD3D36" w:rsidRPr="00416296" w:rsidRDefault="00FD3D36" w:rsidP="00120E58">
            <w:pPr>
              <w:ind w:firstLine="0"/>
              <w:rPr>
                <w:sz w:val="18"/>
                <w:szCs w:val="18"/>
              </w:rPr>
            </w:pPr>
            <w:r>
              <w:rPr>
                <w:sz w:val="18"/>
                <w:szCs w:val="18"/>
              </w:rPr>
              <w:t>Buy &amp; sell period return on asset</w:t>
            </w:r>
          </w:p>
        </w:tc>
      </w:tr>
      <w:tr w:rsidR="00FD3D36" w:rsidRPr="00416296" w14:paraId="491D7C49" w14:textId="77777777" w:rsidTr="00E57365">
        <w:trPr>
          <w:jc w:val="center"/>
        </w:trPr>
        <w:tc>
          <w:tcPr>
            <w:tcW w:w="2109" w:type="dxa"/>
          </w:tcPr>
          <w:p w14:paraId="07AC6393" w14:textId="77777777" w:rsidR="00FD3D36" w:rsidRDefault="00FD3D36" w:rsidP="00120E58">
            <w:pPr>
              <w:ind w:firstLine="0"/>
              <w:rPr>
                <w:sz w:val="18"/>
                <w:szCs w:val="18"/>
              </w:rPr>
            </w:pPr>
            <w:r>
              <w:rPr>
                <w:sz w:val="18"/>
                <w:szCs w:val="18"/>
              </w:rPr>
              <w:t>Trading Cum Return</w:t>
            </w:r>
          </w:p>
        </w:tc>
        <w:tc>
          <w:tcPr>
            <w:tcW w:w="3630" w:type="dxa"/>
          </w:tcPr>
          <w:p w14:paraId="7B74C103" w14:textId="6A8E9304" w:rsidR="00FD3D36" w:rsidRPr="00416296" w:rsidRDefault="00FD3D36" w:rsidP="00120E58">
            <w:pPr>
              <w:ind w:firstLine="0"/>
              <w:rPr>
                <w:sz w:val="18"/>
                <w:szCs w:val="18"/>
              </w:rPr>
            </w:pPr>
            <w:r>
              <w:rPr>
                <w:sz w:val="18"/>
                <w:szCs w:val="18"/>
              </w:rPr>
              <w:t>Trading cumulative return on asset</w:t>
            </w:r>
          </w:p>
        </w:tc>
      </w:tr>
      <w:tr w:rsidR="00FD3D36" w:rsidRPr="00416296" w14:paraId="03A4A969" w14:textId="77777777" w:rsidTr="00E57365">
        <w:trPr>
          <w:jc w:val="center"/>
        </w:trPr>
        <w:tc>
          <w:tcPr>
            <w:tcW w:w="2109" w:type="dxa"/>
          </w:tcPr>
          <w:p w14:paraId="2D16C5F4" w14:textId="77777777" w:rsidR="00FD3D36" w:rsidRDefault="00FD3D36" w:rsidP="00120E58">
            <w:pPr>
              <w:ind w:firstLine="0"/>
              <w:rPr>
                <w:sz w:val="18"/>
                <w:szCs w:val="18"/>
              </w:rPr>
            </w:pPr>
            <w:r>
              <w:rPr>
                <w:sz w:val="18"/>
                <w:szCs w:val="18"/>
              </w:rPr>
              <w:t>Buy &amp; Hold Cum Return</w:t>
            </w:r>
          </w:p>
        </w:tc>
        <w:tc>
          <w:tcPr>
            <w:tcW w:w="3630" w:type="dxa"/>
          </w:tcPr>
          <w:p w14:paraId="5DB4FEED" w14:textId="36AC2E67" w:rsidR="00FD3D36" w:rsidRPr="00416296" w:rsidRDefault="00FD3D36" w:rsidP="00120E58">
            <w:pPr>
              <w:ind w:firstLine="0"/>
              <w:rPr>
                <w:sz w:val="18"/>
                <w:szCs w:val="18"/>
              </w:rPr>
            </w:pPr>
            <w:r>
              <w:rPr>
                <w:sz w:val="18"/>
                <w:szCs w:val="18"/>
              </w:rPr>
              <w:t>Buy &amp; sell cumulative return on asset</w:t>
            </w:r>
          </w:p>
        </w:tc>
      </w:tr>
    </w:tbl>
    <w:p w14:paraId="59E45386" w14:textId="0D045C88" w:rsidR="000224AD" w:rsidRPr="009B1D59" w:rsidRDefault="000224AD" w:rsidP="00D82CEE">
      <w:pPr>
        <w:pStyle w:val="tabletitle"/>
        <w:spacing w:after="240"/>
        <w:rPr>
          <w:lang w:val="en-GB"/>
        </w:rPr>
      </w:pPr>
      <w:r w:rsidRPr="009B1D59">
        <w:rPr>
          <w:b/>
          <w:lang w:val="en-GB"/>
        </w:rPr>
        <w:t xml:space="preserve">Table </w:t>
      </w:r>
      <w:r>
        <w:rPr>
          <w:b/>
        </w:rPr>
        <w:t>3</w:t>
      </w:r>
      <w:r w:rsidRPr="009B1D59">
        <w:rPr>
          <w:b/>
          <w:lang w:val="en-GB"/>
        </w:rPr>
        <w:t>.</w:t>
      </w:r>
      <w:r w:rsidR="00A81055">
        <w:rPr>
          <w:lang w:val="en-GB"/>
        </w:rPr>
        <w:t xml:space="preserve">  Bear market s</w:t>
      </w:r>
      <w:r>
        <w:rPr>
          <w:lang w:val="en-GB"/>
        </w:rPr>
        <w:t xml:space="preserve">cenario </w:t>
      </w:r>
      <w:r w:rsidR="00A81055">
        <w:rPr>
          <w:lang w:val="en-GB"/>
        </w:rPr>
        <w:t>g</w:t>
      </w:r>
      <w:r>
        <w:rPr>
          <w:lang w:val="en-GB"/>
        </w:rPr>
        <w:t>rid.</w:t>
      </w:r>
    </w:p>
    <w:tbl>
      <w:tblPr>
        <w:tblW w:w="4187" w:type="dxa"/>
        <w:jc w:val="center"/>
        <w:tblLayout w:type="fixed"/>
        <w:tblCellMar>
          <w:left w:w="70" w:type="dxa"/>
          <w:right w:w="70" w:type="dxa"/>
        </w:tblCellMar>
        <w:tblLook w:val="0000" w:firstRow="0" w:lastRow="0" w:firstColumn="0" w:lastColumn="0" w:noHBand="0" w:noVBand="0"/>
      </w:tblPr>
      <w:tblGrid>
        <w:gridCol w:w="1487"/>
        <w:gridCol w:w="1260"/>
        <w:gridCol w:w="1440"/>
      </w:tblGrid>
      <w:tr w:rsidR="000224AD" w:rsidRPr="00371779" w14:paraId="213C7001" w14:textId="3E0500BC" w:rsidTr="00E57365">
        <w:trPr>
          <w:jc w:val="center"/>
        </w:trPr>
        <w:tc>
          <w:tcPr>
            <w:tcW w:w="1487" w:type="dxa"/>
            <w:tcBorders>
              <w:top w:val="single" w:sz="12" w:space="0" w:color="000000"/>
              <w:bottom w:val="single" w:sz="6" w:space="0" w:color="000000"/>
            </w:tcBorders>
          </w:tcPr>
          <w:p w14:paraId="27653331" w14:textId="21B513F3" w:rsidR="000224AD" w:rsidRPr="00371779" w:rsidRDefault="000224AD" w:rsidP="00F66453">
            <w:pPr>
              <w:ind w:firstLine="0"/>
              <w:rPr>
                <w:sz w:val="18"/>
                <w:szCs w:val="18"/>
              </w:rPr>
            </w:pPr>
            <w:r>
              <w:rPr>
                <w:sz w:val="18"/>
                <w:szCs w:val="18"/>
              </w:rPr>
              <w:t>Parameter</w:t>
            </w:r>
          </w:p>
        </w:tc>
        <w:tc>
          <w:tcPr>
            <w:tcW w:w="1260" w:type="dxa"/>
            <w:tcBorders>
              <w:top w:val="single" w:sz="12" w:space="0" w:color="000000"/>
              <w:bottom w:val="single" w:sz="6" w:space="0" w:color="000000"/>
            </w:tcBorders>
          </w:tcPr>
          <w:p w14:paraId="7069ADC6" w14:textId="1BAAB080" w:rsidR="000224AD" w:rsidRPr="00371779" w:rsidRDefault="000224AD" w:rsidP="00F66453">
            <w:pPr>
              <w:ind w:firstLine="0"/>
              <w:rPr>
                <w:sz w:val="18"/>
                <w:szCs w:val="18"/>
              </w:rPr>
            </w:pPr>
            <w:r>
              <w:rPr>
                <w:sz w:val="18"/>
                <w:szCs w:val="18"/>
              </w:rPr>
              <w:t>Values</w:t>
            </w:r>
          </w:p>
        </w:tc>
        <w:tc>
          <w:tcPr>
            <w:tcW w:w="1440" w:type="dxa"/>
            <w:tcBorders>
              <w:top w:val="single" w:sz="12" w:space="0" w:color="000000"/>
              <w:bottom w:val="single" w:sz="6" w:space="0" w:color="000000"/>
            </w:tcBorders>
          </w:tcPr>
          <w:p w14:paraId="60F9F161" w14:textId="0ACB17FA" w:rsidR="000224AD" w:rsidRDefault="000224AD" w:rsidP="00F66453">
            <w:pPr>
              <w:ind w:firstLine="0"/>
              <w:rPr>
                <w:sz w:val="18"/>
                <w:szCs w:val="18"/>
              </w:rPr>
            </w:pPr>
            <w:r>
              <w:rPr>
                <w:sz w:val="18"/>
                <w:szCs w:val="18"/>
              </w:rPr>
              <w:t>Best Value</w:t>
            </w:r>
          </w:p>
        </w:tc>
      </w:tr>
      <w:tr w:rsidR="000224AD" w:rsidRPr="00416296" w14:paraId="639A75F9" w14:textId="6FAE0235" w:rsidTr="00E57365">
        <w:trPr>
          <w:jc w:val="center"/>
        </w:trPr>
        <w:tc>
          <w:tcPr>
            <w:tcW w:w="1487" w:type="dxa"/>
          </w:tcPr>
          <w:p w14:paraId="26A19F92" w14:textId="7F4B46E5" w:rsidR="000224AD" w:rsidRPr="00416296" w:rsidRDefault="000224AD" w:rsidP="00F66453">
            <w:pPr>
              <w:ind w:firstLine="0"/>
              <w:rPr>
                <w:sz w:val="18"/>
                <w:szCs w:val="18"/>
              </w:rPr>
            </w:pPr>
            <w:r>
              <w:rPr>
                <w:sz w:val="18"/>
                <w:szCs w:val="18"/>
              </w:rPr>
              <w:t>BB Period</w:t>
            </w:r>
          </w:p>
        </w:tc>
        <w:tc>
          <w:tcPr>
            <w:tcW w:w="1260" w:type="dxa"/>
          </w:tcPr>
          <w:p w14:paraId="21736946" w14:textId="3666F1B9" w:rsidR="000224AD" w:rsidRPr="00416296" w:rsidRDefault="000224AD" w:rsidP="00F66453">
            <w:pPr>
              <w:ind w:firstLine="0"/>
              <w:rPr>
                <w:sz w:val="18"/>
                <w:szCs w:val="18"/>
              </w:rPr>
            </w:pPr>
            <w:r>
              <w:rPr>
                <w:sz w:val="18"/>
                <w:szCs w:val="18"/>
              </w:rPr>
              <w:t>3, 4, 5</w:t>
            </w:r>
          </w:p>
        </w:tc>
        <w:tc>
          <w:tcPr>
            <w:tcW w:w="1440" w:type="dxa"/>
          </w:tcPr>
          <w:p w14:paraId="0197A1A5" w14:textId="2C638479" w:rsidR="000224AD" w:rsidRDefault="000224AD" w:rsidP="00F66453">
            <w:pPr>
              <w:ind w:firstLine="0"/>
              <w:rPr>
                <w:sz w:val="18"/>
                <w:szCs w:val="18"/>
              </w:rPr>
            </w:pPr>
            <w:r>
              <w:rPr>
                <w:sz w:val="18"/>
                <w:szCs w:val="18"/>
              </w:rPr>
              <w:t>4</w:t>
            </w:r>
          </w:p>
        </w:tc>
      </w:tr>
      <w:tr w:rsidR="000224AD" w:rsidRPr="00416296" w14:paraId="0D1C3FEB" w14:textId="3120EA1E" w:rsidTr="00E57365">
        <w:trPr>
          <w:jc w:val="center"/>
        </w:trPr>
        <w:tc>
          <w:tcPr>
            <w:tcW w:w="1487" w:type="dxa"/>
          </w:tcPr>
          <w:p w14:paraId="37ACBF9A" w14:textId="5A60E99E" w:rsidR="000224AD" w:rsidRPr="00416296" w:rsidRDefault="000224AD" w:rsidP="00F66453">
            <w:pPr>
              <w:ind w:firstLine="0"/>
              <w:rPr>
                <w:sz w:val="18"/>
                <w:szCs w:val="18"/>
              </w:rPr>
            </w:pPr>
            <w:r>
              <w:rPr>
                <w:sz w:val="18"/>
                <w:szCs w:val="18"/>
              </w:rPr>
              <w:t>RSI Period</w:t>
            </w:r>
          </w:p>
        </w:tc>
        <w:tc>
          <w:tcPr>
            <w:tcW w:w="1260" w:type="dxa"/>
          </w:tcPr>
          <w:p w14:paraId="793F513B" w14:textId="074BA84A" w:rsidR="000224AD" w:rsidRPr="00416296" w:rsidRDefault="000224AD" w:rsidP="00F66453">
            <w:pPr>
              <w:ind w:firstLine="0"/>
              <w:rPr>
                <w:sz w:val="18"/>
                <w:szCs w:val="18"/>
              </w:rPr>
            </w:pPr>
            <w:r>
              <w:rPr>
                <w:sz w:val="18"/>
                <w:szCs w:val="18"/>
              </w:rPr>
              <w:t>7, 8, 9</w:t>
            </w:r>
          </w:p>
        </w:tc>
        <w:tc>
          <w:tcPr>
            <w:tcW w:w="1440" w:type="dxa"/>
          </w:tcPr>
          <w:p w14:paraId="56C25D0F" w14:textId="00DDE7B5" w:rsidR="000224AD" w:rsidRDefault="000224AD" w:rsidP="00F66453">
            <w:pPr>
              <w:ind w:firstLine="0"/>
              <w:rPr>
                <w:sz w:val="18"/>
                <w:szCs w:val="18"/>
              </w:rPr>
            </w:pPr>
            <w:r>
              <w:rPr>
                <w:sz w:val="18"/>
                <w:szCs w:val="18"/>
              </w:rPr>
              <w:t>8</w:t>
            </w:r>
          </w:p>
        </w:tc>
      </w:tr>
      <w:tr w:rsidR="000224AD" w:rsidRPr="00416296" w14:paraId="13EB2E03" w14:textId="7978FDD2" w:rsidTr="00E57365">
        <w:trPr>
          <w:jc w:val="center"/>
        </w:trPr>
        <w:tc>
          <w:tcPr>
            <w:tcW w:w="1487" w:type="dxa"/>
          </w:tcPr>
          <w:p w14:paraId="0FCCDB0A" w14:textId="143ECE5D" w:rsidR="000224AD" w:rsidRPr="00416296" w:rsidRDefault="000224AD" w:rsidP="00F66453">
            <w:pPr>
              <w:ind w:firstLine="0"/>
              <w:rPr>
                <w:sz w:val="18"/>
                <w:szCs w:val="18"/>
              </w:rPr>
            </w:pPr>
            <w:r>
              <w:rPr>
                <w:sz w:val="18"/>
                <w:szCs w:val="18"/>
              </w:rPr>
              <w:t>BB STD DEV</w:t>
            </w:r>
          </w:p>
        </w:tc>
        <w:tc>
          <w:tcPr>
            <w:tcW w:w="1260" w:type="dxa"/>
          </w:tcPr>
          <w:p w14:paraId="40FBB8BE" w14:textId="1311769D" w:rsidR="000224AD" w:rsidRPr="00416296" w:rsidRDefault="000224AD" w:rsidP="00F66453">
            <w:pPr>
              <w:ind w:firstLine="0"/>
              <w:rPr>
                <w:sz w:val="18"/>
                <w:szCs w:val="18"/>
              </w:rPr>
            </w:pPr>
            <w:r>
              <w:rPr>
                <w:sz w:val="18"/>
                <w:szCs w:val="18"/>
              </w:rPr>
              <w:t>1.3, 1.4, 1.5</w:t>
            </w:r>
          </w:p>
        </w:tc>
        <w:tc>
          <w:tcPr>
            <w:tcW w:w="1440" w:type="dxa"/>
          </w:tcPr>
          <w:p w14:paraId="31AE6311" w14:textId="0ECC8027" w:rsidR="000224AD" w:rsidRPr="00F36C39" w:rsidRDefault="000224AD" w:rsidP="00F66453">
            <w:pPr>
              <w:ind w:firstLine="0"/>
              <w:rPr>
                <w:sz w:val="18"/>
                <w:szCs w:val="18"/>
              </w:rPr>
            </w:pPr>
            <w:r>
              <w:rPr>
                <w:sz w:val="18"/>
                <w:szCs w:val="18"/>
              </w:rPr>
              <w:t>1.3</w:t>
            </w:r>
          </w:p>
        </w:tc>
      </w:tr>
      <w:tr w:rsidR="000224AD" w:rsidRPr="00416296" w14:paraId="2DEDE26F" w14:textId="0A1B4DBC" w:rsidTr="00E57365">
        <w:trPr>
          <w:jc w:val="center"/>
        </w:trPr>
        <w:tc>
          <w:tcPr>
            <w:tcW w:w="1487" w:type="dxa"/>
          </w:tcPr>
          <w:p w14:paraId="4050EC87" w14:textId="5F580833" w:rsidR="000224AD" w:rsidRPr="00416296" w:rsidRDefault="000224AD" w:rsidP="00F66453">
            <w:pPr>
              <w:ind w:firstLine="0"/>
              <w:rPr>
                <w:sz w:val="18"/>
                <w:szCs w:val="18"/>
              </w:rPr>
            </w:pPr>
            <w:r>
              <w:rPr>
                <w:sz w:val="18"/>
                <w:szCs w:val="18"/>
              </w:rPr>
              <w:t>Buy RSI Trigger</w:t>
            </w:r>
          </w:p>
        </w:tc>
        <w:tc>
          <w:tcPr>
            <w:tcW w:w="1260" w:type="dxa"/>
          </w:tcPr>
          <w:p w14:paraId="7B8EBCCC" w14:textId="5500A83A" w:rsidR="000224AD" w:rsidRPr="00416296" w:rsidRDefault="000224AD" w:rsidP="00F66453">
            <w:pPr>
              <w:ind w:firstLine="0"/>
              <w:rPr>
                <w:sz w:val="18"/>
                <w:szCs w:val="18"/>
              </w:rPr>
            </w:pPr>
            <w:r>
              <w:rPr>
                <w:sz w:val="18"/>
                <w:szCs w:val="18"/>
              </w:rPr>
              <w:t>30, 35, 40, 45</w:t>
            </w:r>
          </w:p>
        </w:tc>
        <w:tc>
          <w:tcPr>
            <w:tcW w:w="1440" w:type="dxa"/>
          </w:tcPr>
          <w:p w14:paraId="5481CE82" w14:textId="4C85D43D" w:rsidR="000224AD" w:rsidRDefault="000224AD" w:rsidP="00F66453">
            <w:pPr>
              <w:ind w:firstLine="0"/>
              <w:rPr>
                <w:sz w:val="18"/>
                <w:szCs w:val="18"/>
              </w:rPr>
            </w:pPr>
            <w:r>
              <w:rPr>
                <w:sz w:val="18"/>
                <w:szCs w:val="18"/>
              </w:rPr>
              <w:t>35</w:t>
            </w:r>
          </w:p>
        </w:tc>
      </w:tr>
      <w:tr w:rsidR="000224AD" w:rsidRPr="00416296" w14:paraId="3E869A38" w14:textId="77777777" w:rsidTr="00E57365">
        <w:trPr>
          <w:jc w:val="center"/>
        </w:trPr>
        <w:tc>
          <w:tcPr>
            <w:tcW w:w="1487" w:type="dxa"/>
          </w:tcPr>
          <w:p w14:paraId="624E1F92" w14:textId="4EB7F7F4" w:rsidR="000224AD" w:rsidRDefault="000224AD" w:rsidP="00F66453">
            <w:pPr>
              <w:ind w:firstLine="0"/>
              <w:rPr>
                <w:sz w:val="18"/>
                <w:szCs w:val="18"/>
              </w:rPr>
            </w:pPr>
            <w:r>
              <w:rPr>
                <w:sz w:val="18"/>
                <w:szCs w:val="18"/>
              </w:rPr>
              <w:t>Sell RSI Trigger</w:t>
            </w:r>
          </w:p>
        </w:tc>
        <w:tc>
          <w:tcPr>
            <w:tcW w:w="1260" w:type="dxa"/>
          </w:tcPr>
          <w:p w14:paraId="6A1E1614" w14:textId="6753346C" w:rsidR="000224AD" w:rsidRPr="00416296" w:rsidRDefault="000224AD" w:rsidP="00F66453">
            <w:pPr>
              <w:ind w:firstLine="0"/>
              <w:rPr>
                <w:sz w:val="18"/>
                <w:szCs w:val="18"/>
              </w:rPr>
            </w:pPr>
            <w:r>
              <w:rPr>
                <w:sz w:val="18"/>
                <w:szCs w:val="18"/>
              </w:rPr>
              <w:t>70, 75, 80</w:t>
            </w:r>
          </w:p>
        </w:tc>
        <w:tc>
          <w:tcPr>
            <w:tcW w:w="1440" w:type="dxa"/>
          </w:tcPr>
          <w:p w14:paraId="1F41E8A4" w14:textId="2392DF0F" w:rsidR="000224AD" w:rsidRDefault="000224AD" w:rsidP="00F66453">
            <w:pPr>
              <w:ind w:firstLine="0"/>
              <w:rPr>
                <w:sz w:val="18"/>
                <w:szCs w:val="18"/>
              </w:rPr>
            </w:pPr>
            <w:r>
              <w:rPr>
                <w:sz w:val="18"/>
                <w:szCs w:val="18"/>
              </w:rPr>
              <w:t>75</w:t>
            </w:r>
          </w:p>
        </w:tc>
      </w:tr>
      <w:tr w:rsidR="007F5A77" w:rsidRPr="00416296" w14:paraId="27A7FA32" w14:textId="77777777" w:rsidTr="00E57365">
        <w:trPr>
          <w:jc w:val="center"/>
        </w:trPr>
        <w:tc>
          <w:tcPr>
            <w:tcW w:w="1487" w:type="dxa"/>
          </w:tcPr>
          <w:p w14:paraId="6FCFF3A9" w14:textId="54B3FCB1" w:rsidR="007F5A77" w:rsidRDefault="007F5A77" w:rsidP="00F66453">
            <w:pPr>
              <w:ind w:firstLine="0"/>
              <w:rPr>
                <w:sz w:val="18"/>
                <w:szCs w:val="18"/>
              </w:rPr>
            </w:pPr>
            <w:r>
              <w:rPr>
                <w:sz w:val="18"/>
                <w:szCs w:val="18"/>
              </w:rPr>
              <w:t>Algorithm</w:t>
            </w:r>
          </w:p>
        </w:tc>
        <w:tc>
          <w:tcPr>
            <w:tcW w:w="1260" w:type="dxa"/>
          </w:tcPr>
          <w:p w14:paraId="17C381CC" w14:textId="17F1E2ED" w:rsidR="007F5A77" w:rsidRDefault="007F5A77" w:rsidP="00F66453">
            <w:pPr>
              <w:ind w:firstLine="0"/>
              <w:rPr>
                <w:sz w:val="18"/>
                <w:szCs w:val="18"/>
              </w:rPr>
            </w:pPr>
            <w:r>
              <w:rPr>
                <w:sz w:val="18"/>
                <w:szCs w:val="18"/>
              </w:rPr>
              <w:t>1</w:t>
            </w:r>
          </w:p>
        </w:tc>
        <w:tc>
          <w:tcPr>
            <w:tcW w:w="1440" w:type="dxa"/>
          </w:tcPr>
          <w:p w14:paraId="42573C10" w14:textId="359B62A8" w:rsidR="007F5A77" w:rsidRDefault="007F5A77" w:rsidP="00F66453">
            <w:pPr>
              <w:ind w:firstLine="0"/>
              <w:rPr>
                <w:sz w:val="18"/>
                <w:szCs w:val="18"/>
              </w:rPr>
            </w:pPr>
            <w:r>
              <w:rPr>
                <w:sz w:val="18"/>
                <w:szCs w:val="18"/>
              </w:rPr>
              <w:t>1</w:t>
            </w:r>
          </w:p>
        </w:tc>
      </w:tr>
    </w:tbl>
    <w:p w14:paraId="335BFB8F" w14:textId="1836A6DA" w:rsidR="00627669" w:rsidRDefault="00627669" w:rsidP="00627669">
      <w:pPr>
        <w:spacing w:before="220" w:after="220"/>
        <w:jc w:val="center"/>
      </w:pPr>
      <w:r>
        <w:rPr>
          <w:noProof/>
        </w:rPr>
        <mc:AlternateContent>
          <mc:Choice Requires="wps">
            <w:drawing>
              <wp:anchor distT="0" distB="0" distL="114300" distR="114300" simplePos="0" relativeHeight="251659264" behindDoc="0" locked="0" layoutInCell="1" allowOverlap="1" wp14:anchorId="03ABA9C1" wp14:editId="7A3823A8">
                <wp:simplePos x="0" y="0"/>
                <wp:positionH relativeFrom="column">
                  <wp:posOffset>1940560</wp:posOffset>
                </wp:positionH>
                <wp:positionV relativeFrom="paragraph">
                  <wp:posOffset>607060</wp:posOffset>
                </wp:positionV>
                <wp:extent cx="220717" cy="208104"/>
                <wp:effectExtent l="0" t="0" r="8255" b="8255"/>
                <wp:wrapNone/>
                <wp:docPr id="19" name="Rectangle 19"/>
                <wp:cNvGraphicFramePr/>
                <a:graphic xmlns:a="http://schemas.openxmlformats.org/drawingml/2006/main">
                  <a:graphicData uri="http://schemas.microsoft.com/office/word/2010/wordprocessingShape">
                    <wps:wsp>
                      <wps:cNvSpPr/>
                      <wps:spPr>
                        <a:xfrm>
                          <a:off x="0" y="0"/>
                          <a:ext cx="220717" cy="20810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0FAF1" id="Rectangle 19" o:spid="_x0000_s1026" style="position:absolute;margin-left:152.8pt;margin-top:47.8pt;width:17.4pt;height:1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" filled="f" strokecolor="#1f3763 [1604]" strokeweight="1pt"/>
            </w:pict>
          </mc:Fallback>
        </mc:AlternateContent>
      </w:r>
      <w:r w:rsidRPr="00A84173">
        <w:rPr>
          <w:noProof/>
        </w:rPr>
        <w:drawing>
          <wp:inline distT="0" distB="0" distL="0" distR="0" wp14:anchorId="09CD61CE" wp14:editId="272DD54F">
            <wp:extent cx="4392295" cy="3295629"/>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3295629"/>
                    </a:xfrm>
                    <a:prstGeom prst="rect">
                      <a:avLst/>
                    </a:prstGeom>
                  </pic:spPr>
                </pic:pic>
              </a:graphicData>
            </a:graphic>
          </wp:inline>
        </w:drawing>
      </w:r>
    </w:p>
    <w:p w14:paraId="6ACE5CDC" w14:textId="28CE6977" w:rsidR="00627669" w:rsidRPr="00E95E64" w:rsidRDefault="00627669" w:rsidP="00D82CEE">
      <w:pPr>
        <w:spacing w:before="120" w:after="160"/>
        <w:ind w:firstLine="0"/>
        <w:rPr>
          <w:sz w:val="18"/>
        </w:rPr>
      </w:pPr>
      <w:r w:rsidRPr="002B7564">
        <w:rPr>
          <w:b/>
          <w:sz w:val="18"/>
        </w:rPr>
        <w:t xml:space="preserve">Fig. </w:t>
      </w:r>
      <w:r w:rsidR="00233C85">
        <w:rPr>
          <w:b/>
          <w:sz w:val="18"/>
        </w:rPr>
        <w:t>7</w:t>
      </w:r>
      <w:r w:rsidRPr="002B7564">
        <w:rPr>
          <w:b/>
          <w:sz w:val="18"/>
        </w:rPr>
        <w:t>.</w:t>
      </w:r>
      <w:r w:rsidRPr="002B7564">
        <w:rPr>
          <w:sz w:val="18"/>
        </w:rPr>
        <w:t xml:space="preserve"> </w:t>
      </w:r>
      <w:r w:rsidR="00A81055">
        <w:rPr>
          <w:sz w:val="18"/>
        </w:rPr>
        <w:t>Output charts from l</w:t>
      </w:r>
      <w:r>
        <w:rPr>
          <w:sz w:val="18"/>
        </w:rPr>
        <w:t>abeler c</w:t>
      </w:r>
      <w:r w:rsidR="00A81055">
        <w:rPr>
          <w:sz w:val="18"/>
        </w:rPr>
        <w:t>omponent</w:t>
      </w:r>
      <w:r w:rsidRPr="002B7564">
        <w:rPr>
          <w:sz w:val="18"/>
        </w:rPr>
        <w:t>.</w:t>
      </w:r>
    </w:p>
    <w:p w14:paraId="4CFD659E" w14:textId="37EC2714" w:rsidR="00F127CD" w:rsidRDefault="00F127CD" w:rsidP="00E57365">
      <w:pPr>
        <w:spacing w:before="220" w:after="220"/>
        <w:jc w:val="center"/>
      </w:pPr>
      <w:r w:rsidRPr="006B29D6">
        <w:rPr>
          <w:noProof/>
        </w:rPr>
        <w:lastRenderedPageBreak/>
        <w:drawing>
          <wp:inline distT="0" distB="0" distL="0" distR="0" wp14:anchorId="4AF139C5" wp14:editId="4A48CFF4">
            <wp:extent cx="4392295" cy="3348186"/>
            <wp:effectExtent l="0" t="0" r="190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2295" cy="3348186"/>
                    </a:xfrm>
                    <a:prstGeom prst="rect">
                      <a:avLst/>
                    </a:prstGeom>
                  </pic:spPr>
                </pic:pic>
              </a:graphicData>
            </a:graphic>
          </wp:inline>
        </w:drawing>
      </w:r>
    </w:p>
    <w:p w14:paraId="28793545" w14:textId="11B0C47D" w:rsidR="00F127CD" w:rsidRPr="0008401D" w:rsidRDefault="00F127CD" w:rsidP="00D82CEE">
      <w:pPr>
        <w:spacing w:before="120" w:after="160"/>
        <w:ind w:firstLine="0"/>
        <w:rPr>
          <w:sz w:val="18"/>
        </w:rPr>
      </w:pPr>
      <w:r w:rsidRPr="002B7564">
        <w:rPr>
          <w:b/>
          <w:sz w:val="18"/>
        </w:rPr>
        <w:t xml:space="preserve">Fig. </w:t>
      </w:r>
      <w:r w:rsidR="00233C85">
        <w:rPr>
          <w:b/>
          <w:sz w:val="18"/>
        </w:rPr>
        <w:t>8</w:t>
      </w:r>
      <w:r w:rsidRPr="002B7564">
        <w:rPr>
          <w:b/>
          <w:sz w:val="18"/>
        </w:rPr>
        <w:t>.</w:t>
      </w:r>
      <w:r w:rsidRPr="002B7564">
        <w:rPr>
          <w:sz w:val="18"/>
        </w:rPr>
        <w:t xml:space="preserve"> </w:t>
      </w:r>
      <w:r w:rsidR="00627669">
        <w:rPr>
          <w:sz w:val="18"/>
        </w:rPr>
        <w:t>Zoom in area of the close price</w:t>
      </w:r>
      <w:r w:rsidR="00A81055">
        <w:rPr>
          <w:sz w:val="18"/>
        </w:rPr>
        <w:t xml:space="preserve"> from labeler component</w:t>
      </w:r>
      <w:r w:rsidR="002B7833">
        <w:rPr>
          <w:sz w:val="18"/>
        </w:rPr>
        <w:t xml:space="preserve"> showing close price with BB in the top row, RSI with buy and sell targets in the second row, buy and sell signal points in the third row, portfolio strategy in fourth row, and strategy results in fifth row</w:t>
      </w:r>
      <w:r w:rsidRPr="002B7564">
        <w:rPr>
          <w:sz w:val="18"/>
        </w:rPr>
        <w:t>.</w:t>
      </w:r>
    </w:p>
    <w:p w14:paraId="31911F93" w14:textId="4515F1EB" w:rsidR="00A52897" w:rsidRDefault="00AC04CA" w:rsidP="00A52897">
      <w:pPr>
        <w:pStyle w:val="Heading1"/>
      </w:pPr>
      <w:r>
        <w:t>7</w:t>
      </w:r>
      <w:r w:rsidR="009727AF">
        <w:t xml:space="preserve">   </w:t>
      </w:r>
      <w:r w:rsidR="00A52897">
        <w:t>Results</w:t>
      </w:r>
    </w:p>
    <w:p w14:paraId="28220248" w14:textId="1A61103A" w:rsidR="000A1104" w:rsidRDefault="00D9749D" w:rsidP="004F7C67">
      <w:pPr>
        <w:ind w:firstLine="0"/>
      </w:pPr>
      <w:r>
        <w:t xml:space="preserve">For bear market data set, there was </w:t>
      </w:r>
      <w:r w:rsidR="00657459">
        <w:t>around 2,000</w:t>
      </w:r>
      <w:r w:rsidR="00C61973">
        <w:t xml:space="preserve"> </w:t>
      </w:r>
      <w:r w:rsidR="00F127CD">
        <w:t xml:space="preserve">trading </w:t>
      </w:r>
      <w:r w:rsidR="00C61973">
        <w:t>signal</w:t>
      </w:r>
      <w:r w:rsidR="00F127CD">
        <w:t>s over a three-month period</w:t>
      </w:r>
      <w:r w:rsidR="00C61973">
        <w:t xml:space="preserve">, the </w:t>
      </w:r>
      <w:r w:rsidR="0065617F" w:rsidRPr="00607071">
        <w:rPr>
          <w:i/>
        </w:rPr>
        <w:t>l</w:t>
      </w:r>
      <w:r w:rsidR="00C61973" w:rsidRPr="00607071">
        <w:rPr>
          <w:i/>
        </w:rPr>
        <w:t>abeler</w:t>
      </w:r>
      <w:r w:rsidR="00C61973">
        <w:t xml:space="preserve"> </w:t>
      </w:r>
      <w:r w:rsidR="00A3096A">
        <w:t xml:space="preserve">component </w:t>
      </w:r>
      <w:r w:rsidR="00C61973">
        <w:t xml:space="preserve">identified </w:t>
      </w:r>
      <w:r w:rsidR="0065617F">
        <w:t>1.31%</w:t>
      </w:r>
      <w:r w:rsidR="00C61973">
        <w:t xml:space="preserve"> of them as sell </w:t>
      </w:r>
      <w:r w:rsidR="00F127CD">
        <w:t>signals and 2.62% of them as buy signals</w:t>
      </w:r>
      <w:r w:rsidR="00C61973">
        <w:t xml:space="preserve">, see Table 3. The </w:t>
      </w:r>
      <w:r w:rsidR="0065617F">
        <w:t>l</w:t>
      </w:r>
      <w:r w:rsidR="00C61973">
        <w:t>abeler th</w:t>
      </w:r>
      <w:r w:rsidR="0065617F">
        <w:t>e</w:t>
      </w:r>
      <w:r w:rsidR="00C61973">
        <w:t>n used the</w:t>
      </w:r>
      <w:r w:rsidR="00F127CD">
        <w:t>se</w:t>
      </w:r>
      <w:r w:rsidR="00C61973">
        <w:t xml:space="preserve"> trading signals to build a portfolio and compared its returns with a buy and hold strategy, see Table 4. </w:t>
      </w:r>
      <w:r w:rsidR="00F127CD">
        <w:t xml:space="preserve">Our trading strategy </w:t>
      </w:r>
      <w:r w:rsidR="00A3096A">
        <w:t xml:space="preserve">for the bear market </w:t>
      </w:r>
      <w:r w:rsidR="00F127CD">
        <w:t>beat the buy and hold strategy in</w:t>
      </w:r>
      <w:r w:rsidR="00A3096A">
        <w:t xml:space="preserve"> an</w:t>
      </w:r>
      <w:r w:rsidR="00F127CD">
        <w:t xml:space="preserve"> annualized return by 1.173 and Sharpe Ratio </w:t>
      </w:r>
      <w:r w:rsidR="00A3096A">
        <w:t xml:space="preserve">by </w:t>
      </w:r>
      <w:r w:rsidR="000A1104">
        <w:t>0.43</w:t>
      </w:r>
      <w:r w:rsidR="00F127CD">
        <w:t xml:space="preserve">. </w:t>
      </w:r>
    </w:p>
    <w:p w14:paraId="3A03B2EF" w14:textId="226E0966" w:rsidR="00011A96" w:rsidRDefault="00FA3DAC" w:rsidP="0008401D">
      <w:pPr>
        <w:ind w:firstLine="270"/>
      </w:pPr>
      <w:r>
        <w:t xml:space="preserve">The </w:t>
      </w:r>
      <w:r w:rsidR="00A3096A">
        <w:t xml:space="preserve">generated data and label set </w:t>
      </w:r>
      <w:r>
        <w:t xml:space="preserve">from the </w:t>
      </w:r>
      <w:r w:rsidR="000A1104">
        <w:t>l</w:t>
      </w:r>
      <w:r>
        <w:t xml:space="preserve">abeler was then read into the </w:t>
      </w:r>
      <w:r w:rsidR="000A1104" w:rsidRPr="00607071">
        <w:rPr>
          <w:i/>
        </w:rPr>
        <w:t>m</w:t>
      </w:r>
      <w:r w:rsidRPr="00607071">
        <w:rPr>
          <w:i/>
        </w:rPr>
        <w:t>odeler</w:t>
      </w:r>
      <w:r>
        <w:t xml:space="preserve"> </w:t>
      </w:r>
      <w:r w:rsidR="00A3096A">
        <w:t xml:space="preserve">component </w:t>
      </w:r>
      <w:r>
        <w:t xml:space="preserve">to learn the </w:t>
      </w:r>
      <w:r w:rsidR="000A1104">
        <w:t xml:space="preserve">trading </w:t>
      </w:r>
      <w:r>
        <w:t>signals through a 5-fold cross validation</w:t>
      </w:r>
      <w:r w:rsidR="00A3096A">
        <w:t xml:space="preserve">. The modeler was trained with </w:t>
      </w:r>
      <w:r w:rsidR="000A1104">
        <w:t xml:space="preserve">an </w:t>
      </w:r>
      <w:r w:rsidR="000B3E51">
        <w:t>accuracy of 9</w:t>
      </w:r>
      <w:r w:rsidR="001E08B1">
        <w:t>4.89</w:t>
      </w:r>
      <w:r>
        <w:t xml:space="preserve">% </w:t>
      </w:r>
      <w:r w:rsidR="00A3096A">
        <w:t xml:space="preserve">and </w:t>
      </w:r>
      <w:r>
        <w:t>a standard devi</w:t>
      </w:r>
      <w:r w:rsidR="000B3E51">
        <w:t xml:space="preserve">ation of </w:t>
      </w:r>
      <w:r w:rsidR="001E08B1">
        <w:t>1.95</w:t>
      </w:r>
      <w:r w:rsidR="000B3E51">
        <w:t>%</w:t>
      </w:r>
      <w:r>
        <w:t xml:space="preserve">. The contribution of the features </w:t>
      </w:r>
      <w:r w:rsidR="00A3096A">
        <w:t xml:space="preserve">and their importance </w:t>
      </w:r>
      <w:r>
        <w:t xml:space="preserve">to classifying the label is shown in Fig. </w:t>
      </w:r>
      <w:r w:rsidR="00233C85">
        <w:t>9</w:t>
      </w:r>
      <w:r>
        <w:t>.</w:t>
      </w:r>
      <w:r w:rsidR="00955B83">
        <w:t xml:space="preserve"> </w:t>
      </w:r>
      <w:r w:rsidR="00627669">
        <w:t xml:space="preserve">In an effort to determine the minimal features required to recommend, </w:t>
      </w:r>
      <w:r w:rsidR="00955B83">
        <w:t>the features were</w:t>
      </w:r>
      <w:r w:rsidR="00A3096A">
        <w:t xml:space="preserve"> then</w:t>
      </w:r>
      <w:r w:rsidR="00955B83">
        <w:t xml:space="preserve"> pruned</w:t>
      </w:r>
      <w:r w:rsidR="00627669">
        <w:t xml:space="preserve"> from 18 </w:t>
      </w:r>
      <w:r w:rsidR="00A3096A">
        <w:t xml:space="preserve">down </w:t>
      </w:r>
      <w:r w:rsidR="00627669">
        <w:t>to two</w:t>
      </w:r>
      <w:r w:rsidR="00A3096A">
        <w:t>. This step</w:t>
      </w:r>
      <w:r w:rsidR="00627669">
        <w:t xml:space="preserve"> </w:t>
      </w:r>
      <w:r w:rsidR="000B3E51">
        <w:t>yield</w:t>
      </w:r>
      <w:r w:rsidR="00627669">
        <w:t>ed</w:t>
      </w:r>
      <w:r w:rsidR="000B3E51">
        <w:t xml:space="preserve"> </w:t>
      </w:r>
      <w:r w:rsidR="00A3096A">
        <w:t xml:space="preserve">an accuracy of 95.50% with a standard deviation of 0.54%. This is </w:t>
      </w:r>
      <w:r w:rsidR="000B3E51">
        <w:t xml:space="preserve">an </w:t>
      </w:r>
      <w:r w:rsidR="00627669">
        <w:t>improved accuracy of 0.61</w:t>
      </w:r>
      <w:r w:rsidR="00FB1281">
        <w:t>%</w:t>
      </w:r>
      <w:r w:rsidR="00A3096A">
        <w:t>.</w:t>
      </w:r>
      <w:r w:rsidR="00FB1281">
        <w:t xml:space="preserve"> S</w:t>
      </w:r>
      <w:r w:rsidR="00955B83">
        <w:t xml:space="preserve">ee Fig. </w:t>
      </w:r>
      <w:r w:rsidR="00233C85">
        <w:t>10</w:t>
      </w:r>
      <w:r w:rsidR="00955B83">
        <w:t xml:space="preserve"> </w:t>
      </w:r>
      <w:r w:rsidR="00FB1281">
        <w:t xml:space="preserve">for final features </w:t>
      </w:r>
      <w:r w:rsidR="00955B83">
        <w:t xml:space="preserve">and Table 5 for </w:t>
      </w:r>
      <w:r w:rsidR="00FB1281">
        <w:t xml:space="preserve">translation </w:t>
      </w:r>
      <w:proofErr w:type="spellStart"/>
      <w:r w:rsidR="00FB1281">
        <w:t xml:space="preserve">of </w:t>
      </w:r>
      <w:proofErr w:type="gramStart"/>
      <w:r w:rsidR="00FB1281">
        <w:t>f</w:t>
      </w:r>
      <w:proofErr w:type="spellEnd"/>
      <w:r w:rsidR="00A3096A">
        <w:t>{</w:t>
      </w:r>
      <w:proofErr w:type="gramEnd"/>
      <w:r w:rsidR="00A3096A">
        <w:t>#}</w:t>
      </w:r>
      <w:r w:rsidR="00955B83">
        <w:t>.</w:t>
      </w:r>
      <w:r w:rsidR="00AE5512">
        <w:t xml:space="preserve"> See Fig. </w:t>
      </w:r>
      <w:r w:rsidR="00233C85">
        <w:t>11</w:t>
      </w:r>
      <w:r w:rsidR="00AE5512">
        <w:t xml:space="preserve"> for the modeled classifier’s decision tree</w:t>
      </w:r>
      <w:r w:rsidR="00AE2A85">
        <w:t xml:space="preserve"> used to classify feature data f0 and f1 into a buy, hold, or sell class.</w:t>
      </w:r>
    </w:p>
    <w:p w14:paraId="5E6FCD5E" w14:textId="286FFA00" w:rsidR="0064319C" w:rsidRPr="009B1D59" w:rsidRDefault="0064319C" w:rsidP="00D82CEE">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sidR="00A3096A">
        <w:rPr>
          <w:lang w:val="en-GB"/>
        </w:rPr>
        <w:t xml:space="preserve">Bear market signal results from </w:t>
      </w:r>
      <w:proofErr w:type="spellStart"/>
      <w:r w:rsidR="00A3096A">
        <w:rPr>
          <w:lang w:val="en-GB"/>
        </w:rPr>
        <w:t>l</w:t>
      </w:r>
      <w:r>
        <w:rPr>
          <w:lang w:val="en-GB"/>
        </w:rPr>
        <w:t>abeler</w:t>
      </w:r>
      <w:proofErr w:type="spellEnd"/>
      <w:r w:rsidR="00A3096A">
        <w:rPr>
          <w:lang w:val="en-GB"/>
        </w:rPr>
        <w:t xml:space="preserve"> component</w:t>
      </w:r>
      <w:r>
        <w:rPr>
          <w:lang w:val="en-GB"/>
        </w:rPr>
        <w:t>.</w:t>
      </w:r>
    </w:p>
    <w:tbl>
      <w:tblPr>
        <w:tblW w:w="6102" w:type="dxa"/>
        <w:jc w:val="center"/>
        <w:tblLayout w:type="fixed"/>
        <w:tblCellMar>
          <w:left w:w="70" w:type="dxa"/>
          <w:right w:w="70" w:type="dxa"/>
        </w:tblCellMar>
        <w:tblLook w:val="0000" w:firstRow="0" w:lastRow="0" w:firstColumn="0" w:lastColumn="0" w:noHBand="0" w:noVBand="0"/>
      </w:tblPr>
      <w:tblGrid>
        <w:gridCol w:w="2070"/>
        <w:gridCol w:w="2016"/>
        <w:gridCol w:w="2016"/>
      </w:tblGrid>
      <w:tr w:rsidR="00C61973" w:rsidRPr="00371779" w14:paraId="4221D6F4" w14:textId="4C69217D" w:rsidTr="00C61973">
        <w:trPr>
          <w:jc w:val="center"/>
        </w:trPr>
        <w:tc>
          <w:tcPr>
            <w:tcW w:w="2070" w:type="dxa"/>
            <w:tcBorders>
              <w:top w:val="single" w:sz="12" w:space="0" w:color="000000"/>
              <w:bottom w:val="single" w:sz="6" w:space="0" w:color="000000"/>
            </w:tcBorders>
          </w:tcPr>
          <w:p w14:paraId="1770F9C2" w14:textId="77777777" w:rsidR="00C61973" w:rsidRPr="00371779" w:rsidRDefault="00C61973" w:rsidP="00120E58">
            <w:pPr>
              <w:ind w:firstLine="0"/>
              <w:rPr>
                <w:sz w:val="18"/>
                <w:szCs w:val="18"/>
              </w:rPr>
            </w:pPr>
            <w:r>
              <w:rPr>
                <w:sz w:val="18"/>
                <w:szCs w:val="18"/>
              </w:rPr>
              <w:t>Attribute</w:t>
            </w:r>
          </w:p>
        </w:tc>
        <w:tc>
          <w:tcPr>
            <w:tcW w:w="2016" w:type="dxa"/>
            <w:tcBorders>
              <w:top w:val="single" w:sz="12" w:space="0" w:color="000000"/>
              <w:bottom w:val="single" w:sz="6" w:space="0" w:color="000000"/>
            </w:tcBorders>
          </w:tcPr>
          <w:p w14:paraId="642A3436" w14:textId="7800AB4D" w:rsidR="00C61973" w:rsidRPr="00371779" w:rsidRDefault="00C61973" w:rsidP="00120E58">
            <w:pPr>
              <w:ind w:firstLine="0"/>
              <w:rPr>
                <w:sz w:val="18"/>
                <w:szCs w:val="18"/>
              </w:rPr>
            </w:pPr>
            <w:r>
              <w:rPr>
                <w:sz w:val="18"/>
                <w:szCs w:val="18"/>
              </w:rPr>
              <w:t>Total</w:t>
            </w:r>
          </w:p>
        </w:tc>
        <w:tc>
          <w:tcPr>
            <w:tcW w:w="2016" w:type="dxa"/>
            <w:tcBorders>
              <w:top w:val="single" w:sz="12" w:space="0" w:color="000000"/>
              <w:bottom w:val="single" w:sz="6" w:space="0" w:color="000000"/>
            </w:tcBorders>
          </w:tcPr>
          <w:p w14:paraId="78369624" w14:textId="4CB89A7D" w:rsidR="00C61973" w:rsidRDefault="00C61973" w:rsidP="00120E58">
            <w:pPr>
              <w:ind w:firstLine="0"/>
              <w:rPr>
                <w:sz w:val="18"/>
                <w:szCs w:val="18"/>
              </w:rPr>
            </w:pPr>
            <w:r>
              <w:rPr>
                <w:sz w:val="18"/>
                <w:szCs w:val="18"/>
              </w:rPr>
              <w:t>Percentage</w:t>
            </w:r>
          </w:p>
        </w:tc>
      </w:tr>
      <w:tr w:rsidR="00C61973" w:rsidRPr="00416296" w14:paraId="20867999" w14:textId="612AEC32" w:rsidTr="00C61973">
        <w:trPr>
          <w:trHeight w:val="241"/>
          <w:jc w:val="center"/>
        </w:trPr>
        <w:tc>
          <w:tcPr>
            <w:tcW w:w="2070" w:type="dxa"/>
          </w:tcPr>
          <w:p w14:paraId="65C7CC8C" w14:textId="5A0DE642" w:rsidR="00C61973" w:rsidRPr="00416296" w:rsidRDefault="00C61973" w:rsidP="00120E58">
            <w:pPr>
              <w:ind w:firstLine="0"/>
              <w:rPr>
                <w:sz w:val="18"/>
                <w:szCs w:val="18"/>
              </w:rPr>
            </w:pPr>
            <w:r>
              <w:rPr>
                <w:sz w:val="18"/>
                <w:szCs w:val="18"/>
              </w:rPr>
              <w:t>Hold</w:t>
            </w:r>
          </w:p>
        </w:tc>
        <w:tc>
          <w:tcPr>
            <w:tcW w:w="2016" w:type="dxa"/>
          </w:tcPr>
          <w:p w14:paraId="3CFF12F1" w14:textId="47C29DF0" w:rsidR="00C61973" w:rsidRPr="00416296" w:rsidRDefault="00657459" w:rsidP="00120E58">
            <w:pPr>
              <w:ind w:firstLine="0"/>
              <w:rPr>
                <w:sz w:val="18"/>
                <w:szCs w:val="18"/>
              </w:rPr>
            </w:pPr>
            <w:r>
              <w:rPr>
                <w:sz w:val="18"/>
                <w:szCs w:val="18"/>
              </w:rPr>
              <w:t>1,908</w:t>
            </w:r>
          </w:p>
        </w:tc>
        <w:tc>
          <w:tcPr>
            <w:tcW w:w="2016" w:type="dxa"/>
          </w:tcPr>
          <w:p w14:paraId="46B42397" w14:textId="1031E33F" w:rsidR="00C61973" w:rsidRDefault="00657459" w:rsidP="00120E58">
            <w:pPr>
              <w:ind w:firstLine="0"/>
              <w:rPr>
                <w:sz w:val="18"/>
                <w:szCs w:val="18"/>
              </w:rPr>
            </w:pPr>
            <w:r>
              <w:rPr>
                <w:sz w:val="18"/>
                <w:szCs w:val="18"/>
              </w:rPr>
              <w:t>96.07</w:t>
            </w:r>
            <w:r w:rsidR="00C61973">
              <w:rPr>
                <w:sz w:val="18"/>
                <w:szCs w:val="18"/>
              </w:rPr>
              <w:t>%</w:t>
            </w:r>
          </w:p>
        </w:tc>
      </w:tr>
      <w:tr w:rsidR="00C61973" w:rsidRPr="00416296" w14:paraId="595BAEF6" w14:textId="07C62124" w:rsidTr="00C61973">
        <w:trPr>
          <w:trHeight w:val="220"/>
          <w:jc w:val="center"/>
        </w:trPr>
        <w:tc>
          <w:tcPr>
            <w:tcW w:w="2070" w:type="dxa"/>
          </w:tcPr>
          <w:p w14:paraId="5DF7F3C2" w14:textId="4C81AF4F" w:rsidR="00C61973" w:rsidRPr="00416296" w:rsidRDefault="00C61973" w:rsidP="00120E58">
            <w:pPr>
              <w:ind w:firstLine="0"/>
              <w:rPr>
                <w:sz w:val="18"/>
                <w:szCs w:val="18"/>
              </w:rPr>
            </w:pPr>
            <w:r>
              <w:rPr>
                <w:sz w:val="18"/>
                <w:szCs w:val="18"/>
              </w:rPr>
              <w:t>Buy</w:t>
            </w:r>
          </w:p>
        </w:tc>
        <w:tc>
          <w:tcPr>
            <w:tcW w:w="2016" w:type="dxa"/>
          </w:tcPr>
          <w:p w14:paraId="0C4F4D78" w14:textId="64E7A04E" w:rsidR="00C61973" w:rsidRPr="00416296" w:rsidRDefault="00657459" w:rsidP="00120E58">
            <w:pPr>
              <w:ind w:firstLine="0"/>
              <w:rPr>
                <w:sz w:val="18"/>
                <w:szCs w:val="18"/>
              </w:rPr>
            </w:pPr>
            <w:r>
              <w:rPr>
                <w:sz w:val="18"/>
                <w:szCs w:val="18"/>
              </w:rPr>
              <w:t>52</w:t>
            </w:r>
          </w:p>
        </w:tc>
        <w:tc>
          <w:tcPr>
            <w:tcW w:w="2016" w:type="dxa"/>
          </w:tcPr>
          <w:p w14:paraId="56F207EA" w14:textId="24FDC7EC" w:rsidR="00C61973" w:rsidRDefault="00657459" w:rsidP="00120E58">
            <w:pPr>
              <w:ind w:firstLine="0"/>
              <w:rPr>
                <w:sz w:val="18"/>
                <w:szCs w:val="18"/>
              </w:rPr>
            </w:pPr>
            <w:r>
              <w:rPr>
                <w:sz w:val="18"/>
                <w:szCs w:val="18"/>
              </w:rPr>
              <w:t>2.62</w:t>
            </w:r>
            <w:r w:rsidR="00C61973">
              <w:rPr>
                <w:sz w:val="18"/>
                <w:szCs w:val="18"/>
              </w:rPr>
              <w:t>%</w:t>
            </w:r>
          </w:p>
        </w:tc>
      </w:tr>
      <w:tr w:rsidR="00C61973" w:rsidRPr="00416296" w14:paraId="11D52958" w14:textId="1E2691CC" w:rsidTr="00C61973">
        <w:trPr>
          <w:jc w:val="center"/>
        </w:trPr>
        <w:tc>
          <w:tcPr>
            <w:tcW w:w="2070" w:type="dxa"/>
          </w:tcPr>
          <w:p w14:paraId="0A9CDAF4" w14:textId="56B44852" w:rsidR="00C61973" w:rsidRPr="00416296" w:rsidRDefault="00C61973" w:rsidP="00120E58">
            <w:pPr>
              <w:ind w:firstLine="0"/>
              <w:rPr>
                <w:sz w:val="18"/>
                <w:szCs w:val="18"/>
              </w:rPr>
            </w:pPr>
            <w:r>
              <w:rPr>
                <w:sz w:val="18"/>
                <w:szCs w:val="18"/>
              </w:rPr>
              <w:t>Sell</w:t>
            </w:r>
          </w:p>
        </w:tc>
        <w:tc>
          <w:tcPr>
            <w:tcW w:w="2016" w:type="dxa"/>
          </w:tcPr>
          <w:p w14:paraId="3E88669B" w14:textId="36EB7EAE" w:rsidR="00C61973" w:rsidRPr="00416296" w:rsidRDefault="00657459" w:rsidP="00120E58">
            <w:pPr>
              <w:ind w:firstLine="0"/>
              <w:rPr>
                <w:sz w:val="18"/>
                <w:szCs w:val="18"/>
              </w:rPr>
            </w:pPr>
            <w:r>
              <w:rPr>
                <w:sz w:val="18"/>
                <w:szCs w:val="18"/>
              </w:rPr>
              <w:t>26</w:t>
            </w:r>
          </w:p>
        </w:tc>
        <w:tc>
          <w:tcPr>
            <w:tcW w:w="2016" w:type="dxa"/>
          </w:tcPr>
          <w:p w14:paraId="48B40744" w14:textId="036799CE" w:rsidR="00C61973" w:rsidRDefault="00657459" w:rsidP="00120E58">
            <w:pPr>
              <w:ind w:firstLine="0"/>
              <w:rPr>
                <w:sz w:val="18"/>
                <w:szCs w:val="18"/>
              </w:rPr>
            </w:pPr>
            <w:r>
              <w:rPr>
                <w:sz w:val="18"/>
                <w:szCs w:val="18"/>
              </w:rPr>
              <w:t>1.31</w:t>
            </w:r>
            <w:r w:rsidR="00C61973">
              <w:rPr>
                <w:sz w:val="18"/>
                <w:szCs w:val="18"/>
              </w:rPr>
              <w:t>%</w:t>
            </w:r>
          </w:p>
        </w:tc>
      </w:tr>
    </w:tbl>
    <w:p w14:paraId="1CDE80CF" w14:textId="6AD69BE1" w:rsidR="0064319C" w:rsidRPr="009B1D59" w:rsidRDefault="0064319C" w:rsidP="00D82CEE">
      <w:pPr>
        <w:pStyle w:val="tabletitle"/>
        <w:spacing w:after="240"/>
        <w:rPr>
          <w:lang w:val="en-GB"/>
        </w:rPr>
      </w:pPr>
      <w:r w:rsidRPr="009B1D59">
        <w:rPr>
          <w:b/>
          <w:lang w:val="en-GB"/>
        </w:rPr>
        <w:t xml:space="preserve">Table </w:t>
      </w:r>
      <w:r>
        <w:rPr>
          <w:b/>
        </w:rPr>
        <w:t>4</w:t>
      </w:r>
      <w:r w:rsidRPr="009B1D59">
        <w:rPr>
          <w:b/>
          <w:lang w:val="en-GB"/>
        </w:rPr>
        <w:t>.</w:t>
      </w:r>
      <w:r w:rsidRPr="009B1D59">
        <w:rPr>
          <w:lang w:val="en-GB"/>
        </w:rPr>
        <w:t xml:space="preserve"> </w:t>
      </w:r>
      <w:r>
        <w:rPr>
          <w:lang w:val="en-GB"/>
        </w:rPr>
        <w:t xml:space="preserve"> </w:t>
      </w:r>
      <w:r w:rsidR="00A3096A">
        <w:rPr>
          <w:lang w:val="en-GB"/>
        </w:rPr>
        <w:t xml:space="preserve">Bear market </w:t>
      </w:r>
      <w:r>
        <w:rPr>
          <w:lang w:val="en-GB"/>
        </w:rPr>
        <w:t>portfolio results</w:t>
      </w:r>
      <w:r w:rsidR="00A3096A">
        <w:rPr>
          <w:lang w:val="en-GB"/>
        </w:rPr>
        <w:t xml:space="preserve"> from </w:t>
      </w:r>
      <w:proofErr w:type="spellStart"/>
      <w:r w:rsidR="0096381F">
        <w:rPr>
          <w:lang w:val="en-GB"/>
        </w:rPr>
        <w:t>labe</w:t>
      </w:r>
      <w:r w:rsidR="00A3096A">
        <w:rPr>
          <w:lang w:val="en-GB"/>
        </w:rPr>
        <w:t>ler</w:t>
      </w:r>
      <w:proofErr w:type="spellEnd"/>
      <w:r w:rsidR="00A3096A">
        <w:rPr>
          <w:lang w:val="en-GB"/>
        </w:rPr>
        <w:t xml:space="preserve"> component</w:t>
      </w:r>
      <w:r>
        <w:rPr>
          <w:lang w:val="en-GB"/>
        </w:rPr>
        <w:t>.</w:t>
      </w:r>
    </w:p>
    <w:tbl>
      <w:tblPr>
        <w:tblW w:w="6048" w:type="dxa"/>
        <w:jc w:val="center"/>
        <w:tblLayout w:type="fixed"/>
        <w:tblCellMar>
          <w:left w:w="70" w:type="dxa"/>
          <w:right w:w="70" w:type="dxa"/>
        </w:tblCellMar>
        <w:tblLook w:val="0000" w:firstRow="0" w:lastRow="0" w:firstColumn="0" w:lastColumn="0" w:noHBand="0" w:noVBand="0"/>
      </w:tblPr>
      <w:tblGrid>
        <w:gridCol w:w="2016"/>
        <w:gridCol w:w="2016"/>
        <w:gridCol w:w="2016"/>
      </w:tblGrid>
      <w:tr w:rsidR="007D0FE9" w:rsidRPr="00371779" w14:paraId="10803D8A" w14:textId="0F802801" w:rsidTr="007D0FE9">
        <w:trPr>
          <w:jc w:val="center"/>
        </w:trPr>
        <w:tc>
          <w:tcPr>
            <w:tcW w:w="2016" w:type="dxa"/>
            <w:tcBorders>
              <w:top w:val="single" w:sz="12" w:space="0" w:color="000000"/>
              <w:bottom w:val="single" w:sz="6" w:space="0" w:color="000000"/>
            </w:tcBorders>
          </w:tcPr>
          <w:p w14:paraId="1F003FA5" w14:textId="1FD7F024" w:rsidR="007D0FE9" w:rsidRPr="00371779" w:rsidRDefault="007D0FE9" w:rsidP="00120E58">
            <w:pPr>
              <w:ind w:firstLine="0"/>
              <w:rPr>
                <w:sz w:val="18"/>
                <w:szCs w:val="18"/>
              </w:rPr>
            </w:pPr>
            <w:r>
              <w:rPr>
                <w:sz w:val="18"/>
                <w:szCs w:val="18"/>
              </w:rPr>
              <w:t>Summary</w:t>
            </w:r>
          </w:p>
        </w:tc>
        <w:tc>
          <w:tcPr>
            <w:tcW w:w="2016" w:type="dxa"/>
            <w:tcBorders>
              <w:top w:val="single" w:sz="12" w:space="0" w:color="000000"/>
              <w:bottom w:val="single" w:sz="6" w:space="0" w:color="000000"/>
            </w:tcBorders>
          </w:tcPr>
          <w:p w14:paraId="67966A7D" w14:textId="652D1F2D" w:rsidR="007D0FE9" w:rsidRPr="00371779" w:rsidRDefault="007D0FE9" w:rsidP="00120E58">
            <w:pPr>
              <w:ind w:firstLine="0"/>
              <w:rPr>
                <w:sz w:val="18"/>
                <w:szCs w:val="18"/>
              </w:rPr>
            </w:pPr>
            <w:r>
              <w:rPr>
                <w:sz w:val="18"/>
                <w:szCs w:val="18"/>
              </w:rPr>
              <w:t>Trade</w:t>
            </w:r>
          </w:p>
        </w:tc>
        <w:tc>
          <w:tcPr>
            <w:tcW w:w="2016" w:type="dxa"/>
            <w:tcBorders>
              <w:top w:val="single" w:sz="12" w:space="0" w:color="000000"/>
              <w:bottom w:val="single" w:sz="6" w:space="0" w:color="000000"/>
            </w:tcBorders>
          </w:tcPr>
          <w:p w14:paraId="428B6A62" w14:textId="20AC65A6" w:rsidR="007D0FE9" w:rsidRDefault="007D0FE9" w:rsidP="00120E58">
            <w:pPr>
              <w:ind w:firstLine="0"/>
              <w:rPr>
                <w:sz w:val="18"/>
                <w:szCs w:val="18"/>
              </w:rPr>
            </w:pPr>
            <w:r>
              <w:rPr>
                <w:sz w:val="18"/>
                <w:szCs w:val="18"/>
              </w:rPr>
              <w:t>Buy &amp; Hold</w:t>
            </w:r>
          </w:p>
        </w:tc>
      </w:tr>
      <w:tr w:rsidR="007D0FE9" w:rsidRPr="00416296" w14:paraId="79EBC776" w14:textId="797CF808" w:rsidTr="007D0FE9">
        <w:trPr>
          <w:trHeight w:val="241"/>
          <w:jc w:val="center"/>
        </w:trPr>
        <w:tc>
          <w:tcPr>
            <w:tcW w:w="2016" w:type="dxa"/>
          </w:tcPr>
          <w:p w14:paraId="22C5A1D7" w14:textId="7AC4D153" w:rsidR="007D0FE9" w:rsidRPr="00416296" w:rsidRDefault="007D0FE9" w:rsidP="00120E58">
            <w:pPr>
              <w:ind w:firstLine="0"/>
              <w:rPr>
                <w:sz w:val="18"/>
                <w:szCs w:val="18"/>
              </w:rPr>
            </w:pPr>
            <w:r>
              <w:rPr>
                <w:sz w:val="18"/>
                <w:szCs w:val="18"/>
              </w:rPr>
              <w:t>Return</w:t>
            </w:r>
          </w:p>
        </w:tc>
        <w:tc>
          <w:tcPr>
            <w:tcW w:w="2016" w:type="dxa"/>
          </w:tcPr>
          <w:p w14:paraId="12DE6C41" w14:textId="388416FA" w:rsidR="007D0FE9" w:rsidRPr="00416296" w:rsidRDefault="00657459" w:rsidP="00120E58">
            <w:pPr>
              <w:ind w:firstLine="0"/>
              <w:rPr>
                <w:sz w:val="18"/>
                <w:szCs w:val="18"/>
              </w:rPr>
            </w:pPr>
            <w:r>
              <w:rPr>
                <w:sz w:val="18"/>
                <w:szCs w:val="18"/>
              </w:rPr>
              <w:t>1.18</w:t>
            </w:r>
          </w:p>
        </w:tc>
        <w:tc>
          <w:tcPr>
            <w:tcW w:w="2016" w:type="dxa"/>
          </w:tcPr>
          <w:p w14:paraId="4A444138" w14:textId="3E7255EE" w:rsidR="007D0FE9" w:rsidRDefault="00657459" w:rsidP="00120E58">
            <w:pPr>
              <w:ind w:firstLine="0"/>
              <w:rPr>
                <w:sz w:val="18"/>
                <w:szCs w:val="18"/>
              </w:rPr>
            </w:pPr>
            <w:r>
              <w:rPr>
                <w:sz w:val="18"/>
                <w:szCs w:val="18"/>
              </w:rPr>
              <w:t>0.007</w:t>
            </w:r>
          </w:p>
        </w:tc>
      </w:tr>
      <w:tr w:rsidR="007D0FE9" w:rsidRPr="00416296" w14:paraId="1B36849A" w14:textId="1731A246" w:rsidTr="007D0FE9">
        <w:trPr>
          <w:jc w:val="center"/>
        </w:trPr>
        <w:tc>
          <w:tcPr>
            <w:tcW w:w="2016" w:type="dxa"/>
          </w:tcPr>
          <w:p w14:paraId="4C75D524" w14:textId="431C630F" w:rsidR="007D0FE9" w:rsidRPr="00416296" w:rsidRDefault="007D0FE9" w:rsidP="00120E58">
            <w:pPr>
              <w:ind w:firstLine="0"/>
              <w:rPr>
                <w:sz w:val="18"/>
                <w:szCs w:val="18"/>
              </w:rPr>
            </w:pPr>
            <w:r>
              <w:rPr>
                <w:sz w:val="18"/>
                <w:szCs w:val="18"/>
              </w:rPr>
              <w:t>Sharp</w:t>
            </w:r>
            <w:r w:rsidR="00FA3DAC">
              <w:rPr>
                <w:sz w:val="18"/>
                <w:szCs w:val="18"/>
              </w:rPr>
              <w:t>e</w:t>
            </w:r>
            <w:r>
              <w:rPr>
                <w:sz w:val="18"/>
                <w:szCs w:val="18"/>
              </w:rPr>
              <w:t xml:space="preserve"> Ratio</w:t>
            </w:r>
            <w:r w:rsidR="001C64BD">
              <w:rPr>
                <w:rStyle w:val="FootnoteReference"/>
              </w:rPr>
              <w:footnoteReference w:id="6"/>
            </w:r>
            <w:r>
              <w:rPr>
                <w:sz w:val="18"/>
                <w:szCs w:val="18"/>
              </w:rPr>
              <w:t xml:space="preserve"> (</w:t>
            </w:r>
            <w:proofErr w:type="spellStart"/>
            <w:r>
              <w:rPr>
                <w:sz w:val="18"/>
                <w:szCs w:val="18"/>
              </w:rPr>
              <w:t>Rf</w:t>
            </w:r>
            <w:proofErr w:type="spellEnd"/>
            <w:r>
              <w:rPr>
                <w:sz w:val="18"/>
                <w:szCs w:val="18"/>
              </w:rPr>
              <w:t>=0%)</w:t>
            </w:r>
          </w:p>
        </w:tc>
        <w:tc>
          <w:tcPr>
            <w:tcW w:w="2016" w:type="dxa"/>
          </w:tcPr>
          <w:p w14:paraId="5F7EB6C5" w14:textId="1DDE2077" w:rsidR="007D0FE9" w:rsidRPr="00416296" w:rsidRDefault="00657459" w:rsidP="00120E58">
            <w:pPr>
              <w:ind w:firstLine="0"/>
              <w:rPr>
                <w:sz w:val="18"/>
                <w:szCs w:val="18"/>
              </w:rPr>
            </w:pPr>
            <w:r>
              <w:rPr>
                <w:sz w:val="18"/>
                <w:szCs w:val="18"/>
              </w:rPr>
              <w:t>1.26</w:t>
            </w:r>
          </w:p>
        </w:tc>
        <w:tc>
          <w:tcPr>
            <w:tcW w:w="2016" w:type="dxa"/>
          </w:tcPr>
          <w:p w14:paraId="662B280D" w14:textId="6D903D62" w:rsidR="007D0FE9" w:rsidRDefault="00657459" w:rsidP="00120E58">
            <w:pPr>
              <w:ind w:firstLine="0"/>
              <w:rPr>
                <w:sz w:val="18"/>
                <w:szCs w:val="18"/>
              </w:rPr>
            </w:pPr>
            <w:r>
              <w:rPr>
                <w:sz w:val="18"/>
                <w:szCs w:val="18"/>
              </w:rPr>
              <w:t>0.83</w:t>
            </w:r>
          </w:p>
        </w:tc>
      </w:tr>
    </w:tbl>
    <w:p w14:paraId="6C0CB9A5" w14:textId="5D12190B" w:rsidR="00FD3D36" w:rsidRPr="009B1D59" w:rsidRDefault="00FD3D36" w:rsidP="00D82CEE">
      <w:pPr>
        <w:pStyle w:val="tabletitle"/>
        <w:spacing w:after="240"/>
        <w:rPr>
          <w:lang w:val="en-GB"/>
        </w:rPr>
      </w:pPr>
      <w:r w:rsidRPr="009B1D59">
        <w:rPr>
          <w:b/>
          <w:lang w:val="en-GB"/>
        </w:rPr>
        <w:t xml:space="preserve">Table </w:t>
      </w:r>
      <w:r>
        <w:rPr>
          <w:b/>
        </w:rPr>
        <w:t>5</w:t>
      </w:r>
      <w:r w:rsidRPr="009B1D59">
        <w:rPr>
          <w:b/>
          <w:lang w:val="en-GB"/>
        </w:rPr>
        <w:t>.</w:t>
      </w:r>
      <w:r w:rsidRPr="009B1D59">
        <w:rPr>
          <w:lang w:val="en-GB"/>
        </w:rPr>
        <w:t xml:space="preserve"> </w:t>
      </w:r>
      <w:r>
        <w:rPr>
          <w:lang w:val="en-GB"/>
        </w:rPr>
        <w:t xml:space="preserve"> </w:t>
      </w:r>
      <w:r w:rsidR="00A3096A">
        <w:rPr>
          <w:lang w:val="en-GB"/>
        </w:rPr>
        <w:t>Features used to model the classifier for full model and reduced model.</w:t>
      </w:r>
    </w:p>
    <w:tbl>
      <w:tblPr>
        <w:tblW w:w="4590" w:type="dxa"/>
        <w:jc w:val="center"/>
        <w:tblLayout w:type="fixed"/>
        <w:tblCellMar>
          <w:left w:w="70" w:type="dxa"/>
          <w:right w:w="70" w:type="dxa"/>
        </w:tblCellMar>
        <w:tblLook w:val="0000" w:firstRow="0" w:lastRow="0" w:firstColumn="0" w:lastColumn="0" w:noHBand="0" w:noVBand="0"/>
      </w:tblPr>
      <w:tblGrid>
        <w:gridCol w:w="990"/>
        <w:gridCol w:w="1080"/>
        <w:gridCol w:w="2520"/>
      </w:tblGrid>
      <w:tr w:rsidR="00E217F8" w:rsidRPr="00371779" w14:paraId="21232DD3" w14:textId="77777777" w:rsidTr="0008401D">
        <w:trPr>
          <w:jc w:val="center"/>
        </w:trPr>
        <w:tc>
          <w:tcPr>
            <w:tcW w:w="990" w:type="dxa"/>
            <w:tcBorders>
              <w:top w:val="single" w:sz="12" w:space="0" w:color="000000"/>
              <w:bottom w:val="single" w:sz="6" w:space="0" w:color="000000"/>
            </w:tcBorders>
          </w:tcPr>
          <w:p w14:paraId="3F3ADF1C" w14:textId="318D5285" w:rsidR="00E217F8" w:rsidRPr="00371779" w:rsidRDefault="00A3096A" w:rsidP="00120E58">
            <w:pPr>
              <w:ind w:firstLine="0"/>
              <w:rPr>
                <w:sz w:val="18"/>
                <w:szCs w:val="18"/>
              </w:rPr>
            </w:pPr>
            <w:r>
              <w:rPr>
                <w:sz w:val="18"/>
                <w:szCs w:val="18"/>
              </w:rPr>
              <w:t>Full</w:t>
            </w:r>
          </w:p>
        </w:tc>
        <w:tc>
          <w:tcPr>
            <w:tcW w:w="1080" w:type="dxa"/>
            <w:tcBorders>
              <w:top w:val="single" w:sz="12" w:space="0" w:color="000000"/>
              <w:bottom w:val="single" w:sz="6" w:space="0" w:color="000000"/>
            </w:tcBorders>
          </w:tcPr>
          <w:p w14:paraId="104364AC" w14:textId="3F7876B6" w:rsidR="00E217F8" w:rsidRDefault="00A3096A" w:rsidP="00120E58">
            <w:pPr>
              <w:ind w:firstLine="0"/>
              <w:rPr>
                <w:sz w:val="18"/>
                <w:szCs w:val="18"/>
              </w:rPr>
            </w:pPr>
            <w:r>
              <w:rPr>
                <w:sz w:val="18"/>
                <w:szCs w:val="18"/>
              </w:rPr>
              <w:t>Reduced</w:t>
            </w:r>
          </w:p>
        </w:tc>
        <w:tc>
          <w:tcPr>
            <w:tcW w:w="2520" w:type="dxa"/>
            <w:tcBorders>
              <w:top w:val="single" w:sz="12" w:space="0" w:color="000000"/>
              <w:bottom w:val="single" w:sz="6" w:space="0" w:color="000000"/>
            </w:tcBorders>
          </w:tcPr>
          <w:p w14:paraId="508E0BDD" w14:textId="5330C005" w:rsidR="00E217F8" w:rsidRPr="00371779" w:rsidRDefault="00E217F8" w:rsidP="00120E58">
            <w:pPr>
              <w:ind w:firstLine="0"/>
              <w:rPr>
                <w:sz w:val="18"/>
                <w:szCs w:val="18"/>
              </w:rPr>
            </w:pPr>
            <w:r>
              <w:rPr>
                <w:sz w:val="18"/>
                <w:szCs w:val="18"/>
              </w:rPr>
              <w:t>Feature</w:t>
            </w:r>
          </w:p>
        </w:tc>
      </w:tr>
      <w:tr w:rsidR="00E217F8" w:rsidRPr="00416296" w14:paraId="7858B940" w14:textId="77777777" w:rsidTr="0008401D">
        <w:trPr>
          <w:trHeight w:val="241"/>
          <w:jc w:val="center"/>
        </w:trPr>
        <w:tc>
          <w:tcPr>
            <w:tcW w:w="990" w:type="dxa"/>
          </w:tcPr>
          <w:p w14:paraId="5DA1B637" w14:textId="5E510C6D" w:rsidR="00E217F8" w:rsidRPr="00416296" w:rsidRDefault="00E217F8" w:rsidP="00120E58">
            <w:pPr>
              <w:ind w:firstLine="0"/>
              <w:rPr>
                <w:sz w:val="18"/>
                <w:szCs w:val="18"/>
              </w:rPr>
            </w:pPr>
            <w:r>
              <w:rPr>
                <w:sz w:val="18"/>
                <w:szCs w:val="18"/>
              </w:rPr>
              <w:t>f0</w:t>
            </w:r>
          </w:p>
        </w:tc>
        <w:tc>
          <w:tcPr>
            <w:tcW w:w="1080" w:type="dxa"/>
          </w:tcPr>
          <w:p w14:paraId="52ADC7B5" w14:textId="77777777" w:rsidR="00E217F8" w:rsidRDefault="00E217F8" w:rsidP="00120E58">
            <w:pPr>
              <w:ind w:firstLine="0"/>
              <w:rPr>
                <w:sz w:val="18"/>
                <w:szCs w:val="18"/>
              </w:rPr>
            </w:pPr>
          </w:p>
        </w:tc>
        <w:tc>
          <w:tcPr>
            <w:tcW w:w="2520" w:type="dxa"/>
          </w:tcPr>
          <w:p w14:paraId="1FD84F86" w14:textId="0479E0B2" w:rsidR="00E217F8" w:rsidRPr="00416296" w:rsidRDefault="00E217F8" w:rsidP="00120E58">
            <w:pPr>
              <w:ind w:firstLine="0"/>
              <w:rPr>
                <w:sz w:val="18"/>
                <w:szCs w:val="18"/>
              </w:rPr>
            </w:pPr>
            <w:r>
              <w:rPr>
                <w:sz w:val="18"/>
                <w:szCs w:val="18"/>
              </w:rPr>
              <w:t>Close price</w:t>
            </w:r>
          </w:p>
        </w:tc>
      </w:tr>
      <w:tr w:rsidR="00E217F8" w:rsidRPr="00416296" w14:paraId="18DBA87F" w14:textId="77777777" w:rsidTr="0008401D">
        <w:trPr>
          <w:trHeight w:val="220"/>
          <w:jc w:val="center"/>
        </w:trPr>
        <w:tc>
          <w:tcPr>
            <w:tcW w:w="990" w:type="dxa"/>
          </w:tcPr>
          <w:p w14:paraId="7EC7CE3F" w14:textId="76BDDFBE" w:rsidR="00E217F8" w:rsidRPr="00416296" w:rsidRDefault="00E217F8" w:rsidP="00120E58">
            <w:pPr>
              <w:ind w:firstLine="0"/>
              <w:rPr>
                <w:sz w:val="18"/>
                <w:szCs w:val="18"/>
              </w:rPr>
            </w:pPr>
            <w:r>
              <w:rPr>
                <w:sz w:val="18"/>
                <w:szCs w:val="18"/>
              </w:rPr>
              <w:t>f1</w:t>
            </w:r>
          </w:p>
        </w:tc>
        <w:tc>
          <w:tcPr>
            <w:tcW w:w="1080" w:type="dxa"/>
          </w:tcPr>
          <w:p w14:paraId="17BEC419" w14:textId="01106E2B" w:rsidR="00E217F8" w:rsidRDefault="00E217F8" w:rsidP="00120E58">
            <w:pPr>
              <w:ind w:firstLine="0"/>
              <w:rPr>
                <w:sz w:val="18"/>
                <w:szCs w:val="18"/>
              </w:rPr>
            </w:pPr>
          </w:p>
        </w:tc>
        <w:tc>
          <w:tcPr>
            <w:tcW w:w="2520" w:type="dxa"/>
          </w:tcPr>
          <w:p w14:paraId="52404CC8" w14:textId="327DEB47" w:rsidR="00E217F8" w:rsidRPr="00416296" w:rsidRDefault="00E217F8" w:rsidP="00120E58">
            <w:pPr>
              <w:ind w:firstLine="0"/>
              <w:rPr>
                <w:sz w:val="18"/>
                <w:szCs w:val="18"/>
              </w:rPr>
            </w:pPr>
            <w:r>
              <w:rPr>
                <w:sz w:val="18"/>
                <w:szCs w:val="18"/>
              </w:rPr>
              <w:t>Volume</w:t>
            </w:r>
          </w:p>
        </w:tc>
      </w:tr>
      <w:tr w:rsidR="00E217F8" w:rsidRPr="00416296" w14:paraId="035EF824" w14:textId="77777777" w:rsidTr="0008401D">
        <w:trPr>
          <w:trHeight w:val="220"/>
          <w:jc w:val="center"/>
        </w:trPr>
        <w:tc>
          <w:tcPr>
            <w:tcW w:w="990" w:type="dxa"/>
          </w:tcPr>
          <w:p w14:paraId="3DDBD05A" w14:textId="63567357" w:rsidR="00E217F8" w:rsidRPr="00416296" w:rsidRDefault="00E217F8" w:rsidP="00120E58">
            <w:pPr>
              <w:ind w:firstLine="0"/>
              <w:rPr>
                <w:sz w:val="18"/>
                <w:szCs w:val="18"/>
              </w:rPr>
            </w:pPr>
            <w:r>
              <w:rPr>
                <w:sz w:val="18"/>
                <w:szCs w:val="18"/>
              </w:rPr>
              <w:t>f2</w:t>
            </w:r>
          </w:p>
        </w:tc>
        <w:tc>
          <w:tcPr>
            <w:tcW w:w="1080" w:type="dxa"/>
          </w:tcPr>
          <w:p w14:paraId="1C77601A" w14:textId="77777777" w:rsidR="00E217F8" w:rsidRDefault="00E217F8" w:rsidP="00120E58">
            <w:pPr>
              <w:ind w:firstLine="0"/>
              <w:rPr>
                <w:sz w:val="18"/>
                <w:szCs w:val="18"/>
              </w:rPr>
            </w:pPr>
          </w:p>
        </w:tc>
        <w:tc>
          <w:tcPr>
            <w:tcW w:w="2520" w:type="dxa"/>
          </w:tcPr>
          <w:p w14:paraId="34D4D9B9" w14:textId="0C75C0F0" w:rsidR="00E217F8" w:rsidRPr="00416296" w:rsidRDefault="00E217F8" w:rsidP="00120E58">
            <w:pPr>
              <w:ind w:firstLine="0"/>
              <w:rPr>
                <w:sz w:val="18"/>
                <w:szCs w:val="18"/>
              </w:rPr>
            </w:pPr>
            <w:r>
              <w:rPr>
                <w:sz w:val="18"/>
                <w:szCs w:val="18"/>
              </w:rPr>
              <w:t>BB high</w:t>
            </w:r>
          </w:p>
        </w:tc>
      </w:tr>
      <w:tr w:rsidR="00E217F8" w:rsidRPr="00416296" w14:paraId="78D5BE3A" w14:textId="77777777" w:rsidTr="0008401D">
        <w:trPr>
          <w:jc w:val="center"/>
        </w:trPr>
        <w:tc>
          <w:tcPr>
            <w:tcW w:w="990" w:type="dxa"/>
          </w:tcPr>
          <w:p w14:paraId="4BEB0A5B" w14:textId="6AF319AE" w:rsidR="00E217F8" w:rsidRDefault="00E217F8" w:rsidP="00120E58">
            <w:pPr>
              <w:ind w:firstLine="0"/>
              <w:rPr>
                <w:sz w:val="18"/>
                <w:szCs w:val="18"/>
              </w:rPr>
            </w:pPr>
            <w:r>
              <w:rPr>
                <w:sz w:val="18"/>
                <w:szCs w:val="18"/>
              </w:rPr>
              <w:t>f3</w:t>
            </w:r>
          </w:p>
        </w:tc>
        <w:tc>
          <w:tcPr>
            <w:tcW w:w="1080" w:type="dxa"/>
          </w:tcPr>
          <w:p w14:paraId="03647BC5" w14:textId="77777777" w:rsidR="00E217F8" w:rsidRDefault="00E217F8" w:rsidP="00120E58">
            <w:pPr>
              <w:ind w:firstLine="0"/>
              <w:rPr>
                <w:sz w:val="18"/>
                <w:szCs w:val="18"/>
              </w:rPr>
            </w:pPr>
          </w:p>
        </w:tc>
        <w:tc>
          <w:tcPr>
            <w:tcW w:w="2520" w:type="dxa"/>
          </w:tcPr>
          <w:p w14:paraId="12F91636" w14:textId="2AAE7FAB" w:rsidR="00E217F8" w:rsidRDefault="00E217F8" w:rsidP="00120E58">
            <w:pPr>
              <w:ind w:firstLine="0"/>
              <w:rPr>
                <w:sz w:val="18"/>
                <w:szCs w:val="18"/>
              </w:rPr>
            </w:pPr>
            <w:r>
              <w:rPr>
                <w:sz w:val="18"/>
                <w:szCs w:val="18"/>
              </w:rPr>
              <w:t>BB mid</w:t>
            </w:r>
          </w:p>
        </w:tc>
      </w:tr>
      <w:tr w:rsidR="00E217F8" w:rsidRPr="00416296" w14:paraId="3B52CCF2" w14:textId="77777777" w:rsidTr="0008401D">
        <w:trPr>
          <w:jc w:val="center"/>
        </w:trPr>
        <w:tc>
          <w:tcPr>
            <w:tcW w:w="990" w:type="dxa"/>
          </w:tcPr>
          <w:p w14:paraId="73F5AE48" w14:textId="0FA78FE1" w:rsidR="00E217F8" w:rsidRDefault="00E217F8" w:rsidP="00120E58">
            <w:pPr>
              <w:ind w:firstLine="0"/>
              <w:rPr>
                <w:sz w:val="18"/>
                <w:szCs w:val="18"/>
              </w:rPr>
            </w:pPr>
            <w:r>
              <w:rPr>
                <w:sz w:val="18"/>
                <w:szCs w:val="18"/>
              </w:rPr>
              <w:t>f4</w:t>
            </w:r>
          </w:p>
        </w:tc>
        <w:tc>
          <w:tcPr>
            <w:tcW w:w="1080" w:type="dxa"/>
          </w:tcPr>
          <w:p w14:paraId="5D662A75" w14:textId="77777777" w:rsidR="00E217F8" w:rsidRDefault="00E217F8" w:rsidP="00120E58">
            <w:pPr>
              <w:ind w:firstLine="0"/>
              <w:rPr>
                <w:sz w:val="18"/>
                <w:szCs w:val="18"/>
              </w:rPr>
            </w:pPr>
          </w:p>
        </w:tc>
        <w:tc>
          <w:tcPr>
            <w:tcW w:w="2520" w:type="dxa"/>
          </w:tcPr>
          <w:p w14:paraId="332C089A" w14:textId="40ECF455" w:rsidR="00E217F8" w:rsidRDefault="00E217F8" w:rsidP="00120E58">
            <w:pPr>
              <w:ind w:firstLine="0"/>
              <w:rPr>
                <w:sz w:val="18"/>
                <w:szCs w:val="18"/>
              </w:rPr>
            </w:pPr>
            <w:r>
              <w:rPr>
                <w:sz w:val="18"/>
                <w:szCs w:val="18"/>
              </w:rPr>
              <w:t>BB low</w:t>
            </w:r>
          </w:p>
        </w:tc>
      </w:tr>
      <w:tr w:rsidR="00E217F8" w:rsidRPr="00416296" w14:paraId="7B1542E9" w14:textId="77777777" w:rsidTr="0008401D">
        <w:trPr>
          <w:jc w:val="center"/>
        </w:trPr>
        <w:tc>
          <w:tcPr>
            <w:tcW w:w="990" w:type="dxa"/>
          </w:tcPr>
          <w:p w14:paraId="552457B4" w14:textId="49F20AA8" w:rsidR="00E217F8" w:rsidRDefault="00E217F8" w:rsidP="00120E58">
            <w:pPr>
              <w:ind w:firstLine="0"/>
              <w:rPr>
                <w:sz w:val="18"/>
                <w:szCs w:val="18"/>
              </w:rPr>
            </w:pPr>
            <w:r>
              <w:rPr>
                <w:sz w:val="18"/>
                <w:szCs w:val="18"/>
              </w:rPr>
              <w:t>f5</w:t>
            </w:r>
          </w:p>
        </w:tc>
        <w:tc>
          <w:tcPr>
            <w:tcW w:w="1080" w:type="dxa"/>
          </w:tcPr>
          <w:p w14:paraId="120ABD12" w14:textId="77777777" w:rsidR="00E217F8" w:rsidRDefault="00E217F8" w:rsidP="00120E58">
            <w:pPr>
              <w:ind w:firstLine="0"/>
              <w:rPr>
                <w:sz w:val="18"/>
                <w:szCs w:val="18"/>
              </w:rPr>
            </w:pPr>
          </w:p>
        </w:tc>
        <w:tc>
          <w:tcPr>
            <w:tcW w:w="2520" w:type="dxa"/>
          </w:tcPr>
          <w:p w14:paraId="6E457E90" w14:textId="3377B295" w:rsidR="00E217F8" w:rsidRDefault="00E217F8" w:rsidP="00120E58">
            <w:pPr>
              <w:ind w:firstLine="0"/>
              <w:rPr>
                <w:sz w:val="18"/>
                <w:szCs w:val="18"/>
              </w:rPr>
            </w:pPr>
            <w:r>
              <w:rPr>
                <w:sz w:val="18"/>
                <w:szCs w:val="18"/>
              </w:rPr>
              <w:t>RSI</w:t>
            </w:r>
          </w:p>
        </w:tc>
      </w:tr>
      <w:tr w:rsidR="00E217F8" w:rsidRPr="00416296" w14:paraId="641FE106" w14:textId="77777777" w:rsidTr="0008401D">
        <w:trPr>
          <w:jc w:val="center"/>
        </w:trPr>
        <w:tc>
          <w:tcPr>
            <w:tcW w:w="990" w:type="dxa"/>
          </w:tcPr>
          <w:p w14:paraId="41EB758D" w14:textId="2C44A1F4" w:rsidR="00E217F8" w:rsidRDefault="00E217F8" w:rsidP="00120E58">
            <w:pPr>
              <w:ind w:firstLine="0"/>
              <w:rPr>
                <w:sz w:val="18"/>
                <w:szCs w:val="18"/>
              </w:rPr>
            </w:pPr>
            <w:r>
              <w:rPr>
                <w:sz w:val="18"/>
                <w:szCs w:val="18"/>
              </w:rPr>
              <w:t>f6</w:t>
            </w:r>
          </w:p>
        </w:tc>
        <w:tc>
          <w:tcPr>
            <w:tcW w:w="1080" w:type="dxa"/>
          </w:tcPr>
          <w:p w14:paraId="5713B7D8" w14:textId="77777777" w:rsidR="00E217F8" w:rsidRDefault="00E217F8" w:rsidP="00120E58">
            <w:pPr>
              <w:ind w:firstLine="0"/>
              <w:rPr>
                <w:sz w:val="18"/>
                <w:szCs w:val="18"/>
              </w:rPr>
            </w:pPr>
          </w:p>
        </w:tc>
        <w:tc>
          <w:tcPr>
            <w:tcW w:w="2520" w:type="dxa"/>
          </w:tcPr>
          <w:p w14:paraId="01097D7D" w14:textId="41042532" w:rsidR="00E217F8" w:rsidRDefault="00E217F8" w:rsidP="00120E58">
            <w:pPr>
              <w:ind w:firstLine="0"/>
              <w:rPr>
                <w:sz w:val="18"/>
                <w:szCs w:val="18"/>
              </w:rPr>
            </w:pPr>
            <w:r>
              <w:rPr>
                <w:sz w:val="18"/>
                <w:szCs w:val="18"/>
              </w:rPr>
              <w:t xml:space="preserve">Close price </w:t>
            </w:r>
            <w:proofErr w:type="spellStart"/>
            <w:r>
              <w:rPr>
                <w:sz w:val="18"/>
                <w:szCs w:val="18"/>
              </w:rPr>
              <w:t>prev</w:t>
            </w:r>
            <w:proofErr w:type="spellEnd"/>
            <w:r>
              <w:rPr>
                <w:sz w:val="18"/>
                <w:szCs w:val="18"/>
              </w:rPr>
              <w:t xml:space="preserve"> period</w:t>
            </w:r>
          </w:p>
        </w:tc>
      </w:tr>
      <w:tr w:rsidR="000B3E51" w:rsidRPr="00416296" w14:paraId="08D3319B" w14:textId="77777777" w:rsidTr="0008401D">
        <w:trPr>
          <w:jc w:val="center"/>
        </w:trPr>
        <w:tc>
          <w:tcPr>
            <w:tcW w:w="990" w:type="dxa"/>
          </w:tcPr>
          <w:p w14:paraId="000B3D4F" w14:textId="695F8046" w:rsidR="000B3E51" w:rsidRDefault="000B3E51" w:rsidP="00120E58">
            <w:pPr>
              <w:ind w:firstLine="0"/>
              <w:rPr>
                <w:sz w:val="18"/>
                <w:szCs w:val="18"/>
              </w:rPr>
            </w:pPr>
            <w:r>
              <w:rPr>
                <w:sz w:val="18"/>
                <w:szCs w:val="18"/>
              </w:rPr>
              <w:t>f7</w:t>
            </w:r>
          </w:p>
        </w:tc>
        <w:tc>
          <w:tcPr>
            <w:tcW w:w="1080" w:type="dxa"/>
          </w:tcPr>
          <w:p w14:paraId="4A3BA444" w14:textId="6A8D99E9" w:rsidR="000B3E51" w:rsidRDefault="000B3E51" w:rsidP="00120E58">
            <w:pPr>
              <w:ind w:firstLine="0"/>
              <w:rPr>
                <w:sz w:val="18"/>
                <w:szCs w:val="18"/>
              </w:rPr>
            </w:pPr>
            <w:r>
              <w:rPr>
                <w:sz w:val="18"/>
                <w:szCs w:val="18"/>
              </w:rPr>
              <w:t>f0</w:t>
            </w:r>
          </w:p>
        </w:tc>
        <w:tc>
          <w:tcPr>
            <w:tcW w:w="2520" w:type="dxa"/>
          </w:tcPr>
          <w:p w14:paraId="6D1990C1" w14:textId="23B7CFE5" w:rsidR="000B3E51" w:rsidRDefault="000B3E51" w:rsidP="00120E58">
            <w:pPr>
              <w:ind w:firstLine="0"/>
              <w:rPr>
                <w:sz w:val="18"/>
                <w:szCs w:val="18"/>
              </w:rPr>
            </w:pPr>
            <w:r>
              <w:rPr>
                <w:sz w:val="18"/>
                <w:szCs w:val="18"/>
              </w:rPr>
              <w:t xml:space="preserve">Volume </w:t>
            </w:r>
            <w:proofErr w:type="spellStart"/>
            <w:r>
              <w:rPr>
                <w:sz w:val="18"/>
                <w:szCs w:val="18"/>
              </w:rPr>
              <w:t>prev</w:t>
            </w:r>
            <w:proofErr w:type="spellEnd"/>
            <w:r>
              <w:rPr>
                <w:sz w:val="18"/>
                <w:szCs w:val="18"/>
              </w:rPr>
              <w:t xml:space="preserve"> period</w:t>
            </w:r>
          </w:p>
        </w:tc>
      </w:tr>
      <w:tr w:rsidR="00E217F8" w:rsidRPr="00416296" w14:paraId="2BFB493C" w14:textId="77777777" w:rsidTr="0008401D">
        <w:trPr>
          <w:jc w:val="center"/>
        </w:trPr>
        <w:tc>
          <w:tcPr>
            <w:tcW w:w="990" w:type="dxa"/>
          </w:tcPr>
          <w:p w14:paraId="2C2F350B" w14:textId="673827D8" w:rsidR="00E217F8" w:rsidRDefault="000B3E51" w:rsidP="00120E58">
            <w:pPr>
              <w:ind w:firstLine="0"/>
              <w:rPr>
                <w:sz w:val="18"/>
                <w:szCs w:val="18"/>
              </w:rPr>
            </w:pPr>
            <w:r>
              <w:rPr>
                <w:sz w:val="18"/>
                <w:szCs w:val="18"/>
              </w:rPr>
              <w:t>f8</w:t>
            </w:r>
          </w:p>
        </w:tc>
        <w:tc>
          <w:tcPr>
            <w:tcW w:w="1080" w:type="dxa"/>
          </w:tcPr>
          <w:p w14:paraId="278562B3" w14:textId="77777777" w:rsidR="00E217F8" w:rsidRDefault="00E217F8" w:rsidP="00120E58">
            <w:pPr>
              <w:ind w:firstLine="0"/>
              <w:rPr>
                <w:sz w:val="18"/>
                <w:szCs w:val="18"/>
              </w:rPr>
            </w:pPr>
          </w:p>
        </w:tc>
        <w:tc>
          <w:tcPr>
            <w:tcW w:w="2520" w:type="dxa"/>
          </w:tcPr>
          <w:p w14:paraId="2A12BD77" w14:textId="2A80BAA7" w:rsidR="00E217F8" w:rsidRDefault="00E217F8" w:rsidP="00120E58">
            <w:pPr>
              <w:ind w:firstLine="0"/>
              <w:rPr>
                <w:sz w:val="18"/>
                <w:szCs w:val="18"/>
              </w:rPr>
            </w:pPr>
            <w:r>
              <w:rPr>
                <w:sz w:val="18"/>
                <w:szCs w:val="18"/>
              </w:rPr>
              <w:t xml:space="preserve">BB low </w:t>
            </w:r>
            <w:proofErr w:type="spellStart"/>
            <w:r>
              <w:rPr>
                <w:sz w:val="18"/>
                <w:szCs w:val="18"/>
              </w:rPr>
              <w:t>prev</w:t>
            </w:r>
            <w:proofErr w:type="spellEnd"/>
            <w:r>
              <w:rPr>
                <w:sz w:val="18"/>
                <w:szCs w:val="18"/>
              </w:rPr>
              <w:t xml:space="preserve"> period</w:t>
            </w:r>
          </w:p>
        </w:tc>
      </w:tr>
      <w:tr w:rsidR="00E217F8" w:rsidRPr="00416296" w14:paraId="61BE41BE" w14:textId="77777777" w:rsidTr="0008401D">
        <w:trPr>
          <w:jc w:val="center"/>
        </w:trPr>
        <w:tc>
          <w:tcPr>
            <w:tcW w:w="990" w:type="dxa"/>
          </w:tcPr>
          <w:p w14:paraId="74EA24F5" w14:textId="7D80C789" w:rsidR="00E217F8" w:rsidRDefault="000B3E51" w:rsidP="00120E58">
            <w:pPr>
              <w:ind w:firstLine="0"/>
              <w:rPr>
                <w:sz w:val="18"/>
                <w:szCs w:val="18"/>
              </w:rPr>
            </w:pPr>
            <w:r>
              <w:rPr>
                <w:sz w:val="18"/>
                <w:szCs w:val="18"/>
              </w:rPr>
              <w:t>f9</w:t>
            </w:r>
          </w:p>
        </w:tc>
        <w:tc>
          <w:tcPr>
            <w:tcW w:w="1080" w:type="dxa"/>
          </w:tcPr>
          <w:p w14:paraId="781A2803" w14:textId="77777777" w:rsidR="00E217F8" w:rsidRDefault="00E217F8" w:rsidP="00120E58">
            <w:pPr>
              <w:ind w:firstLine="0"/>
              <w:rPr>
                <w:sz w:val="18"/>
                <w:szCs w:val="18"/>
              </w:rPr>
            </w:pPr>
          </w:p>
        </w:tc>
        <w:tc>
          <w:tcPr>
            <w:tcW w:w="2520" w:type="dxa"/>
          </w:tcPr>
          <w:p w14:paraId="5598CB5B" w14:textId="43283230" w:rsidR="00E217F8" w:rsidRDefault="00E217F8" w:rsidP="00120E58">
            <w:pPr>
              <w:ind w:firstLine="0"/>
              <w:rPr>
                <w:sz w:val="18"/>
                <w:szCs w:val="18"/>
              </w:rPr>
            </w:pPr>
            <w:r>
              <w:rPr>
                <w:sz w:val="18"/>
                <w:szCs w:val="18"/>
              </w:rPr>
              <w:t xml:space="preserve">BB mid </w:t>
            </w:r>
            <w:proofErr w:type="spellStart"/>
            <w:r>
              <w:rPr>
                <w:sz w:val="18"/>
                <w:szCs w:val="18"/>
              </w:rPr>
              <w:t>prev</w:t>
            </w:r>
            <w:proofErr w:type="spellEnd"/>
            <w:r>
              <w:rPr>
                <w:sz w:val="18"/>
                <w:szCs w:val="18"/>
              </w:rPr>
              <w:t xml:space="preserve"> period</w:t>
            </w:r>
          </w:p>
        </w:tc>
      </w:tr>
      <w:tr w:rsidR="00E217F8" w:rsidRPr="00416296" w14:paraId="32718C20" w14:textId="77777777" w:rsidTr="0008401D">
        <w:trPr>
          <w:jc w:val="center"/>
        </w:trPr>
        <w:tc>
          <w:tcPr>
            <w:tcW w:w="990" w:type="dxa"/>
          </w:tcPr>
          <w:p w14:paraId="6BBD7F5D" w14:textId="361DC494" w:rsidR="00E217F8" w:rsidRDefault="000B3E51" w:rsidP="00120E58">
            <w:pPr>
              <w:ind w:firstLine="0"/>
              <w:rPr>
                <w:sz w:val="18"/>
                <w:szCs w:val="18"/>
              </w:rPr>
            </w:pPr>
            <w:r>
              <w:rPr>
                <w:sz w:val="18"/>
                <w:szCs w:val="18"/>
              </w:rPr>
              <w:t>f10</w:t>
            </w:r>
          </w:p>
        </w:tc>
        <w:tc>
          <w:tcPr>
            <w:tcW w:w="1080" w:type="dxa"/>
          </w:tcPr>
          <w:p w14:paraId="6007960C" w14:textId="77777777" w:rsidR="00E217F8" w:rsidRDefault="00E217F8" w:rsidP="00120E58">
            <w:pPr>
              <w:ind w:firstLine="0"/>
              <w:rPr>
                <w:sz w:val="18"/>
                <w:szCs w:val="18"/>
              </w:rPr>
            </w:pPr>
          </w:p>
        </w:tc>
        <w:tc>
          <w:tcPr>
            <w:tcW w:w="2520" w:type="dxa"/>
          </w:tcPr>
          <w:p w14:paraId="5FCC0F3D" w14:textId="1E7DED5C" w:rsidR="00E217F8" w:rsidRDefault="00E217F8" w:rsidP="00120E58">
            <w:pPr>
              <w:ind w:firstLine="0"/>
              <w:rPr>
                <w:sz w:val="18"/>
                <w:szCs w:val="18"/>
              </w:rPr>
            </w:pPr>
            <w:r>
              <w:rPr>
                <w:sz w:val="18"/>
                <w:szCs w:val="18"/>
              </w:rPr>
              <w:t xml:space="preserve">BB high </w:t>
            </w:r>
            <w:proofErr w:type="spellStart"/>
            <w:r>
              <w:rPr>
                <w:sz w:val="18"/>
                <w:szCs w:val="18"/>
              </w:rPr>
              <w:t>prev</w:t>
            </w:r>
            <w:proofErr w:type="spellEnd"/>
            <w:r>
              <w:rPr>
                <w:sz w:val="18"/>
                <w:szCs w:val="18"/>
              </w:rPr>
              <w:t xml:space="preserve"> period</w:t>
            </w:r>
          </w:p>
        </w:tc>
      </w:tr>
      <w:tr w:rsidR="00E217F8" w:rsidRPr="00416296" w14:paraId="410057E5" w14:textId="77777777" w:rsidTr="0008401D">
        <w:trPr>
          <w:trHeight w:val="220"/>
          <w:jc w:val="center"/>
        </w:trPr>
        <w:tc>
          <w:tcPr>
            <w:tcW w:w="990" w:type="dxa"/>
          </w:tcPr>
          <w:p w14:paraId="32EBD4E6" w14:textId="5B3FCEE5" w:rsidR="00E217F8" w:rsidRDefault="00E217F8" w:rsidP="00120E58">
            <w:pPr>
              <w:ind w:firstLine="0"/>
              <w:rPr>
                <w:sz w:val="18"/>
                <w:szCs w:val="18"/>
              </w:rPr>
            </w:pPr>
            <w:r>
              <w:rPr>
                <w:sz w:val="18"/>
                <w:szCs w:val="18"/>
              </w:rPr>
              <w:t>f1</w:t>
            </w:r>
            <w:r w:rsidR="000B3E51">
              <w:rPr>
                <w:sz w:val="18"/>
                <w:szCs w:val="18"/>
              </w:rPr>
              <w:t>1</w:t>
            </w:r>
          </w:p>
        </w:tc>
        <w:tc>
          <w:tcPr>
            <w:tcW w:w="1080" w:type="dxa"/>
          </w:tcPr>
          <w:p w14:paraId="069AE03F" w14:textId="77777777" w:rsidR="00E217F8" w:rsidRDefault="00E217F8" w:rsidP="00120E58">
            <w:pPr>
              <w:ind w:firstLine="0"/>
              <w:rPr>
                <w:sz w:val="18"/>
                <w:szCs w:val="18"/>
              </w:rPr>
            </w:pPr>
          </w:p>
        </w:tc>
        <w:tc>
          <w:tcPr>
            <w:tcW w:w="2520" w:type="dxa"/>
          </w:tcPr>
          <w:p w14:paraId="1C534164" w14:textId="1E1429F8" w:rsidR="00E217F8" w:rsidRDefault="00E217F8" w:rsidP="00120E58">
            <w:pPr>
              <w:ind w:firstLine="0"/>
              <w:rPr>
                <w:sz w:val="18"/>
                <w:szCs w:val="18"/>
              </w:rPr>
            </w:pPr>
            <w:r>
              <w:rPr>
                <w:sz w:val="18"/>
                <w:szCs w:val="18"/>
              </w:rPr>
              <w:t>Close price two periods back</w:t>
            </w:r>
          </w:p>
        </w:tc>
      </w:tr>
      <w:tr w:rsidR="000B3E51" w:rsidRPr="00416296" w14:paraId="610CAE46" w14:textId="77777777" w:rsidTr="0008401D">
        <w:trPr>
          <w:jc w:val="center"/>
        </w:trPr>
        <w:tc>
          <w:tcPr>
            <w:tcW w:w="990" w:type="dxa"/>
          </w:tcPr>
          <w:p w14:paraId="4824E85F" w14:textId="149949DB" w:rsidR="000B3E51" w:rsidRDefault="000B3E51" w:rsidP="00120E58">
            <w:pPr>
              <w:ind w:firstLine="0"/>
              <w:rPr>
                <w:sz w:val="18"/>
                <w:szCs w:val="18"/>
              </w:rPr>
            </w:pPr>
            <w:r>
              <w:rPr>
                <w:sz w:val="18"/>
                <w:szCs w:val="18"/>
              </w:rPr>
              <w:t>f12</w:t>
            </w:r>
          </w:p>
        </w:tc>
        <w:tc>
          <w:tcPr>
            <w:tcW w:w="1080" w:type="dxa"/>
          </w:tcPr>
          <w:p w14:paraId="4AF36611" w14:textId="77777777" w:rsidR="000B3E51" w:rsidRDefault="000B3E51" w:rsidP="00120E58">
            <w:pPr>
              <w:ind w:firstLine="0"/>
              <w:rPr>
                <w:sz w:val="18"/>
                <w:szCs w:val="18"/>
              </w:rPr>
            </w:pPr>
          </w:p>
        </w:tc>
        <w:tc>
          <w:tcPr>
            <w:tcW w:w="2520" w:type="dxa"/>
          </w:tcPr>
          <w:p w14:paraId="769F870B" w14:textId="5DAF5A82" w:rsidR="000B3E51" w:rsidRDefault="000B3E51" w:rsidP="00120E58">
            <w:pPr>
              <w:ind w:firstLine="0"/>
              <w:rPr>
                <w:sz w:val="18"/>
                <w:szCs w:val="18"/>
              </w:rPr>
            </w:pPr>
            <w:r>
              <w:rPr>
                <w:sz w:val="18"/>
                <w:szCs w:val="18"/>
              </w:rPr>
              <w:t>Volume two periods back</w:t>
            </w:r>
          </w:p>
        </w:tc>
      </w:tr>
      <w:tr w:rsidR="00E217F8" w:rsidRPr="00416296" w14:paraId="06372B59" w14:textId="77777777" w:rsidTr="0008401D">
        <w:trPr>
          <w:jc w:val="center"/>
        </w:trPr>
        <w:tc>
          <w:tcPr>
            <w:tcW w:w="990" w:type="dxa"/>
          </w:tcPr>
          <w:p w14:paraId="42F11F2C" w14:textId="0D4F4D85" w:rsidR="00E217F8" w:rsidRDefault="00E217F8" w:rsidP="00120E58">
            <w:pPr>
              <w:ind w:firstLine="0"/>
              <w:rPr>
                <w:sz w:val="18"/>
                <w:szCs w:val="18"/>
              </w:rPr>
            </w:pPr>
            <w:r>
              <w:rPr>
                <w:sz w:val="18"/>
                <w:szCs w:val="18"/>
              </w:rPr>
              <w:t>f1</w:t>
            </w:r>
            <w:r w:rsidR="000B3E51">
              <w:rPr>
                <w:sz w:val="18"/>
                <w:szCs w:val="18"/>
              </w:rPr>
              <w:t>3</w:t>
            </w:r>
          </w:p>
        </w:tc>
        <w:tc>
          <w:tcPr>
            <w:tcW w:w="1080" w:type="dxa"/>
          </w:tcPr>
          <w:p w14:paraId="60D6E835" w14:textId="77777777" w:rsidR="00E217F8" w:rsidRDefault="00E217F8" w:rsidP="00120E58">
            <w:pPr>
              <w:ind w:firstLine="0"/>
              <w:rPr>
                <w:sz w:val="18"/>
                <w:szCs w:val="18"/>
              </w:rPr>
            </w:pPr>
          </w:p>
        </w:tc>
        <w:tc>
          <w:tcPr>
            <w:tcW w:w="2520" w:type="dxa"/>
          </w:tcPr>
          <w:p w14:paraId="3745A77D" w14:textId="7E99797F" w:rsidR="00E217F8" w:rsidRDefault="00E217F8" w:rsidP="00120E58">
            <w:pPr>
              <w:ind w:firstLine="0"/>
              <w:rPr>
                <w:sz w:val="18"/>
                <w:szCs w:val="18"/>
              </w:rPr>
            </w:pPr>
            <w:r>
              <w:rPr>
                <w:sz w:val="18"/>
                <w:szCs w:val="18"/>
              </w:rPr>
              <w:t>BB low two periods back</w:t>
            </w:r>
          </w:p>
        </w:tc>
      </w:tr>
      <w:tr w:rsidR="00E217F8" w:rsidRPr="00416296" w14:paraId="683C6D3C" w14:textId="77777777" w:rsidTr="0008401D">
        <w:trPr>
          <w:jc w:val="center"/>
        </w:trPr>
        <w:tc>
          <w:tcPr>
            <w:tcW w:w="990" w:type="dxa"/>
          </w:tcPr>
          <w:p w14:paraId="116EA4D8" w14:textId="3F5E970C" w:rsidR="00E217F8" w:rsidRDefault="00E217F8" w:rsidP="00120E58">
            <w:pPr>
              <w:ind w:firstLine="0"/>
              <w:rPr>
                <w:sz w:val="18"/>
                <w:szCs w:val="18"/>
              </w:rPr>
            </w:pPr>
            <w:r>
              <w:rPr>
                <w:sz w:val="18"/>
                <w:szCs w:val="18"/>
              </w:rPr>
              <w:t>f1</w:t>
            </w:r>
            <w:r w:rsidR="000B3E51">
              <w:rPr>
                <w:sz w:val="18"/>
                <w:szCs w:val="18"/>
              </w:rPr>
              <w:t>4</w:t>
            </w:r>
          </w:p>
        </w:tc>
        <w:tc>
          <w:tcPr>
            <w:tcW w:w="1080" w:type="dxa"/>
          </w:tcPr>
          <w:p w14:paraId="5505EBE3" w14:textId="77777777" w:rsidR="00E217F8" w:rsidRDefault="00E217F8" w:rsidP="00120E58">
            <w:pPr>
              <w:ind w:firstLine="0"/>
              <w:rPr>
                <w:sz w:val="18"/>
                <w:szCs w:val="18"/>
              </w:rPr>
            </w:pPr>
          </w:p>
        </w:tc>
        <w:tc>
          <w:tcPr>
            <w:tcW w:w="2520" w:type="dxa"/>
          </w:tcPr>
          <w:p w14:paraId="5CB6B4A1" w14:textId="2F9728D3" w:rsidR="00E217F8" w:rsidRDefault="00E217F8" w:rsidP="00120E58">
            <w:pPr>
              <w:ind w:firstLine="0"/>
              <w:rPr>
                <w:sz w:val="18"/>
                <w:szCs w:val="18"/>
              </w:rPr>
            </w:pPr>
            <w:r>
              <w:rPr>
                <w:sz w:val="18"/>
                <w:szCs w:val="18"/>
              </w:rPr>
              <w:t>BB mid two periods back</w:t>
            </w:r>
          </w:p>
        </w:tc>
      </w:tr>
      <w:tr w:rsidR="00E217F8" w:rsidRPr="00416296" w14:paraId="534559C4" w14:textId="77777777" w:rsidTr="0008401D">
        <w:trPr>
          <w:jc w:val="center"/>
        </w:trPr>
        <w:tc>
          <w:tcPr>
            <w:tcW w:w="990" w:type="dxa"/>
          </w:tcPr>
          <w:p w14:paraId="0B050513" w14:textId="5DAA5D9A" w:rsidR="00E217F8" w:rsidRDefault="00E217F8" w:rsidP="00120E58">
            <w:pPr>
              <w:ind w:firstLine="0"/>
              <w:rPr>
                <w:sz w:val="18"/>
                <w:szCs w:val="18"/>
              </w:rPr>
            </w:pPr>
            <w:r>
              <w:rPr>
                <w:sz w:val="18"/>
                <w:szCs w:val="18"/>
              </w:rPr>
              <w:t>f1</w:t>
            </w:r>
            <w:r w:rsidR="000B3E51">
              <w:rPr>
                <w:sz w:val="18"/>
                <w:szCs w:val="18"/>
              </w:rPr>
              <w:t>5</w:t>
            </w:r>
          </w:p>
        </w:tc>
        <w:tc>
          <w:tcPr>
            <w:tcW w:w="1080" w:type="dxa"/>
          </w:tcPr>
          <w:p w14:paraId="644635DF" w14:textId="77777777" w:rsidR="00E217F8" w:rsidRDefault="00E217F8" w:rsidP="00120E58">
            <w:pPr>
              <w:ind w:firstLine="0"/>
              <w:rPr>
                <w:sz w:val="18"/>
                <w:szCs w:val="18"/>
              </w:rPr>
            </w:pPr>
          </w:p>
        </w:tc>
        <w:tc>
          <w:tcPr>
            <w:tcW w:w="2520" w:type="dxa"/>
          </w:tcPr>
          <w:p w14:paraId="5AA050B7" w14:textId="5F373702" w:rsidR="00E217F8" w:rsidRDefault="00E217F8" w:rsidP="00120E58">
            <w:pPr>
              <w:ind w:firstLine="0"/>
              <w:rPr>
                <w:sz w:val="18"/>
                <w:szCs w:val="18"/>
              </w:rPr>
            </w:pPr>
            <w:r>
              <w:rPr>
                <w:sz w:val="18"/>
                <w:szCs w:val="18"/>
              </w:rPr>
              <w:t>BB high two periods back</w:t>
            </w:r>
          </w:p>
        </w:tc>
      </w:tr>
      <w:tr w:rsidR="00E217F8" w:rsidRPr="00416296" w14:paraId="1803F03B" w14:textId="77777777" w:rsidTr="0008401D">
        <w:trPr>
          <w:jc w:val="center"/>
        </w:trPr>
        <w:tc>
          <w:tcPr>
            <w:tcW w:w="990" w:type="dxa"/>
          </w:tcPr>
          <w:p w14:paraId="63F4FCAD" w14:textId="0119EB76" w:rsidR="00E217F8" w:rsidRDefault="00E217F8" w:rsidP="00120E58">
            <w:pPr>
              <w:ind w:firstLine="0"/>
              <w:rPr>
                <w:sz w:val="18"/>
                <w:szCs w:val="18"/>
              </w:rPr>
            </w:pPr>
            <w:r>
              <w:rPr>
                <w:sz w:val="18"/>
                <w:szCs w:val="18"/>
              </w:rPr>
              <w:t>f1</w:t>
            </w:r>
            <w:r w:rsidR="000B3E51">
              <w:rPr>
                <w:sz w:val="18"/>
                <w:szCs w:val="18"/>
              </w:rPr>
              <w:t>6</w:t>
            </w:r>
          </w:p>
        </w:tc>
        <w:tc>
          <w:tcPr>
            <w:tcW w:w="1080" w:type="dxa"/>
          </w:tcPr>
          <w:p w14:paraId="74660D17" w14:textId="076FAD03" w:rsidR="00E217F8" w:rsidRDefault="00E217F8" w:rsidP="00120E58">
            <w:pPr>
              <w:ind w:firstLine="0"/>
              <w:rPr>
                <w:sz w:val="18"/>
                <w:szCs w:val="18"/>
              </w:rPr>
            </w:pPr>
            <w:r>
              <w:rPr>
                <w:sz w:val="18"/>
                <w:szCs w:val="18"/>
              </w:rPr>
              <w:t>f1</w:t>
            </w:r>
          </w:p>
        </w:tc>
        <w:tc>
          <w:tcPr>
            <w:tcW w:w="2520" w:type="dxa"/>
          </w:tcPr>
          <w:p w14:paraId="488E5948" w14:textId="748D864C" w:rsidR="00E217F8" w:rsidRDefault="00E217F8" w:rsidP="00120E58">
            <w:pPr>
              <w:ind w:firstLine="0"/>
              <w:rPr>
                <w:sz w:val="18"/>
                <w:szCs w:val="18"/>
              </w:rPr>
            </w:pPr>
            <w:r>
              <w:rPr>
                <w:sz w:val="18"/>
                <w:szCs w:val="18"/>
              </w:rPr>
              <w:t xml:space="preserve">RSI </w:t>
            </w:r>
            <w:proofErr w:type="spellStart"/>
            <w:r>
              <w:rPr>
                <w:sz w:val="18"/>
                <w:szCs w:val="18"/>
              </w:rPr>
              <w:t>prev</w:t>
            </w:r>
            <w:proofErr w:type="spellEnd"/>
            <w:r>
              <w:rPr>
                <w:sz w:val="18"/>
                <w:szCs w:val="18"/>
              </w:rPr>
              <w:t xml:space="preserve"> period</w:t>
            </w:r>
          </w:p>
        </w:tc>
      </w:tr>
      <w:tr w:rsidR="00E217F8" w:rsidRPr="00416296" w14:paraId="1D9DF003" w14:textId="77777777" w:rsidTr="0008401D">
        <w:trPr>
          <w:jc w:val="center"/>
        </w:trPr>
        <w:tc>
          <w:tcPr>
            <w:tcW w:w="990" w:type="dxa"/>
          </w:tcPr>
          <w:p w14:paraId="16DBD8C3" w14:textId="4E488A77" w:rsidR="00E217F8" w:rsidRDefault="00E217F8" w:rsidP="00120E58">
            <w:pPr>
              <w:ind w:firstLine="0"/>
              <w:rPr>
                <w:sz w:val="18"/>
                <w:szCs w:val="18"/>
              </w:rPr>
            </w:pPr>
            <w:r>
              <w:rPr>
                <w:sz w:val="18"/>
                <w:szCs w:val="18"/>
              </w:rPr>
              <w:t>f1</w:t>
            </w:r>
            <w:r w:rsidR="000B3E51">
              <w:rPr>
                <w:sz w:val="18"/>
                <w:szCs w:val="18"/>
              </w:rPr>
              <w:t>7</w:t>
            </w:r>
          </w:p>
        </w:tc>
        <w:tc>
          <w:tcPr>
            <w:tcW w:w="1080" w:type="dxa"/>
          </w:tcPr>
          <w:p w14:paraId="4BFB0A26" w14:textId="7267FA05" w:rsidR="00E217F8" w:rsidRDefault="00E217F8" w:rsidP="00120E58">
            <w:pPr>
              <w:ind w:firstLine="0"/>
              <w:rPr>
                <w:sz w:val="18"/>
                <w:szCs w:val="18"/>
              </w:rPr>
            </w:pPr>
          </w:p>
        </w:tc>
        <w:tc>
          <w:tcPr>
            <w:tcW w:w="2520" w:type="dxa"/>
          </w:tcPr>
          <w:p w14:paraId="0B1772DB" w14:textId="0A111263" w:rsidR="00E217F8" w:rsidRDefault="00E217F8" w:rsidP="00120E58">
            <w:pPr>
              <w:ind w:firstLine="0"/>
              <w:rPr>
                <w:sz w:val="18"/>
                <w:szCs w:val="18"/>
              </w:rPr>
            </w:pPr>
            <w:r>
              <w:rPr>
                <w:sz w:val="18"/>
                <w:szCs w:val="18"/>
              </w:rPr>
              <w:t>RSI two periods back</w:t>
            </w:r>
          </w:p>
        </w:tc>
      </w:tr>
    </w:tbl>
    <w:p w14:paraId="14EB9BF4" w14:textId="194C7A1E" w:rsidR="001F3E48" w:rsidRDefault="00657459" w:rsidP="001F3E48">
      <w:pPr>
        <w:spacing w:before="220" w:after="220"/>
        <w:jc w:val="center"/>
      </w:pPr>
      <w:r w:rsidRPr="00A84173">
        <w:rPr>
          <w:noProof/>
        </w:rPr>
        <w:lastRenderedPageBreak/>
        <w:drawing>
          <wp:inline distT="0" distB="0" distL="0" distR="0" wp14:anchorId="5819A97E" wp14:editId="18CF66E7">
            <wp:extent cx="4392295" cy="339229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3392297"/>
                    </a:xfrm>
                    <a:prstGeom prst="rect">
                      <a:avLst/>
                    </a:prstGeom>
                  </pic:spPr>
                </pic:pic>
              </a:graphicData>
            </a:graphic>
          </wp:inline>
        </w:drawing>
      </w:r>
    </w:p>
    <w:p w14:paraId="2DCAA866" w14:textId="726B4F3D" w:rsidR="001F3E48" w:rsidRDefault="001F3E48" w:rsidP="00D82CEE">
      <w:pPr>
        <w:spacing w:before="120" w:after="160"/>
        <w:ind w:firstLine="0"/>
        <w:rPr>
          <w:sz w:val="18"/>
        </w:rPr>
      </w:pPr>
      <w:r w:rsidRPr="002B7564">
        <w:rPr>
          <w:b/>
          <w:sz w:val="18"/>
        </w:rPr>
        <w:t xml:space="preserve">Fig. </w:t>
      </w:r>
      <w:r w:rsidR="00233C85">
        <w:rPr>
          <w:b/>
          <w:sz w:val="18"/>
        </w:rPr>
        <w:t>9</w:t>
      </w:r>
      <w:r w:rsidRPr="002B7564">
        <w:rPr>
          <w:b/>
          <w:sz w:val="18"/>
        </w:rPr>
        <w:t>.</w:t>
      </w:r>
      <w:r w:rsidRPr="002B7564">
        <w:rPr>
          <w:sz w:val="18"/>
        </w:rPr>
        <w:t xml:space="preserve"> </w:t>
      </w:r>
      <w:r w:rsidR="00A3096A">
        <w:rPr>
          <w:sz w:val="18"/>
        </w:rPr>
        <w:t>Full list of features used to model signals for bear market data set. F16, RSI previous period, is the most important feature.</w:t>
      </w:r>
    </w:p>
    <w:p w14:paraId="1A73CF2C" w14:textId="7A46B80D" w:rsidR="00E217F8" w:rsidRDefault="00657459" w:rsidP="00E217F8">
      <w:pPr>
        <w:spacing w:before="220" w:after="220"/>
        <w:jc w:val="center"/>
      </w:pPr>
      <w:r w:rsidRPr="00A84173">
        <w:rPr>
          <w:noProof/>
        </w:rPr>
        <w:lastRenderedPageBreak/>
        <w:drawing>
          <wp:inline distT="0" distB="0" distL="0" distR="0" wp14:anchorId="4DD56801" wp14:editId="187CC953">
            <wp:extent cx="4392295" cy="355747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3557477"/>
                    </a:xfrm>
                    <a:prstGeom prst="rect">
                      <a:avLst/>
                    </a:prstGeom>
                  </pic:spPr>
                </pic:pic>
              </a:graphicData>
            </a:graphic>
          </wp:inline>
        </w:drawing>
      </w:r>
    </w:p>
    <w:p w14:paraId="2A8ED754" w14:textId="19CBD86A" w:rsidR="00AE5512" w:rsidRDefault="00E217F8" w:rsidP="00D82CEE">
      <w:pPr>
        <w:spacing w:before="120" w:after="160"/>
        <w:ind w:firstLine="0"/>
        <w:rPr>
          <w:sz w:val="18"/>
        </w:rPr>
      </w:pPr>
      <w:r w:rsidRPr="002B7564">
        <w:rPr>
          <w:b/>
          <w:sz w:val="18"/>
        </w:rPr>
        <w:t xml:space="preserve">Fig. </w:t>
      </w:r>
      <w:r w:rsidR="00233C85">
        <w:rPr>
          <w:b/>
          <w:sz w:val="18"/>
        </w:rPr>
        <w:t>10</w:t>
      </w:r>
      <w:r w:rsidRPr="002B7564">
        <w:rPr>
          <w:b/>
          <w:sz w:val="18"/>
        </w:rPr>
        <w:t>.</w:t>
      </w:r>
      <w:r w:rsidRPr="002B7564">
        <w:rPr>
          <w:sz w:val="18"/>
        </w:rPr>
        <w:t xml:space="preserve"> </w:t>
      </w:r>
      <w:r w:rsidR="00A3096A">
        <w:rPr>
          <w:sz w:val="18"/>
        </w:rPr>
        <w:t>Reduced list of features used to model signals for bear market data set. F1, RSI previous period, is the most important feature.</w:t>
      </w:r>
    </w:p>
    <w:p w14:paraId="542253FB" w14:textId="77777777" w:rsidR="00AE5512" w:rsidRDefault="00AE5512" w:rsidP="00AE5512">
      <w:pPr>
        <w:spacing w:before="220" w:after="220"/>
        <w:jc w:val="center"/>
      </w:pPr>
      <w:r w:rsidRPr="00A84173">
        <w:rPr>
          <w:noProof/>
        </w:rPr>
        <w:drawing>
          <wp:inline distT="0" distB="0" distL="0" distR="0" wp14:anchorId="4CD9E2C4" wp14:editId="5DDD55BD">
            <wp:extent cx="4392295" cy="1662127"/>
            <wp:effectExtent l="12700" t="12700" r="14605"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1662127"/>
                    </a:xfrm>
                    <a:prstGeom prst="rect">
                      <a:avLst/>
                    </a:prstGeom>
                    <a:ln w="12700" cap="sq">
                      <a:solidFill>
                        <a:srgbClr val="000000"/>
                      </a:solidFill>
                      <a:prstDash val="solid"/>
                      <a:miter lim="800000"/>
                    </a:ln>
                    <a:effectLst/>
                  </pic:spPr>
                </pic:pic>
              </a:graphicData>
            </a:graphic>
          </wp:inline>
        </w:drawing>
      </w:r>
    </w:p>
    <w:p w14:paraId="75DF8AA5" w14:textId="3C3A1AB9" w:rsidR="000B3E51" w:rsidRDefault="00AE5512" w:rsidP="00D82CEE">
      <w:pPr>
        <w:spacing w:before="120" w:after="160"/>
        <w:ind w:firstLine="0"/>
        <w:rPr>
          <w:sz w:val="18"/>
        </w:rPr>
      </w:pPr>
      <w:r w:rsidRPr="002B7564">
        <w:rPr>
          <w:b/>
          <w:sz w:val="18"/>
        </w:rPr>
        <w:t xml:space="preserve">Fig. </w:t>
      </w:r>
      <w:r w:rsidR="00233C85">
        <w:rPr>
          <w:b/>
          <w:sz w:val="18"/>
        </w:rPr>
        <w:t>11</w:t>
      </w:r>
      <w:r w:rsidRPr="002B7564">
        <w:rPr>
          <w:b/>
          <w:sz w:val="18"/>
        </w:rPr>
        <w:t>.</w:t>
      </w:r>
      <w:r w:rsidRPr="002B7564">
        <w:rPr>
          <w:sz w:val="18"/>
        </w:rPr>
        <w:t xml:space="preserve"> </w:t>
      </w:r>
      <w:r>
        <w:rPr>
          <w:sz w:val="18"/>
        </w:rPr>
        <w:t>Reduced features classifier decision tree. If f1&lt;75.2086, then classify else if f0&lt;6000.81 then if f1&lt;75.4507 then classify else classify else if f0&lt;6523.07 classify else classify.</w:t>
      </w:r>
    </w:p>
    <w:p w14:paraId="50B4D5F5" w14:textId="75EEA361" w:rsidR="0028131F" w:rsidRDefault="00AC04CA">
      <w:pPr>
        <w:pStyle w:val="Heading1"/>
      </w:pPr>
      <w:r>
        <w:lastRenderedPageBreak/>
        <w:t>8</w:t>
      </w:r>
      <w:r w:rsidR="009727AF">
        <w:t xml:space="preserve">   </w:t>
      </w:r>
      <w:r w:rsidR="0028131F">
        <w:t>Analysis</w:t>
      </w:r>
    </w:p>
    <w:p w14:paraId="263D2A66" w14:textId="2EECFB22" w:rsidR="00E20DCF" w:rsidRPr="0008401D" w:rsidRDefault="0096381F" w:rsidP="0008401D">
      <w:pPr>
        <w:ind w:firstLine="0"/>
        <w:rPr>
          <w:color w:val="FF0000"/>
        </w:rPr>
      </w:pPr>
      <w:r>
        <w:t xml:space="preserve">We performed an analysis of </w:t>
      </w:r>
      <w:r w:rsidR="00EF0D1F">
        <w:t>the cryptocurrency market and portfolio results. For market analysis, we analyzed cryptocurrencies with market indices, gold, and fiat for correlation to determine the behavior of Bitcoin. For portfolio, we analyzed our bear market results against bull market and both market data sets. We did not perform an analysis of sentiment as we were unsuccessful in creating a mature sentiment measure.</w:t>
      </w:r>
    </w:p>
    <w:p w14:paraId="68D8D419" w14:textId="5EFEA65D" w:rsidR="00E20DCF" w:rsidRDefault="00E20DCF" w:rsidP="0008401D">
      <w:pPr>
        <w:pStyle w:val="Heading2"/>
      </w:pPr>
      <w:r>
        <w:t>8.1</w:t>
      </w:r>
      <w:r w:rsidR="009727AF">
        <w:t xml:space="preserve">   </w:t>
      </w:r>
      <w:r>
        <w:t>Market Analysis</w:t>
      </w:r>
    </w:p>
    <w:p w14:paraId="5DC835A1" w14:textId="52906565" w:rsidR="00F5387E" w:rsidRDefault="0073344B" w:rsidP="0008401D">
      <w:pPr>
        <w:ind w:firstLine="0"/>
      </w:pPr>
      <w:r>
        <w:t xml:space="preserve">Cryptocurrencies </w:t>
      </w:r>
      <w:r w:rsidR="008235D2">
        <w:t xml:space="preserve">currently </w:t>
      </w:r>
      <w:r>
        <w:t xml:space="preserve">behave like a separate asset class, although closer to a hedge such as gold. Market movements of the S&amp;P 500 and NASDSAQ </w:t>
      </w:r>
      <w:r w:rsidR="00EF0D1F">
        <w:t xml:space="preserve">indices </w:t>
      </w:r>
      <w:r>
        <w:t>are far</w:t>
      </w:r>
      <w:r w:rsidR="00EF0D1F">
        <w:t xml:space="preserve"> </w:t>
      </w:r>
      <w:r>
        <w:t>removed from being similar with cryptocurrencies. This is also true with fiat currencies, investors do not appear to utilize them in the same manner as cryptocurrency. In comparison, gold moves closely with cryptocurrencies while not directly related. The Nikkei market shows a slight connection to Ethereum which is a smart contract-type cryptocurrency</w:t>
      </w:r>
      <w:r w:rsidR="006D0ABE">
        <w:t>.</w:t>
      </w:r>
      <w:r w:rsidR="009A7205">
        <w:t xml:space="preserve"> The Nikkei has a slight relation to the price of Ethereum (ETH-P) and gold’s price movement is somewhat related to cryptocurrencies. Fiat currencies are completely unrelated which would be expected.</w:t>
      </w:r>
      <w:r w:rsidR="00864E8F">
        <w:t xml:space="preserve"> The correlation between </w:t>
      </w:r>
      <w:r w:rsidR="00F5387E">
        <w:t xml:space="preserve">these assets are shown in Fig. </w:t>
      </w:r>
      <w:r w:rsidR="00AE2A85">
        <w:t>1</w:t>
      </w:r>
      <w:r w:rsidR="00233C85">
        <w:t>2</w:t>
      </w:r>
      <w:r w:rsidR="00864E8F">
        <w:t>.</w:t>
      </w:r>
      <w:r w:rsidR="007B3251">
        <w:t xml:space="preserve"> See </w:t>
      </w:r>
      <w:r w:rsidR="0039142E">
        <w:t>Fig. 1</w:t>
      </w:r>
      <w:r w:rsidR="00233C85">
        <w:t>3</w:t>
      </w:r>
      <w:r w:rsidR="00F5387E">
        <w:t xml:space="preserve"> </w:t>
      </w:r>
      <w:r w:rsidR="007B3251">
        <w:t xml:space="preserve">for </w:t>
      </w:r>
      <w:r w:rsidR="00F5387E">
        <w:t xml:space="preserve">a zoomed in view of the relationship between cryptocurrencies, treasury, gold and crude oil prices. In this view, </w:t>
      </w:r>
      <w:r w:rsidR="007B3251">
        <w:t xml:space="preserve">you can see that there is no </w:t>
      </w:r>
      <w:r w:rsidR="00F5387E">
        <w:t>direct correlation with commodity asset classes to cryptocurrencies. The thicker the line, the stronger the correlation.</w:t>
      </w:r>
      <w:r w:rsidR="007B3251">
        <w:t xml:space="preserve"> In </w:t>
      </w:r>
      <w:r w:rsidR="0039142E">
        <w:t>Fig. 1</w:t>
      </w:r>
      <w:r w:rsidR="00233C85">
        <w:t>4</w:t>
      </w:r>
      <w:r w:rsidR="007B3251">
        <w:t xml:space="preserve">, </w:t>
      </w:r>
      <w:r w:rsidR="00F5387E">
        <w:t>the relationship between fiat currencies and cryptocurrencies</w:t>
      </w:r>
      <w:r w:rsidR="007B3251">
        <w:t xml:space="preserve"> is mapped emphasizing</w:t>
      </w:r>
      <w:r w:rsidR="00F5387E">
        <w:t xml:space="preserve"> the point that investors view cryptocurrency more like gold and not fiat currencies at this point in time. Because gold is used to hedge volatile markets, it would make sense that gold too is not correlated with fiat currencies.</w:t>
      </w:r>
      <w:r w:rsidR="007B3251">
        <w:t xml:space="preserve"> In </w:t>
      </w:r>
      <w:r w:rsidR="0039142E">
        <w:t>Fig. 1</w:t>
      </w:r>
      <w:r w:rsidR="00233C85">
        <w:t>5</w:t>
      </w:r>
      <w:r w:rsidR="007B3251">
        <w:t xml:space="preserve">, the </w:t>
      </w:r>
      <w:r w:rsidR="00F5387E">
        <w:t>relationship between the markets and cryptocurrency</w:t>
      </w:r>
      <w:r w:rsidR="007B3251">
        <w:t xml:space="preserve"> shows a</w:t>
      </w:r>
      <w:r w:rsidR="00F5387E">
        <w:t xml:space="preserve"> slight relationship between the NIKKEI index and Ethereum and the dissimilarity </w:t>
      </w:r>
      <w:r w:rsidR="007B3251">
        <w:t>between the main markets</w:t>
      </w:r>
      <w:r w:rsidR="00F5387E">
        <w:t>.</w:t>
      </w:r>
      <w:r w:rsidR="007B3251">
        <w:t xml:space="preserve"> Finally, in </w:t>
      </w:r>
      <w:r w:rsidR="0039142E">
        <w:t>Fig. 1</w:t>
      </w:r>
      <w:r w:rsidR="00233C85">
        <w:t>6</w:t>
      </w:r>
      <w:r w:rsidR="00F5387E">
        <w:t>, the relationship between various sentiment indicators and cryptocurrencies</w:t>
      </w:r>
      <w:r w:rsidR="007B3251">
        <w:t xml:space="preserve"> shows that </w:t>
      </w:r>
      <w:r w:rsidR="00F5387E">
        <w:t xml:space="preserve">the price of the coins </w:t>
      </w:r>
      <w:proofErr w:type="gramStart"/>
      <w:r w:rsidR="00F5387E">
        <w:t>do</w:t>
      </w:r>
      <w:proofErr w:type="gramEnd"/>
      <w:r w:rsidR="00F5387E">
        <w:t xml:space="preserve"> not appear to be related to the various sentiment movements</w:t>
      </w:r>
      <w:r w:rsidR="00FB25AB">
        <w:t>,</w:t>
      </w:r>
      <w:r w:rsidR="00F5387E">
        <w:t xml:space="preserve"> their trade volumes are close but not directly related.</w:t>
      </w:r>
    </w:p>
    <w:p w14:paraId="6538D70B" w14:textId="77777777" w:rsidR="009A7205" w:rsidRDefault="009A7205" w:rsidP="0008401D">
      <w:pPr>
        <w:ind w:firstLine="0"/>
      </w:pPr>
    </w:p>
    <w:p w14:paraId="246BA6DF" w14:textId="4BAB3D43" w:rsidR="0073344B" w:rsidRDefault="009A7205" w:rsidP="0008401D">
      <w:pPr>
        <w:pStyle w:val="Heading4"/>
      </w:pPr>
      <w:r>
        <w:t xml:space="preserve">Remark 1. </w:t>
      </w:r>
      <w:r w:rsidRPr="009A7205">
        <w:rPr>
          <w:i w:val="0"/>
        </w:rPr>
        <w:t xml:space="preserve">BTC-P = Bitcoin price, LTC-P = Litecoin price, ETH-P = Ethereum price, BTC-V = Bitcoin volume, LTC-V = Litecoin volume, </w:t>
      </w:r>
      <w:r>
        <w:rPr>
          <w:i w:val="0"/>
        </w:rPr>
        <w:t xml:space="preserve">and </w:t>
      </w:r>
      <w:r w:rsidRPr="009A7205">
        <w:rPr>
          <w:i w:val="0"/>
        </w:rPr>
        <w:t>ETH-V = Ethereum volume</w:t>
      </w:r>
      <w:r>
        <w:rPr>
          <w:i w:val="0"/>
        </w:rPr>
        <w:t>.</w:t>
      </w:r>
      <w:r w:rsidR="00607071">
        <w:rPr>
          <w:i w:val="0"/>
        </w:rPr>
        <w:t xml:space="preserve"> </w:t>
      </w:r>
      <w:r w:rsidR="00607071" w:rsidRPr="00607071">
        <w:rPr>
          <w:i w:val="0"/>
        </w:rPr>
        <w:t>Line colors indicate clusters and the thickness of the lines indicate the strength of the correlation.</w:t>
      </w:r>
    </w:p>
    <w:p w14:paraId="50ED8D15" w14:textId="552CC660" w:rsidR="0073344B" w:rsidRDefault="0073344B" w:rsidP="0073344B">
      <w:r>
        <w:rPr>
          <w:noProof/>
        </w:rPr>
        <w:lastRenderedPageBreak/>
        <w:drawing>
          <wp:inline distT="0" distB="0" distL="0" distR="0" wp14:anchorId="019B3E6E" wp14:editId="00AB3884">
            <wp:extent cx="3877055" cy="3101644"/>
            <wp:effectExtent l="12700" t="12700" r="95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893355" cy="3114684"/>
                    </a:xfrm>
                    <a:prstGeom prst="rect">
                      <a:avLst/>
                    </a:prstGeom>
                    <a:ln w="12700" cap="sq">
                      <a:solidFill>
                        <a:srgbClr val="000000"/>
                      </a:solidFill>
                      <a:prstDash val="solid"/>
                      <a:miter lim="800000"/>
                    </a:ln>
                    <a:effectLst/>
                  </pic:spPr>
                </pic:pic>
              </a:graphicData>
            </a:graphic>
          </wp:inline>
        </w:drawing>
      </w:r>
    </w:p>
    <w:p w14:paraId="3D79EAD6" w14:textId="088EC01E" w:rsidR="009A7205" w:rsidRDefault="008235D2" w:rsidP="00D82CEE">
      <w:pPr>
        <w:spacing w:before="120" w:after="160"/>
        <w:ind w:firstLine="0"/>
        <w:rPr>
          <w:sz w:val="18"/>
        </w:rPr>
      </w:pPr>
      <w:r w:rsidRPr="002B7564">
        <w:rPr>
          <w:b/>
          <w:sz w:val="18"/>
        </w:rPr>
        <w:t xml:space="preserve">Fig. </w:t>
      </w:r>
      <w:r w:rsidR="00AE2A85">
        <w:rPr>
          <w:b/>
          <w:sz w:val="18"/>
        </w:rPr>
        <w:t>1</w:t>
      </w:r>
      <w:r w:rsidR="00233C85">
        <w:rPr>
          <w:b/>
          <w:sz w:val="18"/>
        </w:rPr>
        <w:t>2</w:t>
      </w:r>
      <w:r w:rsidRPr="002B7564">
        <w:rPr>
          <w:b/>
          <w:sz w:val="18"/>
        </w:rPr>
        <w:t>.</w:t>
      </w:r>
      <w:r w:rsidRPr="002B7564">
        <w:rPr>
          <w:sz w:val="18"/>
        </w:rPr>
        <w:t xml:space="preserve"> </w:t>
      </w:r>
      <w:r w:rsidR="009A7205">
        <w:rPr>
          <w:sz w:val="18"/>
        </w:rPr>
        <w:t>Cryptocurrencies correlation with fiat currencies and market indices</w:t>
      </w:r>
      <w:r w:rsidRPr="002B7564">
        <w:rPr>
          <w:sz w:val="18"/>
        </w:rPr>
        <w:t>.</w:t>
      </w:r>
    </w:p>
    <w:p w14:paraId="6117C6A5" w14:textId="236FCF5E" w:rsidR="0073344B" w:rsidRDefault="0073344B" w:rsidP="0073344B">
      <w:r>
        <w:rPr>
          <w:noProof/>
        </w:rPr>
        <w:drawing>
          <wp:inline distT="0" distB="0" distL="0" distR="0" wp14:anchorId="6C21B26F" wp14:editId="7F37F187">
            <wp:extent cx="3752697" cy="3002158"/>
            <wp:effectExtent l="12700" t="1270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66637" cy="3013310"/>
                    </a:xfrm>
                    <a:prstGeom prst="rect">
                      <a:avLst/>
                    </a:prstGeom>
                    <a:ln w="12700" cap="sq">
                      <a:solidFill>
                        <a:schemeClr val="tx1"/>
                      </a:solidFill>
                      <a:prstDash val="solid"/>
                      <a:miter lim="800000"/>
                    </a:ln>
                    <a:effectLst/>
                  </pic:spPr>
                </pic:pic>
              </a:graphicData>
            </a:graphic>
          </wp:inline>
        </w:drawing>
      </w:r>
    </w:p>
    <w:p w14:paraId="682C8CCB" w14:textId="676CEC01" w:rsidR="0073344B" w:rsidRDefault="008235D2" w:rsidP="00D82CEE">
      <w:pPr>
        <w:spacing w:before="120" w:after="160"/>
        <w:ind w:firstLine="0"/>
      </w:pPr>
      <w:r w:rsidRPr="002B7564">
        <w:rPr>
          <w:b/>
          <w:sz w:val="18"/>
        </w:rPr>
        <w:t xml:space="preserve">Fig. </w:t>
      </w:r>
      <w:r w:rsidR="0039142E">
        <w:rPr>
          <w:b/>
          <w:sz w:val="18"/>
        </w:rPr>
        <w:t>1</w:t>
      </w:r>
      <w:r w:rsidR="00233C85">
        <w:rPr>
          <w:b/>
          <w:sz w:val="18"/>
        </w:rPr>
        <w:t>3</w:t>
      </w:r>
      <w:r w:rsidRPr="002B7564">
        <w:rPr>
          <w:b/>
          <w:sz w:val="18"/>
        </w:rPr>
        <w:t>.</w:t>
      </w:r>
      <w:r w:rsidRPr="002B7564">
        <w:rPr>
          <w:sz w:val="18"/>
        </w:rPr>
        <w:t xml:space="preserve"> </w:t>
      </w:r>
      <w:r w:rsidR="009A7205">
        <w:rPr>
          <w:sz w:val="18"/>
        </w:rPr>
        <w:t xml:space="preserve">Zoomed in view of the </w:t>
      </w:r>
      <w:r w:rsidR="009A7205" w:rsidRPr="009A7205">
        <w:rPr>
          <w:sz w:val="18"/>
        </w:rPr>
        <w:t>relationship between cryptocurrencies, treasury, gold and crude oil prices</w:t>
      </w:r>
      <w:r w:rsidRPr="002B7564">
        <w:rPr>
          <w:sz w:val="18"/>
        </w:rPr>
        <w:t>.</w:t>
      </w:r>
    </w:p>
    <w:p w14:paraId="611A1250" w14:textId="7FABE74C" w:rsidR="0073344B" w:rsidRDefault="0073344B" w:rsidP="0073344B">
      <w:r>
        <w:rPr>
          <w:noProof/>
        </w:rPr>
        <w:lastRenderedPageBreak/>
        <w:drawing>
          <wp:inline distT="0" distB="0" distL="0" distR="0" wp14:anchorId="6F17B110" wp14:editId="62179DFA">
            <wp:extent cx="3840479" cy="3072384"/>
            <wp:effectExtent l="12700" t="12700" r="8255" b="139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54487" cy="3083591"/>
                    </a:xfrm>
                    <a:prstGeom prst="rect">
                      <a:avLst/>
                    </a:prstGeom>
                    <a:ln w="12700" cap="sq">
                      <a:solidFill>
                        <a:srgbClr val="000000"/>
                      </a:solidFill>
                      <a:prstDash val="solid"/>
                      <a:miter lim="800000"/>
                    </a:ln>
                    <a:effectLst/>
                  </pic:spPr>
                </pic:pic>
              </a:graphicData>
            </a:graphic>
          </wp:inline>
        </w:drawing>
      </w:r>
    </w:p>
    <w:p w14:paraId="0E876669" w14:textId="58A6C98A" w:rsidR="0073344B" w:rsidRDefault="008235D2" w:rsidP="00D82CEE">
      <w:pPr>
        <w:spacing w:before="120" w:after="160"/>
        <w:ind w:firstLine="0"/>
      </w:pPr>
      <w:r w:rsidRPr="002B7564">
        <w:rPr>
          <w:b/>
          <w:sz w:val="18"/>
        </w:rPr>
        <w:t xml:space="preserve">Fig. </w:t>
      </w:r>
      <w:r w:rsidR="00F5387E">
        <w:rPr>
          <w:b/>
          <w:sz w:val="18"/>
        </w:rPr>
        <w:t>1</w:t>
      </w:r>
      <w:r w:rsidR="00233C85">
        <w:rPr>
          <w:b/>
          <w:sz w:val="18"/>
        </w:rPr>
        <w:t>4</w:t>
      </w:r>
      <w:r w:rsidRPr="002B7564">
        <w:rPr>
          <w:b/>
          <w:sz w:val="18"/>
        </w:rPr>
        <w:t>.</w:t>
      </w:r>
      <w:r w:rsidRPr="002B7564">
        <w:rPr>
          <w:sz w:val="18"/>
        </w:rPr>
        <w:t xml:space="preserve"> </w:t>
      </w:r>
      <w:r w:rsidR="00E20DCF">
        <w:rPr>
          <w:sz w:val="18"/>
        </w:rPr>
        <w:t>R</w:t>
      </w:r>
      <w:r w:rsidR="00E20DCF" w:rsidRPr="00E20DCF">
        <w:rPr>
          <w:sz w:val="18"/>
        </w:rPr>
        <w:t>elationship that fiat currencies have with cryptocurrencies</w:t>
      </w:r>
      <w:r w:rsidR="00E20DCF">
        <w:rPr>
          <w:sz w:val="18"/>
        </w:rPr>
        <w:t>.</w:t>
      </w:r>
    </w:p>
    <w:p w14:paraId="27A3D683" w14:textId="6DD117B0" w:rsidR="0073344B" w:rsidRDefault="0073344B" w:rsidP="0073344B">
      <w:r>
        <w:rPr>
          <w:noProof/>
        </w:rPr>
        <w:drawing>
          <wp:inline distT="0" distB="0" distL="0" distR="0" wp14:anchorId="7F528F4C" wp14:editId="4B88C490">
            <wp:extent cx="3739895" cy="2991916"/>
            <wp:effectExtent l="38100" t="38100" r="95885" b="1073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52317" cy="3001853"/>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16E75C" w14:textId="118E918C" w:rsidR="004978B8" w:rsidRDefault="004978B8" w:rsidP="00D82CEE">
      <w:pPr>
        <w:spacing w:before="120" w:after="160"/>
        <w:ind w:firstLine="0"/>
      </w:pPr>
      <w:r w:rsidRPr="002B7564">
        <w:rPr>
          <w:b/>
          <w:sz w:val="18"/>
        </w:rPr>
        <w:t xml:space="preserve">Fig. </w:t>
      </w:r>
      <w:r w:rsidR="00F5387E">
        <w:rPr>
          <w:b/>
          <w:sz w:val="18"/>
        </w:rPr>
        <w:t>1</w:t>
      </w:r>
      <w:r w:rsidR="00233C85">
        <w:rPr>
          <w:b/>
          <w:sz w:val="18"/>
        </w:rPr>
        <w:t>5</w:t>
      </w:r>
      <w:r w:rsidRPr="002B7564">
        <w:rPr>
          <w:b/>
          <w:sz w:val="18"/>
        </w:rPr>
        <w:t>.</w:t>
      </w:r>
      <w:r w:rsidRPr="002B7564">
        <w:rPr>
          <w:sz w:val="18"/>
        </w:rPr>
        <w:t xml:space="preserve"> </w:t>
      </w:r>
      <w:r>
        <w:rPr>
          <w:sz w:val="18"/>
        </w:rPr>
        <w:t>Modeler sample decision tree for minimal features</w:t>
      </w:r>
      <w:r w:rsidRPr="002B7564">
        <w:rPr>
          <w:sz w:val="18"/>
        </w:rPr>
        <w:t>.</w:t>
      </w:r>
    </w:p>
    <w:p w14:paraId="4D97E3A9" w14:textId="559384D4" w:rsidR="0073344B" w:rsidRDefault="0073344B" w:rsidP="0073344B">
      <w:r>
        <w:rPr>
          <w:noProof/>
        </w:rPr>
        <w:lastRenderedPageBreak/>
        <w:drawing>
          <wp:inline distT="0" distB="0" distL="0" distR="0" wp14:anchorId="2D72C312" wp14:editId="77D731DD">
            <wp:extent cx="3877055" cy="3101644"/>
            <wp:effectExtent l="12700" t="12700" r="9525"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92425" cy="3113940"/>
                    </a:xfrm>
                    <a:prstGeom prst="rect">
                      <a:avLst/>
                    </a:prstGeom>
                    <a:ln w="12700" cap="sq">
                      <a:solidFill>
                        <a:srgbClr val="000000"/>
                      </a:solidFill>
                      <a:prstDash val="solid"/>
                      <a:miter lim="800000"/>
                    </a:ln>
                    <a:effectLst/>
                  </pic:spPr>
                </pic:pic>
              </a:graphicData>
            </a:graphic>
          </wp:inline>
        </w:drawing>
      </w:r>
    </w:p>
    <w:p w14:paraId="1A8E1220" w14:textId="2572563E" w:rsidR="00E20DCF" w:rsidRDefault="004978B8" w:rsidP="00607071">
      <w:pPr>
        <w:spacing w:before="120" w:after="160"/>
        <w:ind w:firstLine="0"/>
      </w:pPr>
      <w:r w:rsidRPr="002B7564">
        <w:rPr>
          <w:b/>
          <w:sz w:val="18"/>
        </w:rPr>
        <w:t xml:space="preserve">Fig. </w:t>
      </w:r>
      <w:r w:rsidR="00F5387E">
        <w:rPr>
          <w:b/>
          <w:sz w:val="18"/>
        </w:rPr>
        <w:t>1</w:t>
      </w:r>
      <w:r w:rsidR="00233C85">
        <w:rPr>
          <w:b/>
          <w:sz w:val="18"/>
        </w:rPr>
        <w:t>6</w:t>
      </w:r>
      <w:r w:rsidRPr="002B7564">
        <w:rPr>
          <w:b/>
          <w:sz w:val="18"/>
        </w:rPr>
        <w:t>.</w:t>
      </w:r>
      <w:r w:rsidRPr="002B7564">
        <w:rPr>
          <w:sz w:val="18"/>
        </w:rPr>
        <w:t xml:space="preserve"> </w:t>
      </w:r>
      <w:r>
        <w:rPr>
          <w:sz w:val="18"/>
        </w:rPr>
        <w:t>Modeler sample decision tree for minimal features</w:t>
      </w:r>
      <w:r w:rsidRPr="002B7564">
        <w:rPr>
          <w:sz w:val="18"/>
        </w:rPr>
        <w:t>.</w:t>
      </w:r>
    </w:p>
    <w:p w14:paraId="558F88A7" w14:textId="61870084" w:rsidR="00E20DCF" w:rsidRDefault="00E20DCF" w:rsidP="00E20DCF">
      <w:pPr>
        <w:pStyle w:val="Heading2"/>
      </w:pPr>
      <w:r>
        <w:t>8.3</w:t>
      </w:r>
      <w:r w:rsidR="009727AF">
        <w:t xml:space="preserve">   </w:t>
      </w:r>
      <w:r>
        <w:t>Portfolio Analysis</w:t>
      </w:r>
    </w:p>
    <w:p w14:paraId="38D1681B" w14:textId="5888245A" w:rsidR="00E07EBB" w:rsidRDefault="00E07EBB" w:rsidP="00864E8F">
      <w:pPr>
        <w:ind w:firstLine="0"/>
      </w:pPr>
      <w:r>
        <w:t xml:space="preserve">The work performed for bear market </w:t>
      </w:r>
      <w:r w:rsidR="0056756F">
        <w:t xml:space="preserve">yielded promising results. Therefore, the exercise was </w:t>
      </w:r>
      <w:r>
        <w:t xml:space="preserve">repeated for bull market and both markets </w:t>
      </w:r>
      <w:r w:rsidR="0056756F">
        <w:t xml:space="preserve">effectively creating a </w:t>
      </w:r>
      <w:r w:rsidR="00233C85">
        <w:t>back-testing</w:t>
      </w:r>
      <w:r w:rsidR="0056756F">
        <w:t xml:space="preserve"> strategy. Data sets for all exercises are listed in </w:t>
      </w:r>
      <w:r w:rsidR="00100221">
        <w:t>Table 6</w:t>
      </w:r>
      <w:r>
        <w:t>.</w:t>
      </w:r>
      <w:r w:rsidR="00100221">
        <w:t xml:space="preserve"> Each exercise was parameterized </w:t>
      </w:r>
      <w:r w:rsidR="0056756F">
        <w:t xml:space="preserve">creating hundreds of scenarios. The </w:t>
      </w:r>
      <w:r w:rsidR="00100221">
        <w:t xml:space="preserve">best parameter </w:t>
      </w:r>
      <w:r w:rsidR="0056756F">
        <w:t xml:space="preserve">for each exercise is </w:t>
      </w:r>
      <w:r w:rsidR="00100221">
        <w:t xml:space="preserve">shown in Table 7. Best </w:t>
      </w:r>
      <w:r w:rsidR="0056756F">
        <w:t xml:space="preserve">set of </w:t>
      </w:r>
      <w:r w:rsidR="00100221">
        <w:t>parameter</w:t>
      </w:r>
      <w:r w:rsidR="0056756F">
        <w:t>s were</w:t>
      </w:r>
      <w:r w:rsidR="00100221">
        <w:t xml:space="preserve"> determined if the trading strategy produced at least 1% buy signals and Sharpe Ratio was as good or better than buy and hold strategy</w:t>
      </w:r>
      <w:r w:rsidR="0056756F">
        <w:t xml:space="preserve"> leveraging algorithm (7) and (8). The best results for each exercise is shown in Table 8. For bull market exercise, trading strategy’s Sharpe Ratio beat buy and hold’s Sharpe Ratio by 0.13. For bear market exercise, trading strategy’s Sharpe Ratio beat buy and hold’s Sharpe Ratio by 0.43. For both markets, trading strategy’s Sharpe Ratio was as good as buy and hold strategy at (0.01).</w:t>
      </w:r>
    </w:p>
    <w:p w14:paraId="075D9B71" w14:textId="6C58DE09" w:rsidR="006E6D19" w:rsidRPr="009B1D59" w:rsidRDefault="006E6D19" w:rsidP="00D82CEE">
      <w:pPr>
        <w:pStyle w:val="tabletitle"/>
        <w:spacing w:after="240"/>
        <w:rPr>
          <w:lang w:val="en-GB"/>
        </w:rPr>
      </w:pPr>
      <w:r w:rsidRPr="009B1D59">
        <w:rPr>
          <w:b/>
          <w:lang w:val="en-GB"/>
        </w:rPr>
        <w:t xml:space="preserve">Table </w:t>
      </w:r>
      <w:r>
        <w:rPr>
          <w:b/>
        </w:rPr>
        <w:t>6</w:t>
      </w:r>
      <w:r w:rsidRPr="009B1D59">
        <w:rPr>
          <w:b/>
          <w:lang w:val="en-GB"/>
        </w:rPr>
        <w:t>.</w:t>
      </w:r>
      <w:r w:rsidRPr="009B1D59">
        <w:rPr>
          <w:lang w:val="en-GB"/>
        </w:rPr>
        <w:t xml:space="preserve"> </w:t>
      </w:r>
      <w:r>
        <w:rPr>
          <w:lang w:val="en-GB"/>
        </w:rPr>
        <w:t xml:space="preserve"> Market time periods.</w:t>
      </w:r>
    </w:p>
    <w:tbl>
      <w:tblPr>
        <w:tblW w:w="3600" w:type="dxa"/>
        <w:jc w:val="center"/>
        <w:tblLayout w:type="fixed"/>
        <w:tblCellMar>
          <w:left w:w="70" w:type="dxa"/>
          <w:right w:w="70" w:type="dxa"/>
        </w:tblCellMar>
        <w:tblLook w:val="0000" w:firstRow="0" w:lastRow="0" w:firstColumn="0" w:lastColumn="0" w:noHBand="0" w:noVBand="0"/>
      </w:tblPr>
      <w:tblGrid>
        <w:gridCol w:w="1080"/>
        <w:gridCol w:w="2520"/>
      </w:tblGrid>
      <w:tr w:rsidR="006E6D19" w:rsidRPr="00371779" w14:paraId="1EFDD7C3" w14:textId="77777777" w:rsidTr="0008401D">
        <w:trPr>
          <w:jc w:val="center"/>
        </w:trPr>
        <w:tc>
          <w:tcPr>
            <w:tcW w:w="1080" w:type="dxa"/>
            <w:tcBorders>
              <w:top w:val="single" w:sz="12" w:space="0" w:color="000000"/>
              <w:bottom w:val="single" w:sz="6" w:space="0" w:color="000000"/>
            </w:tcBorders>
          </w:tcPr>
          <w:p w14:paraId="2D20FDD1" w14:textId="77A4B719" w:rsidR="006E6D19" w:rsidRPr="00371779" w:rsidRDefault="006E6D19" w:rsidP="003D360E">
            <w:pPr>
              <w:ind w:firstLine="0"/>
              <w:rPr>
                <w:sz w:val="18"/>
                <w:szCs w:val="18"/>
              </w:rPr>
            </w:pPr>
            <w:r>
              <w:rPr>
                <w:sz w:val="18"/>
                <w:szCs w:val="18"/>
              </w:rPr>
              <w:t>Market</w:t>
            </w:r>
          </w:p>
        </w:tc>
        <w:tc>
          <w:tcPr>
            <w:tcW w:w="2520" w:type="dxa"/>
            <w:tcBorders>
              <w:top w:val="single" w:sz="12" w:space="0" w:color="000000"/>
              <w:bottom w:val="single" w:sz="6" w:space="0" w:color="000000"/>
            </w:tcBorders>
          </w:tcPr>
          <w:p w14:paraId="65B60481" w14:textId="157425DA" w:rsidR="006E6D19" w:rsidRPr="00371779" w:rsidRDefault="006E6D19" w:rsidP="003D360E">
            <w:pPr>
              <w:ind w:firstLine="0"/>
              <w:rPr>
                <w:sz w:val="18"/>
                <w:szCs w:val="18"/>
              </w:rPr>
            </w:pPr>
            <w:r>
              <w:rPr>
                <w:sz w:val="18"/>
                <w:szCs w:val="18"/>
              </w:rPr>
              <w:t>Time period</w:t>
            </w:r>
          </w:p>
        </w:tc>
      </w:tr>
      <w:tr w:rsidR="006E6D19" w:rsidRPr="00416296" w14:paraId="3CE7E0B9" w14:textId="77777777" w:rsidTr="0008401D">
        <w:trPr>
          <w:trHeight w:val="241"/>
          <w:jc w:val="center"/>
        </w:trPr>
        <w:tc>
          <w:tcPr>
            <w:tcW w:w="1080" w:type="dxa"/>
          </w:tcPr>
          <w:p w14:paraId="0B4B1960" w14:textId="311C7ECC" w:rsidR="006E6D19" w:rsidRPr="00416296" w:rsidRDefault="006E6D19" w:rsidP="003D360E">
            <w:pPr>
              <w:ind w:firstLine="0"/>
              <w:rPr>
                <w:sz w:val="18"/>
                <w:szCs w:val="18"/>
              </w:rPr>
            </w:pPr>
            <w:r>
              <w:rPr>
                <w:sz w:val="18"/>
                <w:szCs w:val="18"/>
              </w:rPr>
              <w:t>Bull</w:t>
            </w:r>
          </w:p>
        </w:tc>
        <w:tc>
          <w:tcPr>
            <w:tcW w:w="2520" w:type="dxa"/>
          </w:tcPr>
          <w:p w14:paraId="5B1940EE" w14:textId="3B7C6333" w:rsidR="006E6D19" w:rsidRPr="00416296" w:rsidRDefault="006E6D19" w:rsidP="003D360E">
            <w:pPr>
              <w:ind w:firstLine="0"/>
              <w:rPr>
                <w:sz w:val="18"/>
                <w:szCs w:val="18"/>
              </w:rPr>
            </w:pPr>
            <w:r>
              <w:rPr>
                <w:sz w:val="18"/>
                <w:szCs w:val="18"/>
              </w:rPr>
              <w:t>2017-07-01 to 2017-10-31</w:t>
            </w:r>
          </w:p>
        </w:tc>
      </w:tr>
      <w:tr w:rsidR="006E6D19" w:rsidRPr="00416296" w14:paraId="1F5E43EC" w14:textId="77777777" w:rsidTr="0008401D">
        <w:trPr>
          <w:jc w:val="center"/>
        </w:trPr>
        <w:tc>
          <w:tcPr>
            <w:tcW w:w="1080" w:type="dxa"/>
          </w:tcPr>
          <w:p w14:paraId="26A4E303" w14:textId="0B5A2E02" w:rsidR="006E6D19" w:rsidRPr="00416296" w:rsidRDefault="006E6D19" w:rsidP="003D360E">
            <w:pPr>
              <w:ind w:firstLine="0"/>
              <w:rPr>
                <w:sz w:val="18"/>
                <w:szCs w:val="18"/>
              </w:rPr>
            </w:pPr>
            <w:r>
              <w:rPr>
                <w:sz w:val="18"/>
                <w:szCs w:val="18"/>
              </w:rPr>
              <w:t>Bear</w:t>
            </w:r>
          </w:p>
        </w:tc>
        <w:tc>
          <w:tcPr>
            <w:tcW w:w="2520" w:type="dxa"/>
          </w:tcPr>
          <w:p w14:paraId="1EA5C0B6" w14:textId="2F276BC1" w:rsidR="006E6D19" w:rsidRPr="00416296" w:rsidRDefault="006E6D19" w:rsidP="003D360E">
            <w:pPr>
              <w:ind w:firstLine="0"/>
              <w:rPr>
                <w:sz w:val="18"/>
                <w:szCs w:val="18"/>
              </w:rPr>
            </w:pPr>
            <w:r>
              <w:rPr>
                <w:sz w:val="18"/>
                <w:szCs w:val="18"/>
              </w:rPr>
              <w:t>2017-11-20 to 2018-02-10</w:t>
            </w:r>
          </w:p>
        </w:tc>
      </w:tr>
      <w:tr w:rsidR="006E6D19" w:rsidRPr="00416296" w14:paraId="2711D821" w14:textId="77777777" w:rsidTr="0008401D">
        <w:trPr>
          <w:jc w:val="center"/>
        </w:trPr>
        <w:tc>
          <w:tcPr>
            <w:tcW w:w="1080" w:type="dxa"/>
          </w:tcPr>
          <w:p w14:paraId="121C372C" w14:textId="0C426906" w:rsidR="006E6D19" w:rsidRDefault="006E6D19" w:rsidP="003D360E">
            <w:pPr>
              <w:ind w:firstLine="0"/>
              <w:rPr>
                <w:sz w:val="18"/>
                <w:szCs w:val="18"/>
              </w:rPr>
            </w:pPr>
            <w:r>
              <w:rPr>
                <w:sz w:val="18"/>
                <w:szCs w:val="18"/>
              </w:rPr>
              <w:t>Both</w:t>
            </w:r>
          </w:p>
        </w:tc>
        <w:tc>
          <w:tcPr>
            <w:tcW w:w="2520" w:type="dxa"/>
          </w:tcPr>
          <w:p w14:paraId="5F7D4D5A" w14:textId="22F3A7ED" w:rsidR="006E6D19" w:rsidRDefault="006E6D19" w:rsidP="003D360E">
            <w:pPr>
              <w:ind w:firstLine="0"/>
              <w:rPr>
                <w:sz w:val="18"/>
                <w:szCs w:val="18"/>
              </w:rPr>
            </w:pPr>
            <w:r>
              <w:rPr>
                <w:sz w:val="18"/>
                <w:szCs w:val="18"/>
              </w:rPr>
              <w:t>2017-07-01 to 2018-02-10</w:t>
            </w:r>
          </w:p>
        </w:tc>
      </w:tr>
    </w:tbl>
    <w:p w14:paraId="186479F0" w14:textId="08F5A047" w:rsidR="00100221" w:rsidRPr="009B1D59" w:rsidRDefault="00100221" w:rsidP="00100221">
      <w:pPr>
        <w:pStyle w:val="tabletitle"/>
        <w:spacing w:after="240"/>
        <w:rPr>
          <w:lang w:val="en-GB"/>
        </w:rPr>
      </w:pPr>
      <w:r w:rsidRPr="009B1D59">
        <w:rPr>
          <w:b/>
          <w:lang w:val="en-GB"/>
        </w:rPr>
        <w:lastRenderedPageBreak/>
        <w:t xml:space="preserve">Table </w:t>
      </w:r>
      <w:r>
        <w:rPr>
          <w:b/>
        </w:rPr>
        <w:t>7</w:t>
      </w:r>
      <w:r w:rsidRPr="009B1D59">
        <w:rPr>
          <w:b/>
          <w:lang w:val="en-GB"/>
        </w:rPr>
        <w:t>.</w:t>
      </w:r>
      <w:r w:rsidRPr="009B1D59">
        <w:rPr>
          <w:lang w:val="en-GB"/>
        </w:rPr>
        <w:t xml:space="preserve"> </w:t>
      </w:r>
      <w:r>
        <w:rPr>
          <w:lang w:val="en-GB"/>
        </w:rPr>
        <w:t xml:space="preserve"> Bull, bear and both bull and bear market best parameters.</w:t>
      </w:r>
    </w:p>
    <w:tbl>
      <w:tblPr>
        <w:tblW w:w="3696" w:type="dxa"/>
        <w:jc w:val="center"/>
        <w:tblLayout w:type="fixed"/>
        <w:tblCellMar>
          <w:left w:w="70" w:type="dxa"/>
          <w:right w:w="70" w:type="dxa"/>
        </w:tblCellMar>
        <w:tblLook w:val="0000" w:firstRow="0" w:lastRow="0" w:firstColumn="0" w:lastColumn="0" w:noHBand="0" w:noVBand="0"/>
      </w:tblPr>
      <w:tblGrid>
        <w:gridCol w:w="1487"/>
        <w:gridCol w:w="769"/>
        <w:gridCol w:w="720"/>
        <w:gridCol w:w="720"/>
      </w:tblGrid>
      <w:tr w:rsidR="00100221" w:rsidRPr="00371779" w14:paraId="6AE35786" w14:textId="77777777" w:rsidTr="00607071">
        <w:trPr>
          <w:jc w:val="center"/>
        </w:trPr>
        <w:tc>
          <w:tcPr>
            <w:tcW w:w="1487" w:type="dxa"/>
            <w:tcBorders>
              <w:top w:val="single" w:sz="12" w:space="0" w:color="000000"/>
              <w:bottom w:val="single" w:sz="6" w:space="0" w:color="000000"/>
            </w:tcBorders>
          </w:tcPr>
          <w:p w14:paraId="61A69DA3" w14:textId="77777777" w:rsidR="00100221" w:rsidRPr="00371779" w:rsidRDefault="00100221" w:rsidP="00607071">
            <w:pPr>
              <w:ind w:firstLine="0"/>
              <w:rPr>
                <w:sz w:val="18"/>
                <w:szCs w:val="18"/>
              </w:rPr>
            </w:pPr>
            <w:r>
              <w:rPr>
                <w:sz w:val="18"/>
                <w:szCs w:val="18"/>
              </w:rPr>
              <w:t>Parameter</w:t>
            </w:r>
          </w:p>
        </w:tc>
        <w:tc>
          <w:tcPr>
            <w:tcW w:w="769" w:type="dxa"/>
            <w:tcBorders>
              <w:top w:val="single" w:sz="12" w:space="0" w:color="000000"/>
              <w:bottom w:val="single" w:sz="6" w:space="0" w:color="000000"/>
            </w:tcBorders>
          </w:tcPr>
          <w:p w14:paraId="4FFA71EC" w14:textId="77777777" w:rsidR="00100221" w:rsidRPr="00371779" w:rsidRDefault="00100221" w:rsidP="00607071">
            <w:pPr>
              <w:ind w:firstLine="0"/>
              <w:rPr>
                <w:sz w:val="18"/>
                <w:szCs w:val="18"/>
              </w:rPr>
            </w:pPr>
            <w:r>
              <w:rPr>
                <w:sz w:val="18"/>
                <w:szCs w:val="18"/>
              </w:rPr>
              <w:t>Bull</w:t>
            </w:r>
          </w:p>
        </w:tc>
        <w:tc>
          <w:tcPr>
            <w:tcW w:w="720" w:type="dxa"/>
            <w:tcBorders>
              <w:top w:val="single" w:sz="12" w:space="0" w:color="000000"/>
              <w:bottom w:val="single" w:sz="6" w:space="0" w:color="000000"/>
            </w:tcBorders>
          </w:tcPr>
          <w:p w14:paraId="55F1404D" w14:textId="77777777" w:rsidR="00100221" w:rsidRDefault="00100221" w:rsidP="00607071">
            <w:pPr>
              <w:ind w:firstLine="0"/>
              <w:rPr>
                <w:sz w:val="18"/>
                <w:szCs w:val="18"/>
              </w:rPr>
            </w:pPr>
            <w:r>
              <w:rPr>
                <w:sz w:val="18"/>
                <w:szCs w:val="18"/>
              </w:rPr>
              <w:t>Bear</w:t>
            </w:r>
          </w:p>
        </w:tc>
        <w:tc>
          <w:tcPr>
            <w:tcW w:w="720" w:type="dxa"/>
            <w:tcBorders>
              <w:top w:val="single" w:sz="12" w:space="0" w:color="000000"/>
              <w:bottom w:val="single" w:sz="6" w:space="0" w:color="000000"/>
            </w:tcBorders>
          </w:tcPr>
          <w:p w14:paraId="233CB473" w14:textId="77777777" w:rsidR="00100221" w:rsidRDefault="00100221" w:rsidP="00607071">
            <w:pPr>
              <w:ind w:firstLine="0"/>
              <w:rPr>
                <w:sz w:val="18"/>
                <w:szCs w:val="18"/>
              </w:rPr>
            </w:pPr>
            <w:r>
              <w:rPr>
                <w:sz w:val="18"/>
                <w:szCs w:val="18"/>
              </w:rPr>
              <w:t>Both</w:t>
            </w:r>
          </w:p>
        </w:tc>
      </w:tr>
      <w:tr w:rsidR="00100221" w:rsidRPr="00416296" w14:paraId="7C32FA1F" w14:textId="77777777" w:rsidTr="00607071">
        <w:trPr>
          <w:jc w:val="center"/>
        </w:trPr>
        <w:tc>
          <w:tcPr>
            <w:tcW w:w="1487" w:type="dxa"/>
          </w:tcPr>
          <w:p w14:paraId="2EA18EEA" w14:textId="77777777" w:rsidR="00100221" w:rsidRPr="00416296" w:rsidRDefault="00100221" w:rsidP="00607071">
            <w:pPr>
              <w:ind w:firstLine="0"/>
              <w:rPr>
                <w:sz w:val="18"/>
                <w:szCs w:val="18"/>
              </w:rPr>
            </w:pPr>
            <w:r>
              <w:rPr>
                <w:sz w:val="18"/>
                <w:szCs w:val="18"/>
              </w:rPr>
              <w:t>BB Period</w:t>
            </w:r>
          </w:p>
        </w:tc>
        <w:tc>
          <w:tcPr>
            <w:tcW w:w="769" w:type="dxa"/>
          </w:tcPr>
          <w:p w14:paraId="06F47BC1" w14:textId="77777777" w:rsidR="00100221" w:rsidRPr="00416296" w:rsidRDefault="00100221" w:rsidP="00607071">
            <w:pPr>
              <w:ind w:firstLine="0"/>
              <w:rPr>
                <w:sz w:val="18"/>
                <w:szCs w:val="18"/>
              </w:rPr>
            </w:pPr>
            <w:r>
              <w:rPr>
                <w:sz w:val="18"/>
                <w:szCs w:val="18"/>
              </w:rPr>
              <w:t>5</w:t>
            </w:r>
          </w:p>
        </w:tc>
        <w:tc>
          <w:tcPr>
            <w:tcW w:w="720" w:type="dxa"/>
          </w:tcPr>
          <w:p w14:paraId="6C3C5F4C" w14:textId="77777777" w:rsidR="00100221" w:rsidRDefault="00100221" w:rsidP="00607071">
            <w:pPr>
              <w:ind w:firstLine="0"/>
              <w:rPr>
                <w:sz w:val="18"/>
                <w:szCs w:val="18"/>
              </w:rPr>
            </w:pPr>
            <w:r>
              <w:rPr>
                <w:sz w:val="18"/>
                <w:szCs w:val="18"/>
              </w:rPr>
              <w:t>4</w:t>
            </w:r>
          </w:p>
        </w:tc>
        <w:tc>
          <w:tcPr>
            <w:tcW w:w="720" w:type="dxa"/>
          </w:tcPr>
          <w:p w14:paraId="6320CBB0" w14:textId="77777777" w:rsidR="00100221" w:rsidRDefault="00100221" w:rsidP="00607071">
            <w:pPr>
              <w:ind w:firstLine="0"/>
              <w:rPr>
                <w:sz w:val="18"/>
                <w:szCs w:val="18"/>
              </w:rPr>
            </w:pPr>
            <w:r>
              <w:rPr>
                <w:sz w:val="18"/>
                <w:szCs w:val="18"/>
              </w:rPr>
              <w:t>5</w:t>
            </w:r>
          </w:p>
        </w:tc>
      </w:tr>
      <w:tr w:rsidR="00100221" w:rsidRPr="00416296" w14:paraId="7CB11D8C" w14:textId="77777777" w:rsidTr="00607071">
        <w:trPr>
          <w:jc w:val="center"/>
        </w:trPr>
        <w:tc>
          <w:tcPr>
            <w:tcW w:w="1487" w:type="dxa"/>
          </w:tcPr>
          <w:p w14:paraId="4AB279A3" w14:textId="77777777" w:rsidR="00100221" w:rsidRPr="00416296" w:rsidRDefault="00100221" w:rsidP="00607071">
            <w:pPr>
              <w:ind w:firstLine="0"/>
              <w:rPr>
                <w:sz w:val="18"/>
                <w:szCs w:val="18"/>
              </w:rPr>
            </w:pPr>
            <w:r>
              <w:rPr>
                <w:sz w:val="18"/>
                <w:szCs w:val="18"/>
              </w:rPr>
              <w:t>RSI Period</w:t>
            </w:r>
          </w:p>
        </w:tc>
        <w:tc>
          <w:tcPr>
            <w:tcW w:w="769" w:type="dxa"/>
          </w:tcPr>
          <w:p w14:paraId="3BF13E27" w14:textId="77777777" w:rsidR="00100221" w:rsidRPr="00416296" w:rsidRDefault="00100221" w:rsidP="00607071">
            <w:pPr>
              <w:ind w:firstLine="0"/>
              <w:rPr>
                <w:sz w:val="18"/>
                <w:szCs w:val="18"/>
              </w:rPr>
            </w:pPr>
            <w:r>
              <w:rPr>
                <w:sz w:val="18"/>
                <w:szCs w:val="18"/>
              </w:rPr>
              <w:t>9</w:t>
            </w:r>
          </w:p>
        </w:tc>
        <w:tc>
          <w:tcPr>
            <w:tcW w:w="720" w:type="dxa"/>
          </w:tcPr>
          <w:p w14:paraId="30EA3323" w14:textId="77777777" w:rsidR="00100221" w:rsidRDefault="00100221" w:rsidP="00607071">
            <w:pPr>
              <w:ind w:firstLine="0"/>
              <w:rPr>
                <w:sz w:val="18"/>
                <w:szCs w:val="18"/>
              </w:rPr>
            </w:pPr>
            <w:r>
              <w:rPr>
                <w:sz w:val="18"/>
                <w:szCs w:val="18"/>
              </w:rPr>
              <w:t>8</w:t>
            </w:r>
          </w:p>
        </w:tc>
        <w:tc>
          <w:tcPr>
            <w:tcW w:w="720" w:type="dxa"/>
          </w:tcPr>
          <w:p w14:paraId="23B89ECE" w14:textId="77777777" w:rsidR="00100221" w:rsidRDefault="00100221" w:rsidP="00607071">
            <w:pPr>
              <w:ind w:firstLine="0"/>
              <w:rPr>
                <w:sz w:val="18"/>
                <w:szCs w:val="18"/>
              </w:rPr>
            </w:pPr>
            <w:r>
              <w:rPr>
                <w:sz w:val="18"/>
                <w:szCs w:val="18"/>
              </w:rPr>
              <w:t>7</w:t>
            </w:r>
          </w:p>
        </w:tc>
      </w:tr>
      <w:tr w:rsidR="00100221" w:rsidRPr="00416296" w14:paraId="6BC0CBC5" w14:textId="77777777" w:rsidTr="00607071">
        <w:trPr>
          <w:jc w:val="center"/>
        </w:trPr>
        <w:tc>
          <w:tcPr>
            <w:tcW w:w="1487" w:type="dxa"/>
          </w:tcPr>
          <w:p w14:paraId="31C78676" w14:textId="77777777" w:rsidR="00100221" w:rsidRPr="00416296" w:rsidRDefault="00100221" w:rsidP="00607071">
            <w:pPr>
              <w:ind w:firstLine="0"/>
              <w:rPr>
                <w:sz w:val="18"/>
                <w:szCs w:val="18"/>
              </w:rPr>
            </w:pPr>
            <w:r>
              <w:rPr>
                <w:sz w:val="18"/>
                <w:szCs w:val="18"/>
              </w:rPr>
              <w:t>BB STD DEV</w:t>
            </w:r>
          </w:p>
        </w:tc>
        <w:tc>
          <w:tcPr>
            <w:tcW w:w="769" w:type="dxa"/>
          </w:tcPr>
          <w:p w14:paraId="4E7E276C" w14:textId="77777777" w:rsidR="00100221" w:rsidRPr="00416296" w:rsidRDefault="00100221" w:rsidP="00607071">
            <w:pPr>
              <w:ind w:firstLine="0"/>
              <w:rPr>
                <w:sz w:val="18"/>
                <w:szCs w:val="18"/>
              </w:rPr>
            </w:pPr>
            <w:r>
              <w:rPr>
                <w:sz w:val="18"/>
                <w:szCs w:val="18"/>
              </w:rPr>
              <w:t>1.3</w:t>
            </w:r>
          </w:p>
        </w:tc>
        <w:tc>
          <w:tcPr>
            <w:tcW w:w="720" w:type="dxa"/>
          </w:tcPr>
          <w:p w14:paraId="58BB29CF" w14:textId="77777777" w:rsidR="00100221" w:rsidRPr="00F36C39" w:rsidRDefault="00100221" w:rsidP="00607071">
            <w:pPr>
              <w:ind w:firstLine="0"/>
              <w:rPr>
                <w:sz w:val="18"/>
                <w:szCs w:val="18"/>
              </w:rPr>
            </w:pPr>
            <w:r>
              <w:rPr>
                <w:sz w:val="18"/>
                <w:szCs w:val="18"/>
              </w:rPr>
              <w:t>1.3</w:t>
            </w:r>
          </w:p>
        </w:tc>
        <w:tc>
          <w:tcPr>
            <w:tcW w:w="720" w:type="dxa"/>
          </w:tcPr>
          <w:p w14:paraId="1F3FC04B" w14:textId="77777777" w:rsidR="00100221" w:rsidRDefault="00100221" w:rsidP="00607071">
            <w:pPr>
              <w:ind w:firstLine="0"/>
              <w:rPr>
                <w:sz w:val="18"/>
                <w:szCs w:val="18"/>
              </w:rPr>
            </w:pPr>
            <w:r>
              <w:rPr>
                <w:sz w:val="18"/>
                <w:szCs w:val="18"/>
              </w:rPr>
              <w:t>1.5</w:t>
            </w:r>
          </w:p>
        </w:tc>
      </w:tr>
      <w:tr w:rsidR="00100221" w:rsidRPr="00416296" w14:paraId="52C615C7" w14:textId="77777777" w:rsidTr="00607071">
        <w:trPr>
          <w:jc w:val="center"/>
        </w:trPr>
        <w:tc>
          <w:tcPr>
            <w:tcW w:w="1487" w:type="dxa"/>
          </w:tcPr>
          <w:p w14:paraId="5E562C31" w14:textId="77777777" w:rsidR="00100221" w:rsidRPr="00416296" w:rsidRDefault="00100221" w:rsidP="00607071">
            <w:pPr>
              <w:ind w:firstLine="0"/>
              <w:rPr>
                <w:sz w:val="18"/>
                <w:szCs w:val="18"/>
              </w:rPr>
            </w:pPr>
            <w:r>
              <w:rPr>
                <w:sz w:val="18"/>
                <w:szCs w:val="18"/>
              </w:rPr>
              <w:t>Buy RSI Trigger</w:t>
            </w:r>
          </w:p>
        </w:tc>
        <w:tc>
          <w:tcPr>
            <w:tcW w:w="769" w:type="dxa"/>
          </w:tcPr>
          <w:p w14:paraId="2AEA35BC" w14:textId="77777777" w:rsidR="00100221" w:rsidRPr="00416296" w:rsidRDefault="00100221" w:rsidP="00607071">
            <w:pPr>
              <w:ind w:firstLine="0"/>
              <w:rPr>
                <w:sz w:val="18"/>
                <w:szCs w:val="18"/>
              </w:rPr>
            </w:pPr>
            <w:r>
              <w:rPr>
                <w:sz w:val="18"/>
                <w:szCs w:val="18"/>
              </w:rPr>
              <w:t>45</w:t>
            </w:r>
          </w:p>
        </w:tc>
        <w:tc>
          <w:tcPr>
            <w:tcW w:w="720" w:type="dxa"/>
          </w:tcPr>
          <w:p w14:paraId="761C3048" w14:textId="77777777" w:rsidR="00100221" w:rsidRDefault="00100221" w:rsidP="00607071">
            <w:pPr>
              <w:ind w:firstLine="0"/>
              <w:rPr>
                <w:sz w:val="18"/>
                <w:szCs w:val="18"/>
              </w:rPr>
            </w:pPr>
            <w:r>
              <w:rPr>
                <w:sz w:val="18"/>
                <w:szCs w:val="18"/>
              </w:rPr>
              <w:t>35</w:t>
            </w:r>
          </w:p>
        </w:tc>
        <w:tc>
          <w:tcPr>
            <w:tcW w:w="720" w:type="dxa"/>
          </w:tcPr>
          <w:p w14:paraId="327522D5" w14:textId="77777777" w:rsidR="00100221" w:rsidRDefault="00100221" w:rsidP="00607071">
            <w:pPr>
              <w:ind w:firstLine="0"/>
              <w:rPr>
                <w:sz w:val="18"/>
                <w:szCs w:val="18"/>
              </w:rPr>
            </w:pPr>
            <w:r>
              <w:rPr>
                <w:sz w:val="18"/>
                <w:szCs w:val="18"/>
              </w:rPr>
              <w:t>40</w:t>
            </w:r>
          </w:p>
        </w:tc>
      </w:tr>
      <w:tr w:rsidR="00100221" w:rsidRPr="00416296" w14:paraId="4B6F0DB6" w14:textId="77777777" w:rsidTr="00607071">
        <w:trPr>
          <w:jc w:val="center"/>
        </w:trPr>
        <w:tc>
          <w:tcPr>
            <w:tcW w:w="1487" w:type="dxa"/>
          </w:tcPr>
          <w:p w14:paraId="143E4950" w14:textId="77777777" w:rsidR="00100221" w:rsidRDefault="00100221" w:rsidP="00607071">
            <w:pPr>
              <w:ind w:firstLine="0"/>
              <w:rPr>
                <w:sz w:val="18"/>
                <w:szCs w:val="18"/>
              </w:rPr>
            </w:pPr>
            <w:r>
              <w:rPr>
                <w:sz w:val="18"/>
                <w:szCs w:val="18"/>
              </w:rPr>
              <w:t>Sell RSI Trigger</w:t>
            </w:r>
          </w:p>
        </w:tc>
        <w:tc>
          <w:tcPr>
            <w:tcW w:w="769" w:type="dxa"/>
          </w:tcPr>
          <w:p w14:paraId="348F499F" w14:textId="77777777" w:rsidR="00100221" w:rsidRPr="00416296" w:rsidRDefault="00100221" w:rsidP="00607071">
            <w:pPr>
              <w:ind w:firstLine="0"/>
              <w:rPr>
                <w:sz w:val="18"/>
                <w:szCs w:val="18"/>
              </w:rPr>
            </w:pPr>
            <w:r>
              <w:rPr>
                <w:sz w:val="18"/>
                <w:szCs w:val="18"/>
              </w:rPr>
              <w:t>80</w:t>
            </w:r>
          </w:p>
        </w:tc>
        <w:tc>
          <w:tcPr>
            <w:tcW w:w="720" w:type="dxa"/>
          </w:tcPr>
          <w:p w14:paraId="78081E24" w14:textId="77777777" w:rsidR="00100221" w:rsidRDefault="00100221" w:rsidP="00607071">
            <w:pPr>
              <w:ind w:firstLine="0"/>
              <w:rPr>
                <w:sz w:val="18"/>
                <w:szCs w:val="18"/>
              </w:rPr>
            </w:pPr>
            <w:r>
              <w:rPr>
                <w:sz w:val="18"/>
                <w:szCs w:val="18"/>
              </w:rPr>
              <w:t>75</w:t>
            </w:r>
          </w:p>
        </w:tc>
        <w:tc>
          <w:tcPr>
            <w:tcW w:w="720" w:type="dxa"/>
          </w:tcPr>
          <w:p w14:paraId="6A7952EC" w14:textId="77777777" w:rsidR="00100221" w:rsidRDefault="00100221" w:rsidP="00607071">
            <w:pPr>
              <w:ind w:firstLine="0"/>
              <w:rPr>
                <w:sz w:val="18"/>
                <w:szCs w:val="18"/>
              </w:rPr>
            </w:pPr>
            <w:r>
              <w:rPr>
                <w:sz w:val="18"/>
                <w:szCs w:val="18"/>
              </w:rPr>
              <w:t>80</w:t>
            </w:r>
          </w:p>
        </w:tc>
      </w:tr>
      <w:tr w:rsidR="00100221" w:rsidRPr="00416296" w14:paraId="5C2F1ED4" w14:textId="77777777" w:rsidTr="00607071">
        <w:trPr>
          <w:jc w:val="center"/>
        </w:trPr>
        <w:tc>
          <w:tcPr>
            <w:tcW w:w="1487" w:type="dxa"/>
          </w:tcPr>
          <w:p w14:paraId="7E6DE11F" w14:textId="77777777" w:rsidR="00100221" w:rsidRDefault="00100221" w:rsidP="00607071">
            <w:pPr>
              <w:ind w:firstLine="0"/>
              <w:rPr>
                <w:sz w:val="18"/>
                <w:szCs w:val="18"/>
              </w:rPr>
            </w:pPr>
            <w:r>
              <w:rPr>
                <w:sz w:val="18"/>
                <w:szCs w:val="18"/>
              </w:rPr>
              <w:t>Algorithm</w:t>
            </w:r>
          </w:p>
        </w:tc>
        <w:tc>
          <w:tcPr>
            <w:tcW w:w="769" w:type="dxa"/>
          </w:tcPr>
          <w:p w14:paraId="58625294" w14:textId="77777777" w:rsidR="00100221" w:rsidRDefault="00100221" w:rsidP="00607071">
            <w:pPr>
              <w:ind w:firstLine="0"/>
              <w:rPr>
                <w:sz w:val="18"/>
                <w:szCs w:val="18"/>
              </w:rPr>
            </w:pPr>
            <w:r>
              <w:rPr>
                <w:sz w:val="18"/>
                <w:szCs w:val="18"/>
              </w:rPr>
              <w:t>1</w:t>
            </w:r>
          </w:p>
        </w:tc>
        <w:tc>
          <w:tcPr>
            <w:tcW w:w="720" w:type="dxa"/>
          </w:tcPr>
          <w:p w14:paraId="4F06DC65" w14:textId="77777777" w:rsidR="00100221" w:rsidRDefault="00100221" w:rsidP="00607071">
            <w:pPr>
              <w:ind w:firstLine="0"/>
              <w:rPr>
                <w:sz w:val="18"/>
                <w:szCs w:val="18"/>
              </w:rPr>
            </w:pPr>
            <w:r>
              <w:rPr>
                <w:sz w:val="18"/>
                <w:szCs w:val="18"/>
              </w:rPr>
              <w:t>1</w:t>
            </w:r>
          </w:p>
        </w:tc>
        <w:tc>
          <w:tcPr>
            <w:tcW w:w="720" w:type="dxa"/>
          </w:tcPr>
          <w:p w14:paraId="5541E65B" w14:textId="77777777" w:rsidR="00100221" w:rsidRDefault="00100221" w:rsidP="00607071">
            <w:pPr>
              <w:ind w:firstLine="0"/>
              <w:rPr>
                <w:sz w:val="18"/>
                <w:szCs w:val="18"/>
              </w:rPr>
            </w:pPr>
            <w:r>
              <w:rPr>
                <w:sz w:val="18"/>
                <w:szCs w:val="18"/>
              </w:rPr>
              <w:t>1</w:t>
            </w:r>
          </w:p>
        </w:tc>
      </w:tr>
    </w:tbl>
    <w:p w14:paraId="27D05CA5" w14:textId="52128162" w:rsidR="00EB75F2" w:rsidRPr="009B1D59" w:rsidRDefault="00EB75F2" w:rsidP="00D82CEE">
      <w:pPr>
        <w:pStyle w:val="tabletitle"/>
        <w:spacing w:after="240"/>
        <w:rPr>
          <w:lang w:val="en-GB"/>
        </w:rPr>
      </w:pPr>
      <w:r w:rsidRPr="009B1D59">
        <w:rPr>
          <w:b/>
          <w:lang w:val="en-GB"/>
        </w:rPr>
        <w:t xml:space="preserve">Table </w:t>
      </w:r>
      <w:r w:rsidR="0056756F">
        <w:rPr>
          <w:b/>
        </w:rPr>
        <w:t>8</w:t>
      </w:r>
      <w:r w:rsidRPr="009B1D59">
        <w:rPr>
          <w:b/>
          <w:lang w:val="en-GB"/>
        </w:rPr>
        <w:t>.</w:t>
      </w:r>
      <w:r w:rsidRPr="009B1D59">
        <w:rPr>
          <w:lang w:val="en-GB"/>
        </w:rPr>
        <w:t xml:space="preserve"> </w:t>
      </w:r>
      <w:r>
        <w:rPr>
          <w:lang w:val="en-GB"/>
        </w:rPr>
        <w:t xml:space="preserve"> </w:t>
      </w:r>
      <w:r w:rsidR="00F66453">
        <w:rPr>
          <w:lang w:val="en-GB"/>
        </w:rPr>
        <w:t>Bull,</w:t>
      </w:r>
      <w:r w:rsidR="007F3A7A">
        <w:rPr>
          <w:lang w:val="en-GB"/>
        </w:rPr>
        <w:t xml:space="preserve"> bear</w:t>
      </w:r>
      <w:r w:rsidR="00F66453">
        <w:rPr>
          <w:lang w:val="en-GB"/>
        </w:rPr>
        <w:t xml:space="preserve"> and both bull and bear</w:t>
      </w:r>
      <w:r w:rsidR="007F3A7A">
        <w:rPr>
          <w:lang w:val="en-GB"/>
        </w:rPr>
        <w:t xml:space="preserve"> market </w:t>
      </w:r>
      <w:r w:rsidR="00B068B3">
        <w:rPr>
          <w:lang w:val="en-GB"/>
        </w:rPr>
        <w:t xml:space="preserve">best </w:t>
      </w:r>
      <w:r w:rsidR="007F3A7A">
        <w:rPr>
          <w:lang w:val="en-GB"/>
        </w:rPr>
        <w:t>results</w:t>
      </w:r>
      <w:r>
        <w:rPr>
          <w:lang w:val="en-GB"/>
        </w:rPr>
        <w:t>.</w:t>
      </w:r>
    </w:p>
    <w:tbl>
      <w:tblPr>
        <w:tblW w:w="6750" w:type="dxa"/>
        <w:jc w:val="center"/>
        <w:tblLayout w:type="fixed"/>
        <w:tblCellMar>
          <w:left w:w="70" w:type="dxa"/>
          <w:right w:w="70" w:type="dxa"/>
        </w:tblCellMar>
        <w:tblLook w:val="0000" w:firstRow="0" w:lastRow="0" w:firstColumn="0" w:lastColumn="0" w:noHBand="0" w:noVBand="0"/>
      </w:tblPr>
      <w:tblGrid>
        <w:gridCol w:w="900"/>
        <w:gridCol w:w="990"/>
        <w:gridCol w:w="900"/>
        <w:gridCol w:w="990"/>
        <w:gridCol w:w="990"/>
        <w:gridCol w:w="990"/>
        <w:gridCol w:w="990"/>
      </w:tblGrid>
      <w:tr w:rsidR="00B10741" w:rsidRPr="00371779" w14:paraId="01F6D6DC" w14:textId="15706A00" w:rsidTr="00E57365">
        <w:trPr>
          <w:jc w:val="center"/>
        </w:trPr>
        <w:tc>
          <w:tcPr>
            <w:tcW w:w="900" w:type="dxa"/>
            <w:tcBorders>
              <w:top w:val="single" w:sz="12" w:space="0" w:color="000000"/>
              <w:bottom w:val="single" w:sz="6" w:space="0" w:color="000000"/>
            </w:tcBorders>
          </w:tcPr>
          <w:p w14:paraId="7F7EFE6E" w14:textId="77777777" w:rsidR="00F66453" w:rsidRPr="00371779" w:rsidRDefault="00F66453" w:rsidP="00F66453">
            <w:pPr>
              <w:ind w:firstLine="0"/>
              <w:rPr>
                <w:sz w:val="18"/>
                <w:szCs w:val="18"/>
              </w:rPr>
            </w:pPr>
            <w:r>
              <w:rPr>
                <w:sz w:val="18"/>
                <w:szCs w:val="18"/>
              </w:rPr>
              <w:t>Summary</w:t>
            </w:r>
          </w:p>
        </w:tc>
        <w:tc>
          <w:tcPr>
            <w:tcW w:w="990" w:type="dxa"/>
            <w:tcBorders>
              <w:top w:val="single" w:sz="12" w:space="0" w:color="000000"/>
              <w:bottom w:val="single" w:sz="6" w:space="0" w:color="000000"/>
            </w:tcBorders>
          </w:tcPr>
          <w:p w14:paraId="45F3AFA8" w14:textId="4BC6EB16" w:rsidR="00F66453" w:rsidRPr="00371779" w:rsidRDefault="00F66453" w:rsidP="00F66453">
            <w:pPr>
              <w:ind w:firstLine="0"/>
              <w:rPr>
                <w:sz w:val="18"/>
                <w:szCs w:val="18"/>
              </w:rPr>
            </w:pPr>
            <w:r>
              <w:rPr>
                <w:sz w:val="18"/>
                <w:szCs w:val="18"/>
              </w:rPr>
              <w:t>Bull Trade</w:t>
            </w:r>
          </w:p>
        </w:tc>
        <w:tc>
          <w:tcPr>
            <w:tcW w:w="900" w:type="dxa"/>
            <w:tcBorders>
              <w:top w:val="single" w:sz="12" w:space="0" w:color="000000"/>
              <w:bottom w:val="single" w:sz="6" w:space="0" w:color="000000"/>
            </w:tcBorders>
          </w:tcPr>
          <w:p w14:paraId="7C592C80" w14:textId="5E809337" w:rsidR="00F66453" w:rsidRDefault="00F66453" w:rsidP="00F66453">
            <w:pPr>
              <w:ind w:firstLine="0"/>
              <w:rPr>
                <w:sz w:val="18"/>
                <w:szCs w:val="18"/>
              </w:rPr>
            </w:pPr>
            <w:r>
              <w:rPr>
                <w:sz w:val="18"/>
                <w:szCs w:val="18"/>
              </w:rPr>
              <w:t>Bull B&amp;H</w:t>
            </w:r>
          </w:p>
        </w:tc>
        <w:tc>
          <w:tcPr>
            <w:tcW w:w="990" w:type="dxa"/>
            <w:tcBorders>
              <w:top w:val="single" w:sz="12" w:space="0" w:color="000000"/>
              <w:bottom w:val="single" w:sz="6" w:space="0" w:color="000000"/>
            </w:tcBorders>
          </w:tcPr>
          <w:p w14:paraId="10E28BEC" w14:textId="35E16C08" w:rsidR="00F66453" w:rsidRDefault="00F66453" w:rsidP="00F66453">
            <w:pPr>
              <w:ind w:firstLine="0"/>
              <w:rPr>
                <w:sz w:val="18"/>
                <w:szCs w:val="18"/>
              </w:rPr>
            </w:pPr>
            <w:r>
              <w:rPr>
                <w:sz w:val="18"/>
                <w:szCs w:val="18"/>
              </w:rPr>
              <w:t>Bear Trade</w:t>
            </w:r>
          </w:p>
        </w:tc>
        <w:tc>
          <w:tcPr>
            <w:tcW w:w="990" w:type="dxa"/>
            <w:tcBorders>
              <w:top w:val="single" w:sz="12" w:space="0" w:color="000000"/>
              <w:bottom w:val="single" w:sz="6" w:space="0" w:color="000000"/>
            </w:tcBorders>
          </w:tcPr>
          <w:p w14:paraId="30A696E0" w14:textId="23925352" w:rsidR="00F66453" w:rsidRDefault="00F66453" w:rsidP="00F66453">
            <w:pPr>
              <w:ind w:firstLine="0"/>
              <w:rPr>
                <w:sz w:val="18"/>
                <w:szCs w:val="18"/>
              </w:rPr>
            </w:pPr>
            <w:r>
              <w:rPr>
                <w:sz w:val="18"/>
                <w:szCs w:val="18"/>
              </w:rPr>
              <w:t>Bear B&amp; H</w:t>
            </w:r>
          </w:p>
        </w:tc>
        <w:tc>
          <w:tcPr>
            <w:tcW w:w="990" w:type="dxa"/>
            <w:tcBorders>
              <w:top w:val="single" w:sz="12" w:space="0" w:color="000000"/>
              <w:bottom w:val="single" w:sz="6" w:space="0" w:color="000000"/>
            </w:tcBorders>
          </w:tcPr>
          <w:p w14:paraId="0A2C3363" w14:textId="095197E8" w:rsidR="00F66453" w:rsidRDefault="00F66453" w:rsidP="00F66453">
            <w:pPr>
              <w:ind w:firstLine="0"/>
              <w:rPr>
                <w:sz w:val="18"/>
                <w:szCs w:val="18"/>
              </w:rPr>
            </w:pPr>
            <w:r>
              <w:rPr>
                <w:sz w:val="18"/>
                <w:szCs w:val="18"/>
              </w:rPr>
              <w:t>Both Trade</w:t>
            </w:r>
          </w:p>
        </w:tc>
        <w:tc>
          <w:tcPr>
            <w:tcW w:w="990" w:type="dxa"/>
            <w:tcBorders>
              <w:top w:val="single" w:sz="12" w:space="0" w:color="000000"/>
              <w:bottom w:val="single" w:sz="6" w:space="0" w:color="000000"/>
            </w:tcBorders>
          </w:tcPr>
          <w:p w14:paraId="149F3541" w14:textId="6604872A" w:rsidR="00F66453" w:rsidRDefault="00F66453" w:rsidP="00F66453">
            <w:pPr>
              <w:ind w:firstLine="0"/>
              <w:rPr>
                <w:sz w:val="18"/>
                <w:szCs w:val="18"/>
              </w:rPr>
            </w:pPr>
            <w:r>
              <w:rPr>
                <w:sz w:val="18"/>
                <w:szCs w:val="18"/>
              </w:rPr>
              <w:t>Both B&amp;H</w:t>
            </w:r>
          </w:p>
        </w:tc>
      </w:tr>
      <w:tr w:rsidR="00B10741" w:rsidRPr="00416296" w14:paraId="28A5105E" w14:textId="3ACABB61" w:rsidTr="00E57365">
        <w:trPr>
          <w:trHeight w:val="241"/>
          <w:jc w:val="center"/>
        </w:trPr>
        <w:tc>
          <w:tcPr>
            <w:tcW w:w="900" w:type="dxa"/>
          </w:tcPr>
          <w:p w14:paraId="759D7456" w14:textId="77777777" w:rsidR="00F66453" w:rsidRPr="00416296" w:rsidRDefault="00F66453" w:rsidP="007F3A7A">
            <w:pPr>
              <w:ind w:firstLine="0"/>
              <w:rPr>
                <w:sz w:val="18"/>
                <w:szCs w:val="18"/>
              </w:rPr>
            </w:pPr>
            <w:r>
              <w:rPr>
                <w:sz w:val="18"/>
                <w:szCs w:val="18"/>
              </w:rPr>
              <w:t>Return</w:t>
            </w:r>
          </w:p>
        </w:tc>
        <w:tc>
          <w:tcPr>
            <w:tcW w:w="990" w:type="dxa"/>
          </w:tcPr>
          <w:p w14:paraId="3484ECD9" w14:textId="431F4264" w:rsidR="00F66453" w:rsidRPr="00416296" w:rsidRDefault="00F66453" w:rsidP="007F3A7A">
            <w:pPr>
              <w:ind w:firstLine="0"/>
              <w:rPr>
                <w:sz w:val="18"/>
                <w:szCs w:val="18"/>
              </w:rPr>
            </w:pPr>
            <w:r>
              <w:rPr>
                <w:sz w:val="18"/>
                <w:szCs w:val="18"/>
              </w:rPr>
              <w:t>13.66</w:t>
            </w:r>
          </w:p>
        </w:tc>
        <w:tc>
          <w:tcPr>
            <w:tcW w:w="900" w:type="dxa"/>
          </w:tcPr>
          <w:p w14:paraId="09C71AB9" w14:textId="21EEDCD2" w:rsidR="00F66453" w:rsidRDefault="00F66453" w:rsidP="007F3A7A">
            <w:pPr>
              <w:ind w:firstLine="0"/>
              <w:rPr>
                <w:sz w:val="18"/>
                <w:szCs w:val="18"/>
              </w:rPr>
            </w:pPr>
            <w:r>
              <w:rPr>
                <w:sz w:val="18"/>
                <w:szCs w:val="18"/>
              </w:rPr>
              <w:t>16.78</w:t>
            </w:r>
          </w:p>
        </w:tc>
        <w:tc>
          <w:tcPr>
            <w:tcW w:w="990" w:type="dxa"/>
          </w:tcPr>
          <w:p w14:paraId="541F49D8" w14:textId="3BCA4C74" w:rsidR="00F66453" w:rsidRDefault="00F66453" w:rsidP="007F3A7A">
            <w:pPr>
              <w:ind w:firstLine="0"/>
              <w:rPr>
                <w:sz w:val="18"/>
                <w:szCs w:val="18"/>
              </w:rPr>
            </w:pPr>
            <w:r>
              <w:rPr>
                <w:sz w:val="18"/>
                <w:szCs w:val="18"/>
              </w:rPr>
              <w:t>1.18</w:t>
            </w:r>
          </w:p>
        </w:tc>
        <w:tc>
          <w:tcPr>
            <w:tcW w:w="990" w:type="dxa"/>
          </w:tcPr>
          <w:p w14:paraId="6A7F1712" w14:textId="159AF06F" w:rsidR="00F66453" w:rsidRDefault="00F66453" w:rsidP="007F3A7A">
            <w:pPr>
              <w:ind w:firstLine="0"/>
              <w:rPr>
                <w:sz w:val="18"/>
                <w:szCs w:val="18"/>
              </w:rPr>
            </w:pPr>
            <w:r>
              <w:rPr>
                <w:sz w:val="18"/>
                <w:szCs w:val="18"/>
              </w:rPr>
              <w:t>0.007</w:t>
            </w:r>
          </w:p>
        </w:tc>
        <w:tc>
          <w:tcPr>
            <w:tcW w:w="990" w:type="dxa"/>
          </w:tcPr>
          <w:p w14:paraId="33AA896D" w14:textId="021A7130" w:rsidR="00F66453" w:rsidRDefault="006E6D19" w:rsidP="007F3A7A">
            <w:pPr>
              <w:ind w:firstLine="0"/>
              <w:rPr>
                <w:sz w:val="18"/>
                <w:szCs w:val="18"/>
              </w:rPr>
            </w:pPr>
            <w:r>
              <w:rPr>
                <w:sz w:val="18"/>
                <w:szCs w:val="18"/>
              </w:rPr>
              <w:t>5.17</w:t>
            </w:r>
          </w:p>
        </w:tc>
        <w:tc>
          <w:tcPr>
            <w:tcW w:w="990" w:type="dxa"/>
          </w:tcPr>
          <w:p w14:paraId="0E835DFF" w14:textId="7E3992B6" w:rsidR="00F66453" w:rsidRDefault="006E6D19" w:rsidP="007F3A7A">
            <w:pPr>
              <w:ind w:firstLine="0"/>
              <w:rPr>
                <w:sz w:val="18"/>
                <w:szCs w:val="18"/>
              </w:rPr>
            </w:pPr>
            <w:r>
              <w:rPr>
                <w:sz w:val="18"/>
                <w:szCs w:val="18"/>
              </w:rPr>
              <w:t>5.96</w:t>
            </w:r>
          </w:p>
        </w:tc>
      </w:tr>
      <w:tr w:rsidR="00B10741" w:rsidRPr="00416296" w14:paraId="5F3223D7" w14:textId="60B9A65F" w:rsidTr="00E57365">
        <w:trPr>
          <w:jc w:val="center"/>
        </w:trPr>
        <w:tc>
          <w:tcPr>
            <w:tcW w:w="900" w:type="dxa"/>
          </w:tcPr>
          <w:p w14:paraId="2F605BA1" w14:textId="0BD30F23" w:rsidR="00F66453" w:rsidRPr="00416296" w:rsidRDefault="00F66453" w:rsidP="007F3A7A">
            <w:pPr>
              <w:ind w:firstLine="0"/>
              <w:rPr>
                <w:sz w:val="18"/>
                <w:szCs w:val="18"/>
              </w:rPr>
            </w:pPr>
            <w:r>
              <w:rPr>
                <w:sz w:val="18"/>
                <w:szCs w:val="18"/>
              </w:rPr>
              <w:t>Sharpe Ratio (</w:t>
            </w:r>
            <w:proofErr w:type="spellStart"/>
            <w:r>
              <w:rPr>
                <w:sz w:val="18"/>
                <w:szCs w:val="18"/>
              </w:rPr>
              <w:t>Rf</w:t>
            </w:r>
            <w:proofErr w:type="spellEnd"/>
            <w:r>
              <w:rPr>
                <w:sz w:val="18"/>
                <w:szCs w:val="18"/>
              </w:rPr>
              <w:t>=0%)</w:t>
            </w:r>
          </w:p>
        </w:tc>
        <w:tc>
          <w:tcPr>
            <w:tcW w:w="990" w:type="dxa"/>
          </w:tcPr>
          <w:p w14:paraId="1EA80535" w14:textId="7E8DB5D5" w:rsidR="00F66453" w:rsidRPr="00416296" w:rsidRDefault="00F66453" w:rsidP="007F3A7A">
            <w:pPr>
              <w:ind w:firstLine="0"/>
              <w:rPr>
                <w:sz w:val="18"/>
                <w:szCs w:val="18"/>
              </w:rPr>
            </w:pPr>
            <w:r>
              <w:rPr>
                <w:sz w:val="18"/>
                <w:szCs w:val="18"/>
              </w:rPr>
              <w:t>3.67</w:t>
            </w:r>
          </w:p>
        </w:tc>
        <w:tc>
          <w:tcPr>
            <w:tcW w:w="900" w:type="dxa"/>
          </w:tcPr>
          <w:p w14:paraId="01A1BC02" w14:textId="79D5F175" w:rsidR="00F66453" w:rsidRDefault="00F66453" w:rsidP="007F3A7A">
            <w:pPr>
              <w:ind w:firstLine="0"/>
              <w:rPr>
                <w:sz w:val="18"/>
                <w:szCs w:val="18"/>
              </w:rPr>
            </w:pPr>
            <w:r>
              <w:rPr>
                <w:sz w:val="18"/>
                <w:szCs w:val="18"/>
              </w:rPr>
              <w:t>3.54</w:t>
            </w:r>
          </w:p>
        </w:tc>
        <w:tc>
          <w:tcPr>
            <w:tcW w:w="990" w:type="dxa"/>
          </w:tcPr>
          <w:p w14:paraId="7921AAF8" w14:textId="442A7800" w:rsidR="00F66453" w:rsidRDefault="00F66453" w:rsidP="007F3A7A">
            <w:pPr>
              <w:ind w:firstLine="0"/>
              <w:rPr>
                <w:sz w:val="18"/>
                <w:szCs w:val="18"/>
              </w:rPr>
            </w:pPr>
            <w:r>
              <w:rPr>
                <w:sz w:val="18"/>
                <w:szCs w:val="18"/>
              </w:rPr>
              <w:t>1.26</w:t>
            </w:r>
          </w:p>
        </w:tc>
        <w:tc>
          <w:tcPr>
            <w:tcW w:w="990" w:type="dxa"/>
          </w:tcPr>
          <w:p w14:paraId="2EDC944D" w14:textId="752D5E2E" w:rsidR="00F66453" w:rsidRDefault="00F66453" w:rsidP="007F3A7A">
            <w:pPr>
              <w:ind w:firstLine="0"/>
              <w:rPr>
                <w:sz w:val="18"/>
                <w:szCs w:val="18"/>
              </w:rPr>
            </w:pPr>
            <w:r>
              <w:rPr>
                <w:sz w:val="18"/>
                <w:szCs w:val="18"/>
              </w:rPr>
              <w:t>0.83</w:t>
            </w:r>
          </w:p>
        </w:tc>
        <w:tc>
          <w:tcPr>
            <w:tcW w:w="990" w:type="dxa"/>
          </w:tcPr>
          <w:p w14:paraId="75E4FF13" w14:textId="2CD926D4" w:rsidR="00F66453" w:rsidRDefault="006E6D19" w:rsidP="007F3A7A">
            <w:pPr>
              <w:ind w:firstLine="0"/>
              <w:rPr>
                <w:sz w:val="18"/>
                <w:szCs w:val="18"/>
              </w:rPr>
            </w:pPr>
            <w:r>
              <w:rPr>
                <w:sz w:val="18"/>
                <w:szCs w:val="18"/>
              </w:rPr>
              <w:t>2.16</w:t>
            </w:r>
          </w:p>
        </w:tc>
        <w:tc>
          <w:tcPr>
            <w:tcW w:w="990" w:type="dxa"/>
          </w:tcPr>
          <w:p w14:paraId="4D308731" w14:textId="7B04BA6B" w:rsidR="00F66453" w:rsidRDefault="006E6D19" w:rsidP="007F3A7A">
            <w:pPr>
              <w:ind w:firstLine="0"/>
              <w:rPr>
                <w:sz w:val="18"/>
                <w:szCs w:val="18"/>
              </w:rPr>
            </w:pPr>
            <w:r>
              <w:rPr>
                <w:sz w:val="18"/>
                <w:szCs w:val="18"/>
              </w:rPr>
              <w:t>2.17</w:t>
            </w:r>
          </w:p>
        </w:tc>
      </w:tr>
    </w:tbl>
    <w:p w14:paraId="23D5E59B" w14:textId="7CD154D1" w:rsidR="00FC64F4" w:rsidRDefault="00AC04CA" w:rsidP="00FC64F4">
      <w:pPr>
        <w:pStyle w:val="Heading1"/>
      </w:pPr>
      <w:r>
        <w:t>9</w:t>
      </w:r>
      <w:r w:rsidR="009727AF">
        <w:t xml:space="preserve">   </w:t>
      </w:r>
      <w:r w:rsidR="00FC64F4">
        <w:t>Ethics</w:t>
      </w:r>
    </w:p>
    <w:p w14:paraId="6FB1E43C" w14:textId="2AAA8E79" w:rsidR="00F20AE7" w:rsidRDefault="00F20AE7" w:rsidP="00080DB5">
      <w:pPr>
        <w:ind w:firstLine="0"/>
      </w:pPr>
      <w:r>
        <w:t xml:space="preserve">Determining how to govern/steward cryptocurrencies is an evolving topic involving multiple ethical concerns. As noted in previous research, the adaption of this technology by nature brings the global society into a "new era of openness, decentralization, and global inclusion [9]." What does governance/stewardship look like for this open, global, decentralized resource with various levels of transaction anonymity? This collective challenge is </w:t>
      </w:r>
      <w:r w:rsidR="008678D2">
        <w:t>of concern to us</w:t>
      </w:r>
      <w:r>
        <w:t xml:space="preserve"> </w:t>
      </w:r>
      <w:r w:rsidR="008678D2">
        <w:t xml:space="preserve">in this </w:t>
      </w:r>
      <w:r>
        <w:t>research. We intend to give a better understanding of the ethical concerns pertaining to each listed component of the challenge equation (open, global, decentralized, and anonymous transactions), as well as inform on current efforts to address these concerns.</w:t>
      </w:r>
    </w:p>
    <w:p w14:paraId="168DB275" w14:textId="05AFC439" w:rsidR="00F20AE7" w:rsidRDefault="00F20AE7" w:rsidP="00F20AE7">
      <w:pPr>
        <w:pStyle w:val="Heading2"/>
      </w:pPr>
      <w:r>
        <w:t>9.1</w:t>
      </w:r>
      <w:r w:rsidR="009727AF">
        <w:t xml:space="preserve">   </w:t>
      </w:r>
      <w:r>
        <w:t>Financial Action Task Force (FAFTA)</w:t>
      </w:r>
    </w:p>
    <w:p w14:paraId="5503F244" w14:textId="5A06A89F" w:rsidR="00F20AE7" w:rsidRDefault="00F20AE7" w:rsidP="00080DB5">
      <w:pPr>
        <w:ind w:firstLine="0"/>
      </w:pPr>
      <w:r>
        <w:t xml:space="preserve">One organization that has taken notice of this collective challenge is the Financial Action Task Force (FATF). This organization “is an independent inter-governmental body that develops and promotes policies to protect the global financial system against money laundering, terrorist financing and the financing of proliferation of weapons of mass destruction. The FATF </w:t>
      </w:r>
      <w:r w:rsidR="008678D2">
        <w:t>r</w:t>
      </w:r>
      <w:r>
        <w:t>ecommendations are recognized as the global anti-money laundering (AML) and counter-terrorist financing (CFT) standard [10]. FATF published its first report in 2013 providing an initial guidance to online alternative currencies. In the report, the organization notes that “given the developing nature of alternate online currencies, the FATF may consider further work in this area in the future [10].”</w:t>
      </w:r>
    </w:p>
    <w:p w14:paraId="13720AA6" w14:textId="43078092" w:rsidR="00F20AE7" w:rsidRDefault="00F20AE7" w:rsidP="00F20AE7">
      <w:pPr>
        <w:pStyle w:val="Heading2"/>
      </w:pPr>
      <w:r>
        <w:lastRenderedPageBreak/>
        <w:t>9.2</w:t>
      </w:r>
      <w:r w:rsidR="009727AF">
        <w:t xml:space="preserve">   </w:t>
      </w:r>
      <w:r>
        <w:t>Open</w:t>
      </w:r>
    </w:p>
    <w:p w14:paraId="190F4405" w14:textId="072D1EBF" w:rsidR="00F20AE7" w:rsidRDefault="00F20AE7" w:rsidP="00080DB5">
      <w:pPr>
        <w:ind w:firstLine="0"/>
      </w:pPr>
      <w:r>
        <w:t xml:space="preserve">Cryptocurrencies are “open” because of their public, decentralized ledgers. “Because the blockchain is massively replicated by mutually-distrustful peers, the information it contains is public [12].” The source code for these currencies are open source meaning they are readily available to the public and the ledgers themselves are maintained by public miners. “No one can hide a transaction, and that makes </w:t>
      </w:r>
      <w:r w:rsidR="008678D2">
        <w:t>B</w:t>
      </w:r>
      <w:r>
        <w:t>itcoin more traceable than cash [15].” This openness is where the ethical risk comes into play. With the “secret sauce” of each cryptocurrency being open it is far easier to reverse engineer to deduce information such as account balances and spending habits of the identities within the blockchain. With this public information, entities could learn about these transactions and try to exploit the market for their gain.</w:t>
      </w:r>
    </w:p>
    <w:p w14:paraId="79B132C1" w14:textId="11DC2DEB" w:rsidR="00F20AE7" w:rsidRDefault="00F20AE7" w:rsidP="00F20AE7">
      <w:pPr>
        <w:pStyle w:val="Heading2"/>
      </w:pPr>
      <w:r>
        <w:t>9.3</w:t>
      </w:r>
      <w:r w:rsidR="009727AF">
        <w:t xml:space="preserve">   </w:t>
      </w:r>
      <w:r>
        <w:t>Global / Decentralized</w:t>
      </w:r>
    </w:p>
    <w:p w14:paraId="1DF50622" w14:textId="70FD504A" w:rsidR="00F20AE7" w:rsidRDefault="00F20AE7" w:rsidP="00080DB5">
      <w:pPr>
        <w:ind w:firstLine="0"/>
      </w:pPr>
      <w:r>
        <w:t>Bitcoin’s network is not hindered by international borders. FAFT who are focused on money laundering and terrorist financing abuse prioritized this characteristic when noting potential risks because cryptocurrencies allow for cross-border payments and funds transfers. In their report, they state, “customer transaction records may be held by different entities, often in different jurisdictions, making it more difficult for law enforcement and regulators to access them”. Today, criminals will locate their business in “jurisdictions with weak AMF/CFT regimes”</w:t>
      </w:r>
      <w:r w:rsidR="008678D2">
        <w:t xml:space="preserve"> </w:t>
      </w:r>
      <w:r>
        <w:t>to money launder</w:t>
      </w:r>
      <w:r w:rsidR="008678D2">
        <w:t xml:space="preserve"> [16]</w:t>
      </w:r>
      <w:r>
        <w:t>. With cryptocurrencies, criminals just need to worry about converting fiat to crypto-coin and onto the network. The distributed ledger allows users to access their funds anywhere as long as they can access the internet.</w:t>
      </w:r>
    </w:p>
    <w:p w14:paraId="5BF90F1B" w14:textId="77777777" w:rsidR="00F20AE7" w:rsidRDefault="00F20AE7" w:rsidP="00F20AE7">
      <w:r>
        <w:t xml:space="preserve">A decentralized network means there is no central oversight body for cryptocurrencies. The current maturity level of governance/stewardship of this technology is similar to the early days of the internet as noted by the </w:t>
      </w:r>
      <w:proofErr w:type="spellStart"/>
      <w:r>
        <w:t>Tapscotts</w:t>
      </w:r>
      <w:proofErr w:type="spellEnd"/>
      <w:r>
        <w:t xml:space="preserve"> [15]. FATF is concerned that lack of a central “trusted” authority to regulate and generate currencies will lead to exploits.</w:t>
      </w:r>
    </w:p>
    <w:p w14:paraId="7CC566F5" w14:textId="46DA51C9" w:rsidR="00F20AE7" w:rsidRDefault="00F20AE7" w:rsidP="00F20AE7">
      <w:pPr>
        <w:pStyle w:val="Heading2"/>
      </w:pPr>
      <w:r>
        <w:t>9.4</w:t>
      </w:r>
      <w:r w:rsidR="009727AF">
        <w:t xml:space="preserve">   </w:t>
      </w:r>
      <w:r>
        <w:t>Anonymity</w:t>
      </w:r>
    </w:p>
    <w:p w14:paraId="5D547C79" w14:textId="420E5D71" w:rsidR="0040419C" w:rsidRPr="008F1077" w:rsidRDefault="00F20AE7" w:rsidP="0008401D">
      <w:pPr>
        <w:ind w:firstLine="0"/>
      </w:pPr>
      <w:r>
        <w:t>Anonymous transactions mean “the participants in transactions are not explicitly identified: both the sender(s) receiver(s) are identified solely by a pseudonym, and participants in the system can use many different pseudonyms without incurring any meaningful cost [11].” This capability of the system makes it very challenging for an organization to govern the financial industry from money launderers and terrorists not to mention capital gains tax evaders.</w:t>
      </w:r>
    </w:p>
    <w:p w14:paraId="0D3809AC" w14:textId="40805573" w:rsidR="008F5FCA" w:rsidRDefault="00AC04CA" w:rsidP="009E01A9">
      <w:pPr>
        <w:pStyle w:val="Heading1"/>
      </w:pPr>
      <w:r>
        <w:t>10</w:t>
      </w:r>
      <w:r w:rsidR="009727AF">
        <w:t xml:space="preserve">   </w:t>
      </w:r>
      <w:r w:rsidR="008F5FCA">
        <w:t>Conclusion</w:t>
      </w:r>
      <w:r w:rsidR="00144FDA">
        <w:t>s</w:t>
      </w:r>
    </w:p>
    <w:p w14:paraId="576DE02E" w14:textId="6D545505" w:rsidR="00BD0FED" w:rsidRDefault="00BD0FED" w:rsidP="00607071">
      <w:pPr>
        <w:ind w:firstLine="0"/>
      </w:pPr>
      <w:r>
        <w:t xml:space="preserve">The crypto-currency market is volatile and in its infancy. This environment is risky for individual investors and the current tools these investors have to employ to help them </w:t>
      </w:r>
      <w:r>
        <w:lastRenderedPageBreak/>
        <w:t>make crypto-currency investment decisions is limited.</w:t>
      </w:r>
      <w:r w:rsidR="008678D2">
        <w:t xml:space="preserve"> </w:t>
      </w:r>
      <w:r>
        <w:t xml:space="preserve">In this paper we have presented a tool, </w:t>
      </w:r>
      <w:proofErr w:type="spellStart"/>
      <w:r>
        <w:t>Cryptovisor</w:t>
      </w:r>
      <w:proofErr w:type="spellEnd"/>
      <w:r>
        <w:t xml:space="preserve">, that is 95.5% accurate in determining the buy, sell or hold position for Bitcoin. This tool uses a stochastic gradient boost classifier trained from a model labeled by </w:t>
      </w:r>
      <w:r w:rsidR="008678D2">
        <w:t xml:space="preserve">an algorithm using multiple </w:t>
      </w:r>
      <w:r>
        <w:t xml:space="preserve">technical indicators to </w:t>
      </w:r>
      <w:r w:rsidR="008678D2">
        <w:t>identify buy, sell and hold positions</w:t>
      </w:r>
      <w:r>
        <w:t xml:space="preserve">.  </w:t>
      </w:r>
    </w:p>
    <w:p w14:paraId="2D3E1ABB" w14:textId="05A6FE1C" w:rsidR="00BD0FED" w:rsidRDefault="00BD0FED" w:rsidP="00BD0FED">
      <w:r>
        <w:t xml:space="preserve">Being so young in the investment world, the crypto-market lacks </w:t>
      </w:r>
      <w:r w:rsidR="008678D2">
        <w:t>market fundamentals making it difficult to be a knowledgeable investor.</w:t>
      </w:r>
      <w:r>
        <w:t xml:space="preserve"> Through our research we have seen that the crypto market behaves differently </w:t>
      </w:r>
      <w:r w:rsidR="008678D2">
        <w:t xml:space="preserve">than any other market. It is different from traditional commodities or equity market assets. </w:t>
      </w:r>
      <w:r>
        <w:t>Bitcoin and other crypto-currencies show signs of being a hedge against the equity market, similar to the commodity gold.  Investors are utilizing the crypto-market differently and need tools to navigate the investment field of crypto-currency.</w:t>
      </w:r>
    </w:p>
    <w:p w14:paraId="42943F7E" w14:textId="3BAB58E8" w:rsidR="00BD0FED" w:rsidRDefault="00BD0FED" w:rsidP="00BD0FED">
      <w:r>
        <w:t xml:space="preserve">We have also seen that sentiment analysis shows signs of being a key indicator in Bitcoin trends. The chatter in the social online environments tend to precede large spikes or valleys in Bitcoin. In the future, adding sentiment trend analysis to the </w:t>
      </w:r>
      <w:proofErr w:type="spellStart"/>
      <w:r>
        <w:t>Cryptovisor</w:t>
      </w:r>
      <w:proofErr w:type="spellEnd"/>
      <w:r>
        <w:t xml:space="preserve"> investment tool will further enhance the tool’s capabilities.</w:t>
      </w:r>
    </w:p>
    <w:p w14:paraId="26A89F50" w14:textId="377E7E4B" w:rsidR="00820AAF" w:rsidRDefault="00AC04CA" w:rsidP="009E01A9">
      <w:pPr>
        <w:pStyle w:val="Heading1"/>
      </w:pPr>
      <w:r>
        <w:t>11</w:t>
      </w:r>
      <w:r w:rsidR="009727AF">
        <w:t xml:space="preserve">   </w:t>
      </w:r>
      <w:r w:rsidR="00820AAF">
        <w:t>Future Work</w:t>
      </w:r>
    </w:p>
    <w:p w14:paraId="2DF497A8" w14:textId="0387CD31" w:rsidR="00EB62B2" w:rsidRDefault="001024F0" w:rsidP="0008401D">
      <w:pPr>
        <w:ind w:firstLine="0"/>
      </w:pPr>
      <w:r>
        <w:t>Future work in this project would include adding additional technical indicators to determine which ones provide the most value in determining trading strategy, incorporating other cryptocurrency price history to determine if feature importance is the same, automate data acquisition, labeling, and training of algorithm, and develop a web service to provide trading strategy for today or past days.</w:t>
      </w:r>
    </w:p>
    <w:p w14:paraId="0BD77A77" w14:textId="009A5472" w:rsidR="009B4837" w:rsidRDefault="009B4837" w:rsidP="00395FA1">
      <w:pPr>
        <w:ind w:firstLine="270"/>
      </w:pPr>
      <w:r>
        <w:t xml:space="preserve">For the </w:t>
      </w:r>
      <w:proofErr w:type="spellStart"/>
      <w:r>
        <w:t>sentimentor</w:t>
      </w:r>
      <w:proofErr w:type="spellEnd"/>
      <w:r>
        <w:t xml:space="preserve"> component, we propose to expand on the scope of </w:t>
      </w:r>
      <w:proofErr w:type="spellStart"/>
      <w:r>
        <w:t>CryptoCompare’s</w:t>
      </w:r>
      <w:proofErr w:type="spellEnd"/>
      <w:r>
        <w:t xml:space="preserve"> sentiment sources to include search engine trends. In addition, we would focus on enhancing the Points calculation scope to include a “mature sentiment” measure by weighting the instances within the sentiment traffic.</w:t>
      </w:r>
    </w:p>
    <w:p w14:paraId="1B6AC879" w14:textId="77777777" w:rsidR="00DC2919" w:rsidRDefault="00DC2919" w:rsidP="009E01A9">
      <w:pPr>
        <w:pStyle w:val="Heading1"/>
      </w:pPr>
      <w:r>
        <w:t>References</w:t>
      </w:r>
    </w:p>
    <w:p w14:paraId="6A998586" w14:textId="77777777" w:rsidR="00DA6153" w:rsidRDefault="00DA6153" w:rsidP="00AF5F6E">
      <w:pPr>
        <w:pStyle w:val="reference"/>
      </w:pPr>
      <w:r>
        <w:t>1</w:t>
      </w:r>
      <w:r w:rsidRPr="009A3755">
        <w:t>.</w:t>
      </w:r>
      <w:r>
        <w:t xml:space="preserve"> </w:t>
      </w:r>
      <w:r w:rsidR="009A3FE2">
        <w:t xml:space="preserve">Shah, D., Zhang, K.: </w:t>
      </w:r>
      <w:r>
        <w:t xml:space="preserve">Bayesian regression and </w:t>
      </w:r>
      <w:r w:rsidR="009A3FE2">
        <w:t>B</w:t>
      </w:r>
      <w:r>
        <w:t>itcoin</w:t>
      </w:r>
      <w:r w:rsidR="009A3FE2">
        <w:t>. Department of EECS, MIT. (2014)</w:t>
      </w:r>
    </w:p>
    <w:p w14:paraId="1EA44F08" w14:textId="77777777" w:rsidR="00DA6153" w:rsidRDefault="00DA6153" w:rsidP="00AF5F6E">
      <w:pPr>
        <w:pStyle w:val="reference"/>
      </w:pPr>
      <w:r>
        <w:t>2</w:t>
      </w:r>
      <w:r w:rsidRPr="00DA6153">
        <w:t xml:space="preserve">. </w:t>
      </w:r>
      <w:r w:rsidR="005C6386">
        <w:t xml:space="preserve">Coin Market Cap. </w:t>
      </w:r>
      <w:r w:rsidR="005C6386" w:rsidRPr="005C6386">
        <w:t>https://coinmarketcap.com</w:t>
      </w:r>
      <w:r w:rsidR="005C6386">
        <w:t>.</w:t>
      </w:r>
    </w:p>
    <w:p w14:paraId="2078A838" w14:textId="77777777" w:rsidR="00DA6153" w:rsidRDefault="00DA6153" w:rsidP="00AF5F6E">
      <w:pPr>
        <w:pStyle w:val="reference"/>
      </w:pPr>
      <w:r>
        <w:t>3</w:t>
      </w:r>
      <w:r w:rsidRPr="009A3755">
        <w:t>.</w:t>
      </w:r>
      <w:r>
        <w:t xml:space="preserve"> Stern, H: Fidelity Labs Tests Digital Asset Wallet </w:t>
      </w:r>
      <w:proofErr w:type="gramStart"/>
      <w:r>
        <w:t>On</w:t>
      </w:r>
      <w:proofErr w:type="gramEnd"/>
      <w:r>
        <w:t xml:space="preserve"> Fidelity.com. </w:t>
      </w:r>
      <w:proofErr w:type="gramStart"/>
      <w:r>
        <w:t>August,</w:t>
      </w:r>
      <w:proofErr w:type="gramEnd"/>
      <w:r>
        <w:t xml:space="preserve"> 09, 2017. </w:t>
      </w:r>
      <w:hyperlink r:id="rId24" w:history="1">
        <w:r w:rsidRPr="008F1077">
          <w:t>https://www.fidelity.com/about-fidelity/corporate/fidelity-labs-tests-digital-asset-wallet-on-fidelity.com</w:t>
        </w:r>
      </w:hyperlink>
    </w:p>
    <w:p w14:paraId="4FDA3CAB" w14:textId="77777777" w:rsidR="00B5520E" w:rsidRDefault="00DA6153" w:rsidP="00AF5F6E">
      <w:pPr>
        <w:pStyle w:val="reference"/>
      </w:pPr>
      <w:r>
        <w:t>4</w:t>
      </w:r>
      <w:r w:rsidR="00AF5F6E" w:rsidRPr="009A3755">
        <w:t>.</w:t>
      </w:r>
      <w:r w:rsidR="00761FF0">
        <w:t xml:space="preserve"> </w:t>
      </w:r>
      <w:proofErr w:type="spellStart"/>
      <w:r w:rsidR="004E61DA">
        <w:t>Poyser</w:t>
      </w:r>
      <w:proofErr w:type="spellEnd"/>
      <w:r w:rsidR="004E61DA">
        <w:t xml:space="preserve">, O.: </w:t>
      </w:r>
      <w:r>
        <w:t>Exploring the Determinants of Bitcoin’s price, an application of Bayesian Structural Time Serie</w:t>
      </w:r>
      <w:r w:rsidR="004E61DA">
        <w:t>s. June 2017.</w:t>
      </w:r>
    </w:p>
    <w:p w14:paraId="02563B2D" w14:textId="77777777" w:rsidR="00AF5F6E" w:rsidRDefault="00B5520E" w:rsidP="00807DF6">
      <w:pPr>
        <w:pStyle w:val="reference"/>
      </w:pPr>
      <w:r>
        <w:t>5</w:t>
      </w:r>
      <w:r w:rsidRPr="009A3755">
        <w:t>.</w:t>
      </w:r>
      <w:r>
        <w:t xml:space="preserve"> </w:t>
      </w:r>
      <w:r w:rsidR="00D205F9">
        <w:t xml:space="preserve">Coin Desk. </w:t>
      </w:r>
      <w:r w:rsidRPr="00B5520E">
        <w:t>https://www.coindesk.com/solving-liquidity-challenge-decentralized-exchanges</w:t>
      </w:r>
    </w:p>
    <w:p w14:paraId="4128D2AA" w14:textId="77777777" w:rsidR="00B5520E" w:rsidRDefault="00DF153F" w:rsidP="00E203B1">
      <w:pPr>
        <w:pStyle w:val="reference"/>
      </w:pPr>
      <w:r>
        <w:t>6</w:t>
      </w:r>
      <w:r w:rsidR="00B5520E">
        <w:t xml:space="preserve">. </w:t>
      </w:r>
      <w:r w:rsidR="002B72E9">
        <w:t>Cazalet, Z., Roncalli, T.: Facts and Fantasies About Factor Investing. October 2014.</w:t>
      </w:r>
    </w:p>
    <w:p w14:paraId="562688C5" w14:textId="77777777" w:rsidR="00B5520E" w:rsidRDefault="00DF153F" w:rsidP="00AF5F6E">
      <w:pPr>
        <w:pStyle w:val="reference"/>
      </w:pPr>
      <w:r>
        <w:t>7</w:t>
      </w:r>
      <w:r w:rsidR="00B5520E">
        <w:t xml:space="preserve">. </w:t>
      </w:r>
      <w:r>
        <w:t xml:space="preserve">Fletcher, T., Hussain, Z., </w:t>
      </w:r>
      <w:proofErr w:type="spellStart"/>
      <w:r>
        <w:t>Shawe</w:t>
      </w:r>
      <w:proofErr w:type="spellEnd"/>
      <w:r>
        <w:t xml:space="preserve">-Taylor, J.: </w:t>
      </w:r>
      <w:r w:rsidR="00B5520E" w:rsidRPr="00B5520E">
        <w:t>Currency Forecasting using Multiple Kernel Learning with Financially Motivated Features</w:t>
      </w:r>
      <w:r>
        <w:t>. NIPS 2010 workshop: New Directions in Multiple Kernel Learning (</w:t>
      </w:r>
      <w:r w:rsidR="00B5520E" w:rsidRPr="00B5520E">
        <w:t>2010</w:t>
      </w:r>
      <w:r>
        <w:t>).</w:t>
      </w:r>
    </w:p>
    <w:p w14:paraId="1F59C336" w14:textId="77777777" w:rsidR="00FF7E67" w:rsidRDefault="00DF153F" w:rsidP="00CE510E">
      <w:pPr>
        <w:pStyle w:val="reference"/>
        <w:ind w:left="270" w:hanging="270"/>
      </w:pPr>
      <w:r>
        <w:t>8</w:t>
      </w:r>
      <w:r w:rsidR="009D69A0">
        <w:t xml:space="preserve">. </w:t>
      </w:r>
      <w:r w:rsidR="0012343F">
        <w:t xml:space="preserve">Indexing and Performance in Crypto Assets: Bletchley Indexes. September 8, 2017. </w:t>
      </w:r>
      <w:hyperlink r:id="rId25" w:history="1">
        <w:r w:rsidR="00DA6153" w:rsidRPr="004F7C67">
          <w:t>https://www.bletchleyindexes.com/blog/idx_perf_post</w:t>
        </w:r>
      </w:hyperlink>
    </w:p>
    <w:p w14:paraId="51A2B9B2" w14:textId="77777777" w:rsidR="008F19B4" w:rsidRDefault="00DF153F" w:rsidP="008F19B4">
      <w:pPr>
        <w:pStyle w:val="reference"/>
      </w:pPr>
      <w:r>
        <w:lastRenderedPageBreak/>
        <w:t>9</w:t>
      </w:r>
      <w:r w:rsidR="008F19B4">
        <w:t xml:space="preserve">. Tapscott D., Tapscott A. (2017). Realizing the Potential of Blockchain. A </w:t>
      </w:r>
      <w:proofErr w:type="spellStart"/>
      <w:r w:rsidR="008F19B4">
        <w:t>Multistakeholder</w:t>
      </w:r>
      <w:proofErr w:type="spellEnd"/>
      <w:r w:rsidR="008F19B4">
        <w:t xml:space="preserve"> Approach to the Stewardship of Blockchain and Cryptocurrencies: Whitepaper. Retrieved from World Economic Forum website:      </w:t>
      </w:r>
    </w:p>
    <w:p w14:paraId="6ABABBA7" w14:textId="77777777" w:rsidR="008F19B4" w:rsidRDefault="008F19B4" w:rsidP="008F19B4">
      <w:pPr>
        <w:pStyle w:val="reference"/>
      </w:pPr>
      <w:r>
        <w:t xml:space="preserve">   http://www3.weforum.org/docs/WEF_Realizing_Potential_Blockchain.pdf</w:t>
      </w:r>
    </w:p>
    <w:p w14:paraId="18BDD547" w14:textId="77777777" w:rsidR="008F19B4" w:rsidRDefault="009D5293" w:rsidP="008F19B4">
      <w:pPr>
        <w:pStyle w:val="reference"/>
      </w:pPr>
      <w:r>
        <w:t>1</w:t>
      </w:r>
      <w:r w:rsidR="00DF153F">
        <w:t>0</w:t>
      </w:r>
      <w:r w:rsidR="008F19B4">
        <w:t>. Financial Action Task Force on Money Laundering. FATF report</w:t>
      </w:r>
      <w:r w:rsidR="002B72E9">
        <w:t xml:space="preserve"> (2014)</w:t>
      </w:r>
      <w:r w:rsidR="008F19B4">
        <w:t>.</w:t>
      </w:r>
      <w:r w:rsidR="002B72E9">
        <w:t xml:space="preserve"> </w:t>
      </w:r>
      <w:r w:rsidR="008F19B4">
        <w:t>http://www.fatf-gafi.org/media/fatf/documents/reports/Virtual-currency-key-definitions-and-potential-aml-cft-risks.pdf</w:t>
      </w:r>
    </w:p>
    <w:p w14:paraId="45ABD5F1" w14:textId="77777777" w:rsidR="008F19B4" w:rsidRDefault="009D5293" w:rsidP="008F19B4">
      <w:pPr>
        <w:pStyle w:val="reference"/>
      </w:pPr>
      <w:r>
        <w:t>1</w:t>
      </w:r>
      <w:r w:rsidR="00DF153F">
        <w:t>1</w:t>
      </w:r>
      <w:r w:rsidR="008F19B4">
        <w:t xml:space="preserve">. Meiklejohn, S., </w:t>
      </w:r>
      <w:proofErr w:type="spellStart"/>
      <w:r w:rsidR="008F19B4">
        <w:t>Pomarole</w:t>
      </w:r>
      <w:proofErr w:type="spellEnd"/>
      <w:r w:rsidR="008F19B4">
        <w:t xml:space="preserve">, M., Jordan, G., </w:t>
      </w:r>
      <w:proofErr w:type="spellStart"/>
      <w:r w:rsidR="008F19B4">
        <w:t>Levchenko</w:t>
      </w:r>
      <w:proofErr w:type="spellEnd"/>
      <w:r w:rsidR="008F19B4">
        <w:t>, K., McCoy, D., Voelker, G. M., &amp; Savage, S.</w:t>
      </w:r>
      <w:r w:rsidR="002B72E9">
        <w:t>:</w:t>
      </w:r>
      <w:r w:rsidR="008F19B4">
        <w:t xml:space="preserve"> A fistful of bitcoins. Proceedings of the 2013 conference on Internet measurement conference - IMC '13. doi:10.1145/2504730.2504747</w:t>
      </w:r>
    </w:p>
    <w:p w14:paraId="6C3B4D86" w14:textId="77777777" w:rsidR="003616AE" w:rsidRDefault="009D5293" w:rsidP="003C6BDA">
      <w:pPr>
        <w:pStyle w:val="reference"/>
      </w:pPr>
      <w:r>
        <w:t>1</w:t>
      </w:r>
      <w:r w:rsidR="00DF153F">
        <w:t>2</w:t>
      </w:r>
      <w:r w:rsidR="008F19B4">
        <w:t xml:space="preserve">. </w:t>
      </w:r>
      <w:proofErr w:type="spellStart"/>
      <w:r w:rsidR="008F19B4">
        <w:t>Sasson</w:t>
      </w:r>
      <w:proofErr w:type="spellEnd"/>
      <w:r w:rsidR="008F19B4">
        <w:t xml:space="preserve">, E. B., Chiesa, A., Garman, C., Green, M., </w:t>
      </w:r>
      <w:proofErr w:type="spellStart"/>
      <w:r w:rsidR="008F19B4">
        <w:t>Miers</w:t>
      </w:r>
      <w:proofErr w:type="spellEnd"/>
      <w:r w:rsidR="008F19B4">
        <w:t xml:space="preserve">, I., </w:t>
      </w:r>
      <w:proofErr w:type="spellStart"/>
      <w:r w:rsidR="008F19B4">
        <w:t>Tromer</w:t>
      </w:r>
      <w:proofErr w:type="spellEnd"/>
      <w:r w:rsidR="008F19B4">
        <w:t xml:space="preserve">, E., &amp; </w:t>
      </w:r>
      <w:proofErr w:type="spellStart"/>
      <w:r w:rsidR="008F19B4">
        <w:t>Virza</w:t>
      </w:r>
      <w:proofErr w:type="spellEnd"/>
      <w:r w:rsidR="008F19B4">
        <w:t>, M.</w:t>
      </w:r>
      <w:r w:rsidR="002B72E9">
        <w:t>:</w:t>
      </w:r>
      <w:r w:rsidR="008F19B4">
        <w:t xml:space="preserve"> </w:t>
      </w:r>
      <w:proofErr w:type="spellStart"/>
      <w:r w:rsidR="008F19B4">
        <w:t>Zerocash</w:t>
      </w:r>
      <w:proofErr w:type="spellEnd"/>
      <w:r w:rsidR="008F19B4">
        <w:t>: Decentralized Anonymous Payments from Bitcoin. 2014 IEEE Symposium on Security and Privacy. doi:10.1109/sp.2014.36</w:t>
      </w:r>
    </w:p>
    <w:p w14:paraId="3A19F8C1" w14:textId="77777777" w:rsidR="00232087" w:rsidRDefault="009D5293" w:rsidP="003C6BDA">
      <w:pPr>
        <w:pStyle w:val="reference"/>
      </w:pPr>
      <w:r>
        <w:t>1</w:t>
      </w:r>
      <w:r w:rsidR="00DF153F">
        <w:t>3</w:t>
      </w:r>
      <w:r w:rsidR="00232087">
        <w:t>. Narayanan, A., et al.: Bitcoin and Cryptocurrency Technologies. Princeton University Press (2016).</w:t>
      </w:r>
    </w:p>
    <w:p w14:paraId="1168CD52" w14:textId="77777777" w:rsidR="0060021F" w:rsidRDefault="00DF153F" w:rsidP="003C6BDA">
      <w:pPr>
        <w:pStyle w:val="reference"/>
      </w:pPr>
      <w:r>
        <w:t>14</w:t>
      </w:r>
      <w:r w:rsidR="0060021F">
        <w:t>. Nakamoto, S. Bitcoin: A Peer-to-Peer Electronic Cash System. Bitcoin.org (</w:t>
      </w:r>
      <w:r w:rsidR="009C0E3D">
        <w:t>2009</w:t>
      </w:r>
      <w:r w:rsidR="0060021F">
        <w:t>).</w:t>
      </w:r>
    </w:p>
    <w:p w14:paraId="7C998805" w14:textId="77777777" w:rsidR="004D5F14" w:rsidRDefault="00DF153F" w:rsidP="003C6BDA">
      <w:pPr>
        <w:pStyle w:val="reference"/>
      </w:pPr>
      <w:r>
        <w:t>15</w:t>
      </w:r>
      <w:r w:rsidR="004D5F14">
        <w:t xml:space="preserve">. Houser, K.: In the Age of Blockchain, </w:t>
      </w:r>
      <w:proofErr w:type="spellStart"/>
      <w:r w:rsidR="004D5F14">
        <w:t>Crytpo</w:t>
      </w:r>
      <w:proofErr w:type="spellEnd"/>
      <w:r w:rsidR="004D5F14">
        <w:t xml:space="preserve"> Has a Major Problem. Futurism. </w:t>
      </w:r>
      <w:r w:rsidR="004D5F14" w:rsidRPr="004D5F14">
        <w:t>https://futurism.com/the-age-of-blockc</w:t>
      </w:r>
      <w:r w:rsidR="004D5F14">
        <w:t>hain-crypto-has-a-major-problem (2017).</w:t>
      </w:r>
    </w:p>
    <w:p w14:paraId="290421BA" w14:textId="77777777" w:rsidR="00B54935" w:rsidRDefault="00DF153F" w:rsidP="003C6BDA">
      <w:pPr>
        <w:pStyle w:val="reference"/>
      </w:pPr>
      <w:r>
        <w:t>16</w:t>
      </w:r>
      <w:r w:rsidR="00B54935">
        <w:t xml:space="preserve">. </w:t>
      </w:r>
      <w:proofErr w:type="spellStart"/>
      <w:r w:rsidR="00B54935" w:rsidRPr="00B54935">
        <w:t>Gholampour</w:t>
      </w:r>
      <w:proofErr w:type="spellEnd"/>
      <w:r w:rsidR="00B54935" w:rsidRPr="00B54935">
        <w:t>, V.</w:t>
      </w:r>
      <w:r w:rsidR="002B72E9">
        <w:t>:</w:t>
      </w:r>
      <w:r w:rsidR="00B54935" w:rsidRPr="00B54935">
        <w:t xml:space="preserve"> What Can We Learn from Stock Market Tweets? SSRN Electronic Journal</w:t>
      </w:r>
      <w:r w:rsidR="002B72E9">
        <w:t xml:space="preserve"> (2017)</w:t>
      </w:r>
      <w:r w:rsidR="00B54935" w:rsidRPr="00B54935">
        <w:t>. doi:10.2139/ssrn.3041880</w:t>
      </w:r>
    </w:p>
    <w:p w14:paraId="1E8EA46E" w14:textId="77777777" w:rsidR="00B54935" w:rsidRDefault="00DF153F" w:rsidP="003C6BDA">
      <w:pPr>
        <w:pStyle w:val="reference"/>
      </w:pPr>
      <w:r>
        <w:t>17</w:t>
      </w:r>
      <w:r w:rsidR="00B54935">
        <w:t xml:space="preserve">. </w:t>
      </w:r>
      <w:proofErr w:type="spellStart"/>
      <w:r w:rsidR="00B54935" w:rsidRPr="00B54935">
        <w:t>Smailović</w:t>
      </w:r>
      <w:proofErr w:type="spellEnd"/>
      <w:r w:rsidR="00B54935" w:rsidRPr="00B54935">
        <w:t xml:space="preserve">, J., </w:t>
      </w:r>
      <w:proofErr w:type="spellStart"/>
      <w:r w:rsidR="00B54935" w:rsidRPr="00B54935">
        <w:t>Grčar</w:t>
      </w:r>
      <w:proofErr w:type="spellEnd"/>
      <w:r w:rsidR="00B54935" w:rsidRPr="00B54935">
        <w:t xml:space="preserve">, M., </w:t>
      </w:r>
      <w:proofErr w:type="spellStart"/>
      <w:r w:rsidR="00B54935" w:rsidRPr="00B54935">
        <w:t>Lavrač</w:t>
      </w:r>
      <w:proofErr w:type="spellEnd"/>
      <w:r w:rsidR="00B54935" w:rsidRPr="00B54935">
        <w:t xml:space="preserve">, N., &amp; </w:t>
      </w:r>
      <w:proofErr w:type="spellStart"/>
      <w:r w:rsidR="00B54935" w:rsidRPr="00B54935">
        <w:t>Žnidaršič</w:t>
      </w:r>
      <w:proofErr w:type="spellEnd"/>
      <w:r w:rsidR="00B54935" w:rsidRPr="00B54935">
        <w:t>, M.</w:t>
      </w:r>
      <w:r w:rsidR="002B72E9">
        <w:t xml:space="preserve">: </w:t>
      </w:r>
      <w:r w:rsidR="00B54935" w:rsidRPr="00B54935">
        <w:t>Predictive Sentiment Analysis of Tweets: A Stock Market Application. Human-Computer Interaction and Knowledge Discovery in Complex, Unstructured, Big Data, 77-88</w:t>
      </w:r>
      <w:r w:rsidR="002B72E9">
        <w:t xml:space="preserve"> (2013)</w:t>
      </w:r>
      <w:r w:rsidR="00B54935" w:rsidRPr="00B54935">
        <w:t>. doi:10.1007/978-3-642-39146-0_8</w:t>
      </w:r>
    </w:p>
    <w:p w14:paraId="6146CADA" w14:textId="77777777" w:rsidR="003004AE" w:rsidRDefault="003004AE" w:rsidP="003C6BDA">
      <w:pPr>
        <w:pStyle w:val="reference"/>
      </w:pPr>
      <w:r>
        <w:t xml:space="preserve">18. </w:t>
      </w:r>
      <w:proofErr w:type="spellStart"/>
      <w:r>
        <w:t>Buntinx</w:t>
      </w:r>
      <w:proofErr w:type="spellEnd"/>
      <w:r>
        <w:t>, JP.: Digital Assets vs Cryptocurrencies. May 17, 2017.</w:t>
      </w:r>
    </w:p>
    <w:p w14:paraId="27C793A4" w14:textId="7C32AF87" w:rsidR="003C19E0" w:rsidRDefault="00C23A9B" w:rsidP="00E17AC3">
      <w:pPr>
        <w:pStyle w:val="reference"/>
      </w:pPr>
      <w:r>
        <w:t xml:space="preserve">19. </w:t>
      </w:r>
      <w:proofErr w:type="spellStart"/>
      <w:r>
        <w:t>Zielak</w:t>
      </w:r>
      <w:proofErr w:type="spellEnd"/>
      <w:r>
        <w:t xml:space="preserve">. Coinbase Bitcoin Historical Data. Kaggle, </w:t>
      </w:r>
      <w:hyperlink r:id="rId26" w:history="1">
        <w:r w:rsidR="003C19E0" w:rsidRPr="003C19E0">
          <w:t>https://www.kaggle.com/mczielinski/bitcoin-historical-data/data</w:t>
        </w:r>
      </w:hyperlink>
      <w:r w:rsidRPr="00C23A9B">
        <w:t>.</w:t>
      </w:r>
    </w:p>
    <w:p w14:paraId="2A55A3BA" w14:textId="332DD777" w:rsidR="00E51C26" w:rsidRDefault="00955B83" w:rsidP="00E51C26">
      <w:pPr>
        <w:pStyle w:val="reference"/>
      </w:pPr>
      <w:r>
        <w:t xml:space="preserve">20. </w:t>
      </w:r>
      <w:r w:rsidR="00E51C26">
        <w:t xml:space="preserve">Technical Indicator. Investopedia, </w:t>
      </w:r>
      <w:hyperlink r:id="rId27" w:history="1">
        <w:r w:rsidR="00E51C26" w:rsidRPr="00955B83">
          <w:t>https://www.investopedia.com/terms/t/technicalindicator.asp</w:t>
        </w:r>
      </w:hyperlink>
      <w:r w:rsidR="00E51C26" w:rsidRPr="00E51C26">
        <w:t>.</w:t>
      </w:r>
    </w:p>
    <w:p w14:paraId="6AE626E8" w14:textId="3C55B504" w:rsidR="00E51C26" w:rsidRDefault="00E51C26" w:rsidP="00E51C26">
      <w:pPr>
        <w:pStyle w:val="reference"/>
      </w:pPr>
      <w:r>
        <w:t xml:space="preserve">21. </w:t>
      </w:r>
      <w:r w:rsidRPr="00E51C26">
        <w:t>Stock Technical Analysis with Python,</w:t>
      </w:r>
      <w:r>
        <w:t xml:space="preserve"> </w:t>
      </w:r>
      <w:hyperlink r:id="rId28" w:history="1">
        <w:r w:rsidRPr="00955B83">
          <w:t>https://www.udemy.com/stock-technical-analysis-with-python/</w:t>
        </w:r>
      </w:hyperlink>
      <w:r w:rsidRPr="00E51C26">
        <w:t>.</w:t>
      </w:r>
    </w:p>
    <w:p w14:paraId="2D71F517" w14:textId="726B4A4E" w:rsidR="00E51C26" w:rsidRDefault="00E51C26" w:rsidP="00E51C26">
      <w:pPr>
        <w:pStyle w:val="reference"/>
      </w:pPr>
      <w:r>
        <w:t xml:space="preserve">22. </w:t>
      </w:r>
      <w:proofErr w:type="spellStart"/>
      <w:r>
        <w:t>XGBoost</w:t>
      </w:r>
      <w:proofErr w:type="spellEnd"/>
      <w:r>
        <w:t xml:space="preserve">, </w:t>
      </w:r>
      <w:hyperlink r:id="rId29" w:history="1">
        <w:r w:rsidRPr="00955B83">
          <w:t>https://xgboost.readthedocs.io/en/latest/</w:t>
        </w:r>
      </w:hyperlink>
      <w:r>
        <w:t>.</w:t>
      </w:r>
    </w:p>
    <w:p w14:paraId="50395DC3" w14:textId="1DEA07AE" w:rsidR="00E51C26" w:rsidRDefault="00E51C26" w:rsidP="00E51C26">
      <w:pPr>
        <w:pStyle w:val="reference"/>
      </w:pPr>
      <w:r>
        <w:t xml:space="preserve">23. </w:t>
      </w:r>
      <w:proofErr w:type="spellStart"/>
      <w:r>
        <w:t>XGBoost</w:t>
      </w:r>
      <w:proofErr w:type="spellEnd"/>
      <w:r>
        <w:t xml:space="preserve"> with Python, </w:t>
      </w:r>
      <w:hyperlink r:id="rId30" w:history="1">
        <w:r w:rsidR="00341C56" w:rsidRPr="00341C56">
          <w:t>https://machinelearningmastery.com/xgboost-with-python/</w:t>
        </w:r>
      </w:hyperlink>
      <w:r>
        <w:t>.</w:t>
      </w:r>
    </w:p>
    <w:p w14:paraId="211190DD" w14:textId="55C2E1C9" w:rsidR="003004AE" w:rsidRDefault="00341C56" w:rsidP="00080DB5">
      <w:pPr>
        <w:pStyle w:val="reference"/>
      </w:pPr>
      <w:r>
        <w:t xml:space="preserve">24. Monaghan, Angela: Bitcoin is a fraud that will blow up, says JP Morgan boss. </w:t>
      </w:r>
      <w:hyperlink r:id="rId31" w:history="1">
        <w:r w:rsidR="00581DBC" w:rsidRPr="0008401D">
          <w:t>https://www.theguardian.com/technology/2017/sep/13/bitcoin-fraud-jp-morgan-cryptocurrency-drug-dealers</w:t>
        </w:r>
      </w:hyperlink>
      <w:r>
        <w:t>.</w:t>
      </w:r>
    </w:p>
    <w:p w14:paraId="37C2DD85" w14:textId="083E63A6" w:rsidR="00581DBC" w:rsidRDefault="00581DBC" w:rsidP="00080DB5">
      <w:pPr>
        <w:pStyle w:val="reference"/>
      </w:pPr>
      <w:r>
        <w:t xml:space="preserve">25. </w:t>
      </w:r>
      <w:proofErr w:type="spellStart"/>
      <w:r w:rsidR="00FA12D8">
        <w:t>Chainalysis</w:t>
      </w:r>
      <w:proofErr w:type="spellEnd"/>
      <w:r w:rsidR="00FA12D8">
        <w:t xml:space="preserve"> Team. The Great Bitcoin Price Dip: Its Causes and a Way Forward. </w:t>
      </w:r>
      <w:hyperlink r:id="rId32" w:history="1">
        <w:r w:rsidR="006F7123" w:rsidRPr="0008401D">
          <w:t>https://medium.com/chainalysis/the-great-bitcoin-price-dip-its-causes-and-a-way-forward-1199e9360adf</w:t>
        </w:r>
      </w:hyperlink>
      <w:r w:rsidR="00FA12D8">
        <w:t>.</w:t>
      </w:r>
    </w:p>
    <w:p w14:paraId="00A2A66A" w14:textId="2CDC5733" w:rsidR="006F7123" w:rsidRDefault="008235D2" w:rsidP="00080DB5">
      <w:pPr>
        <w:pStyle w:val="reference"/>
      </w:pPr>
      <w:r>
        <w:t xml:space="preserve">26. Patel, Hardik. Why is machine learning in finance so hard? February 11, 2018. </w:t>
      </w:r>
      <w:r w:rsidRPr="008235D2">
        <w:t>https://www.linkedin.com/pulse/why-machine-learning-finance-so-hard-hardik-patel/</w:t>
      </w:r>
      <w:r>
        <w:t>.</w:t>
      </w:r>
    </w:p>
    <w:p w14:paraId="5FB2B188" w14:textId="77777777" w:rsidR="006F7123" w:rsidRPr="003616AE" w:rsidRDefault="006F7123" w:rsidP="00080DB5">
      <w:pPr>
        <w:pStyle w:val="reference"/>
      </w:pPr>
    </w:p>
    <w:sectPr w:rsidR="006F7123" w:rsidRPr="003616AE">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224DA" w14:textId="77777777" w:rsidR="005F7E12" w:rsidRDefault="005F7E12">
      <w:r>
        <w:separator/>
      </w:r>
    </w:p>
  </w:endnote>
  <w:endnote w:type="continuationSeparator" w:id="0">
    <w:p w14:paraId="7B90D187" w14:textId="77777777" w:rsidR="005F7E12" w:rsidRDefault="005F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B0604020202020204"/>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9625BC" w14:textId="77777777" w:rsidR="005F7E12" w:rsidRDefault="005F7E12">
      <w:r>
        <w:separator/>
      </w:r>
    </w:p>
  </w:footnote>
  <w:footnote w:type="continuationSeparator" w:id="0">
    <w:p w14:paraId="12EECCF1" w14:textId="77777777" w:rsidR="005F7E12" w:rsidRDefault="005F7E12">
      <w:r>
        <w:continuationSeparator/>
      </w:r>
    </w:p>
  </w:footnote>
  <w:footnote w:id="1">
    <w:p w14:paraId="4F62B5E0" w14:textId="6466B011" w:rsidR="00DD0B9E" w:rsidRDefault="00DD0B9E" w:rsidP="001C135D">
      <w:pPr>
        <w:pStyle w:val="FootnoteText"/>
      </w:pPr>
      <w:r>
        <w:rPr>
          <w:rStyle w:val="FootnoteReference"/>
        </w:rPr>
        <w:footnoteRef/>
      </w:r>
      <w:r>
        <w:t xml:space="preserve"> A fork is when a copy of the source code is used to start an independent software project. </w:t>
      </w:r>
    </w:p>
  </w:footnote>
  <w:footnote w:id="2">
    <w:p w14:paraId="554BB007" w14:textId="235215B4" w:rsidR="00DD0B9E" w:rsidRDefault="00DD0B9E" w:rsidP="00CF3689">
      <w:pPr>
        <w:pStyle w:val="FootnoteText"/>
      </w:pPr>
      <w:r>
        <w:rPr>
          <w:rStyle w:val="FootnoteReference"/>
        </w:rPr>
        <w:footnoteRef/>
      </w:r>
      <w:r>
        <w:t xml:space="preserve"> If an entity collects 51% of the hashing power, they are able to mine faster than everybody else. This allows an entity to double spend on the network by mining their own blocks without announcing them to the network. The double spend case here is the rogue entity spends currency on the public chain but does not include it on the private blockchain. The longer blockchain is accepted by the network with nodes that do not include the rogue public spend. </w:t>
      </w:r>
    </w:p>
  </w:footnote>
  <w:footnote w:id="3">
    <w:p w14:paraId="72B77158" w14:textId="4079D9DB" w:rsidR="00DD0B9E" w:rsidRDefault="00DD0B9E" w:rsidP="003849D3">
      <w:pPr>
        <w:pStyle w:val="FootnoteText"/>
      </w:pPr>
      <w:r>
        <w:rPr>
          <w:rStyle w:val="FootnoteReference"/>
        </w:rPr>
        <w:footnoteRef/>
      </w:r>
      <w:r>
        <w:t xml:space="preserve"> Know Your Customer (KYC) </w:t>
      </w:r>
    </w:p>
  </w:footnote>
  <w:footnote w:id="4">
    <w:p w14:paraId="07C1648F" w14:textId="45F2A0C5" w:rsidR="00DD0B9E" w:rsidRDefault="00DD0B9E" w:rsidP="00475669">
      <w:pPr>
        <w:pStyle w:val="FootnoteText"/>
      </w:pPr>
      <w:r>
        <w:rPr>
          <w:rStyle w:val="FootnoteReference"/>
        </w:rPr>
        <w:footnoteRef/>
      </w:r>
      <w:r>
        <w:t xml:space="preserve"> Term to identify masses of people following a trend for no sensible reason.</w:t>
      </w:r>
    </w:p>
  </w:footnote>
  <w:footnote w:id="5">
    <w:p w14:paraId="0D71A2C8" w14:textId="5799C70A" w:rsidR="00DD0B9E" w:rsidRDefault="00DD0B9E" w:rsidP="00F943E1">
      <w:pPr>
        <w:pStyle w:val="FootnoteText"/>
      </w:pPr>
      <w:r>
        <w:rPr>
          <w:rStyle w:val="FootnoteReference"/>
        </w:rPr>
        <w:footnoteRef/>
      </w:r>
      <w:r>
        <w:t xml:space="preserve"> If the test data distribution is very different than train, then you will be challenged to accurately predict the test data. </w:t>
      </w:r>
    </w:p>
  </w:footnote>
  <w:footnote w:id="6">
    <w:p w14:paraId="33110234" w14:textId="56B78543" w:rsidR="00DD0B9E" w:rsidRDefault="00DD0B9E" w:rsidP="001C64BD">
      <w:pPr>
        <w:pStyle w:val="FootnoteText"/>
      </w:pPr>
      <w:r>
        <w:rPr>
          <w:rStyle w:val="FootnoteReference"/>
        </w:rPr>
        <w:footnoteRef/>
      </w:r>
      <w:r>
        <w:t xml:space="preserve"> </w:t>
      </w:r>
      <w:r w:rsidRPr="001C64BD">
        <w:t>Sharpe ratio is a way to normalize returns for the risk that was taken to achieve them, with higher values being better. It is calculated here as the annualized return divided by the annualized volatility, so we a</w:t>
      </w:r>
      <w:r>
        <w:t xml:space="preserve">re using a zero-risk free rate.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47D65"/>
    <w:multiLevelType w:val="hybridMultilevel"/>
    <w:tmpl w:val="9FC28226"/>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 w15:restartNumberingAfterBreak="0">
    <w:nsid w:val="15092FD4"/>
    <w:multiLevelType w:val="hybridMultilevel"/>
    <w:tmpl w:val="272E6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7" w15:restartNumberingAfterBreak="0">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B43889"/>
    <w:multiLevelType w:val="multilevel"/>
    <w:tmpl w:val="340A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E2E2A"/>
    <w:multiLevelType w:val="hybridMultilevel"/>
    <w:tmpl w:val="84EA828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24EF2809"/>
    <w:multiLevelType w:val="hybridMultilevel"/>
    <w:tmpl w:val="3EDE4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13" w15:restartNumberingAfterBreak="0">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F875BCE"/>
    <w:multiLevelType w:val="hybridMultilevel"/>
    <w:tmpl w:val="4DA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7" w15:restartNumberingAfterBreak="0">
    <w:nsid w:val="4C5D5897"/>
    <w:multiLevelType w:val="multilevel"/>
    <w:tmpl w:val="A454A3AC"/>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14"/>
  </w:num>
  <w:num w:numId="3">
    <w:abstractNumId w:val="12"/>
  </w:num>
  <w:num w:numId="4">
    <w:abstractNumId w:val="13"/>
  </w:num>
  <w:num w:numId="5">
    <w:abstractNumId w:val="1"/>
  </w:num>
  <w:num w:numId="6">
    <w:abstractNumId w:val="11"/>
  </w:num>
  <w:num w:numId="7">
    <w:abstractNumId w:val="19"/>
  </w:num>
  <w:num w:numId="8">
    <w:abstractNumId w:val="18"/>
  </w:num>
  <w:num w:numId="9">
    <w:abstractNumId w:val="4"/>
  </w:num>
  <w:num w:numId="10">
    <w:abstractNumId w:val="5"/>
  </w:num>
  <w:num w:numId="11">
    <w:abstractNumId w:val="20"/>
  </w:num>
  <w:num w:numId="12">
    <w:abstractNumId w:val="16"/>
  </w:num>
  <w:num w:numId="13">
    <w:abstractNumId w:val="6"/>
  </w:num>
  <w:num w:numId="14">
    <w:abstractNumId w:val="7"/>
  </w:num>
  <w:num w:numId="15">
    <w:abstractNumId w:val="8"/>
  </w:num>
  <w:num w:numId="16">
    <w:abstractNumId w:val="3"/>
  </w:num>
  <w:num w:numId="17">
    <w:abstractNumId w:val="17"/>
  </w:num>
  <w:num w:numId="18">
    <w:abstractNumId w:val="10"/>
  </w:num>
  <w:num w:numId="19">
    <w:abstractNumId w:val="15"/>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3CC8"/>
    <w:rsid w:val="00011A96"/>
    <w:rsid w:val="00016FDD"/>
    <w:rsid w:val="00021FE1"/>
    <w:rsid w:val="000224AD"/>
    <w:rsid w:val="000357DE"/>
    <w:rsid w:val="00040D46"/>
    <w:rsid w:val="000439D3"/>
    <w:rsid w:val="00050DFE"/>
    <w:rsid w:val="00056A4E"/>
    <w:rsid w:val="000608BA"/>
    <w:rsid w:val="00071D76"/>
    <w:rsid w:val="00076214"/>
    <w:rsid w:val="0007708B"/>
    <w:rsid w:val="00080DB5"/>
    <w:rsid w:val="0008401D"/>
    <w:rsid w:val="000845FC"/>
    <w:rsid w:val="00094440"/>
    <w:rsid w:val="000A1104"/>
    <w:rsid w:val="000A6F7B"/>
    <w:rsid w:val="000A70AC"/>
    <w:rsid w:val="000B3E51"/>
    <w:rsid w:val="000C4075"/>
    <w:rsid w:val="000C72F6"/>
    <w:rsid w:val="000D095B"/>
    <w:rsid w:val="000D3015"/>
    <w:rsid w:val="000D4535"/>
    <w:rsid w:val="000D456B"/>
    <w:rsid w:val="000E5FE5"/>
    <w:rsid w:val="00100221"/>
    <w:rsid w:val="001024F0"/>
    <w:rsid w:val="00105560"/>
    <w:rsid w:val="001067BA"/>
    <w:rsid w:val="00112C40"/>
    <w:rsid w:val="00114CC6"/>
    <w:rsid w:val="00120E58"/>
    <w:rsid w:val="0012343F"/>
    <w:rsid w:val="001245B4"/>
    <w:rsid w:val="001250DD"/>
    <w:rsid w:val="00134965"/>
    <w:rsid w:val="001371E8"/>
    <w:rsid w:val="00144FDA"/>
    <w:rsid w:val="001528F4"/>
    <w:rsid w:val="00153C07"/>
    <w:rsid w:val="001541CD"/>
    <w:rsid w:val="00154325"/>
    <w:rsid w:val="00160D99"/>
    <w:rsid w:val="00165C6D"/>
    <w:rsid w:val="001771B6"/>
    <w:rsid w:val="00183B62"/>
    <w:rsid w:val="0018774A"/>
    <w:rsid w:val="001942B2"/>
    <w:rsid w:val="00194DDA"/>
    <w:rsid w:val="001A1F49"/>
    <w:rsid w:val="001A6667"/>
    <w:rsid w:val="001B372D"/>
    <w:rsid w:val="001C135D"/>
    <w:rsid w:val="001C64BD"/>
    <w:rsid w:val="001D0363"/>
    <w:rsid w:val="001D3036"/>
    <w:rsid w:val="001D6401"/>
    <w:rsid w:val="001E08B1"/>
    <w:rsid w:val="001E2192"/>
    <w:rsid w:val="001E2B8E"/>
    <w:rsid w:val="001E45E4"/>
    <w:rsid w:val="001F3E48"/>
    <w:rsid w:val="00203798"/>
    <w:rsid w:val="002076BD"/>
    <w:rsid w:val="00213631"/>
    <w:rsid w:val="0021551D"/>
    <w:rsid w:val="002176FB"/>
    <w:rsid w:val="00221FAC"/>
    <w:rsid w:val="00225B80"/>
    <w:rsid w:val="00232087"/>
    <w:rsid w:val="00232834"/>
    <w:rsid w:val="00233C85"/>
    <w:rsid w:val="002403BF"/>
    <w:rsid w:val="0024217A"/>
    <w:rsid w:val="00242473"/>
    <w:rsid w:val="00242482"/>
    <w:rsid w:val="00242873"/>
    <w:rsid w:val="00243C92"/>
    <w:rsid w:val="00244C9E"/>
    <w:rsid w:val="00247FFE"/>
    <w:rsid w:val="002504CD"/>
    <w:rsid w:val="00252BAB"/>
    <w:rsid w:val="00254921"/>
    <w:rsid w:val="002669F1"/>
    <w:rsid w:val="00266B65"/>
    <w:rsid w:val="002724E6"/>
    <w:rsid w:val="00272A8B"/>
    <w:rsid w:val="00277690"/>
    <w:rsid w:val="0028131F"/>
    <w:rsid w:val="00285C54"/>
    <w:rsid w:val="0029543D"/>
    <w:rsid w:val="00296B66"/>
    <w:rsid w:val="002A3EE9"/>
    <w:rsid w:val="002A3FC9"/>
    <w:rsid w:val="002B72E9"/>
    <w:rsid w:val="002B7564"/>
    <w:rsid w:val="002B7833"/>
    <w:rsid w:val="002C15A9"/>
    <w:rsid w:val="002C2E56"/>
    <w:rsid w:val="002C337F"/>
    <w:rsid w:val="002C4560"/>
    <w:rsid w:val="002C6C3B"/>
    <w:rsid w:val="002D6F7B"/>
    <w:rsid w:val="002F112B"/>
    <w:rsid w:val="002F4D4D"/>
    <w:rsid w:val="002F51CF"/>
    <w:rsid w:val="002F78EA"/>
    <w:rsid w:val="003004AE"/>
    <w:rsid w:val="0030166A"/>
    <w:rsid w:val="00302D5D"/>
    <w:rsid w:val="0030439E"/>
    <w:rsid w:val="003118DB"/>
    <w:rsid w:val="00312322"/>
    <w:rsid w:val="00315CC2"/>
    <w:rsid w:val="00320AA4"/>
    <w:rsid w:val="0032291D"/>
    <w:rsid w:val="00341C56"/>
    <w:rsid w:val="003426D1"/>
    <w:rsid w:val="00352924"/>
    <w:rsid w:val="00356FC8"/>
    <w:rsid w:val="003616AE"/>
    <w:rsid w:val="00363611"/>
    <w:rsid w:val="00371779"/>
    <w:rsid w:val="00372C1E"/>
    <w:rsid w:val="00373D2A"/>
    <w:rsid w:val="00377E07"/>
    <w:rsid w:val="00383665"/>
    <w:rsid w:val="003849D3"/>
    <w:rsid w:val="00384CF0"/>
    <w:rsid w:val="00384D8E"/>
    <w:rsid w:val="00385480"/>
    <w:rsid w:val="0039120B"/>
    <w:rsid w:val="0039142E"/>
    <w:rsid w:val="00395FA1"/>
    <w:rsid w:val="0039798E"/>
    <w:rsid w:val="003A3D7A"/>
    <w:rsid w:val="003B027D"/>
    <w:rsid w:val="003B1CFA"/>
    <w:rsid w:val="003C19E0"/>
    <w:rsid w:val="003C4B19"/>
    <w:rsid w:val="003C5FA0"/>
    <w:rsid w:val="003C6BDA"/>
    <w:rsid w:val="003D0EB1"/>
    <w:rsid w:val="003D139B"/>
    <w:rsid w:val="003D360E"/>
    <w:rsid w:val="003D3C40"/>
    <w:rsid w:val="003D4C07"/>
    <w:rsid w:val="003D6C8C"/>
    <w:rsid w:val="003D7E7F"/>
    <w:rsid w:val="003E1CAE"/>
    <w:rsid w:val="003E4940"/>
    <w:rsid w:val="003F1B25"/>
    <w:rsid w:val="003F3C08"/>
    <w:rsid w:val="003F647B"/>
    <w:rsid w:val="00400288"/>
    <w:rsid w:val="00402A56"/>
    <w:rsid w:val="00402DBB"/>
    <w:rsid w:val="0040419C"/>
    <w:rsid w:val="00406B22"/>
    <w:rsid w:val="00416296"/>
    <w:rsid w:val="004352F0"/>
    <w:rsid w:val="0043584C"/>
    <w:rsid w:val="00445504"/>
    <w:rsid w:val="004568D9"/>
    <w:rsid w:val="00467FB1"/>
    <w:rsid w:val="00475669"/>
    <w:rsid w:val="00475E67"/>
    <w:rsid w:val="00480335"/>
    <w:rsid w:val="00484926"/>
    <w:rsid w:val="004859CB"/>
    <w:rsid w:val="00485E5F"/>
    <w:rsid w:val="0049224B"/>
    <w:rsid w:val="004945EE"/>
    <w:rsid w:val="00496F38"/>
    <w:rsid w:val="004978B8"/>
    <w:rsid w:val="004A1A4F"/>
    <w:rsid w:val="004A1A80"/>
    <w:rsid w:val="004A1CFA"/>
    <w:rsid w:val="004A318D"/>
    <w:rsid w:val="004A4268"/>
    <w:rsid w:val="004A5B90"/>
    <w:rsid w:val="004C19F7"/>
    <w:rsid w:val="004D5CB3"/>
    <w:rsid w:val="004D5F14"/>
    <w:rsid w:val="004D706C"/>
    <w:rsid w:val="004E040A"/>
    <w:rsid w:val="004E61DA"/>
    <w:rsid w:val="004F2505"/>
    <w:rsid w:val="004F6005"/>
    <w:rsid w:val="004F7890"/>
    <w:rsid w:val="004F7C67"/>
    <w:rsid w:val="00503A62"/>
    <w:rsid w:val="00520F4A"/>
    <w:rsid w:val="00525E0C"/>
    <w:rsid w:val="005315E8"/>
    <w:rsid w:val="00542361"/>
    <w:rsid w:val="005455A6"/>
    <w:rsid w:val="00562A3F"/>
    <w:rsid w:val="0056756F"/>
    <w:rsid w:val="00570106"/>
    <w:rsid w:val="00570FF7"/>
    <w:rsid w:val="00571C73"/>
    <w:rsid w:val="00576467"/>
    <w:rsid w:val="00581B96"/>
    <w:rsid w:val="00581DBC"/>
    <w:rsid w:val="00586CFF"/>
    <w:rsid w:val="0058775B"/>
    <w:rsid w:val="0059054B"/>
    <w:rsid w:val="005912F7"/>
    <w:rsid w:val="005944F4"/>
    <w:rsid w:val="00596F2A"/>
    <w:rsid w:val="005B177E"/>
    <w:rsid w:val="005C1639"/>
    <w:rsid w:val="005C52E1"/>
    <w:rsid w:val="005C6386"/>
    <w:rsid w:val="005E0F29"/>
    <w:rsid w:val="005E126A"/>
    <w:rsid w:val="005E31B9"/>
    <w:rsid w:val="005E70B0"/>
    <w:rsid w:val="005F1307"/>
    <w:rsid w:val="005F6176"/>
    <w:rsid w:val="005F7E12"/>
    <w:rsid w:val="005F7F8F"/>
    <w:rsid w:val="0060021F"/>
    <w:rsid w:val="00607071"/>
    <w:rsid w:val="006164F1"/>
    <w:rsid w:val="00621498"/>
    <w:rsid w:val="006225EA"/>
    <w:rsid w:val="00623282"/>
    <w:rsid w:val="00627669"/>
    <w:rsid w:val="00630672"/>
    <w:rsid w:val="00631AE0"/>
    <w:rsid w:val="00636CD9"/>
    <w:rsid w:val="0064319C"/>
    <w:rsid w:val="0064564C"/>
    <w:rsid w:val="00647ED8"/>
    <w:rsid w:val="00650ADE"/>
    <w:rsid w:val="00652234"/>
    <w:rsid w:val="0065617F"/>
    <w:rsid w:val="00657459"/>
    <w:rsid w:val="00657488"/>
    <w:rsid w:val="00657AD5"/>
    <w:rsid w:val="006605B5"/>
    <w:rsid w:val="00663895"/>
    <w:rsid w:val="00671D1E"/>
    <w:rsid w:val="0067477F"/>
    <w:rsid w:val="00674E76"/>
    <w:rsid w:val="00680308"/>
    <w:rsid w:val="00683006"/>
    <w:rsid w:val="00691587"/>
    <w:rsid w:val="0069726A"/>
    <w:rsid w:val="006A0217"/>
    <w:rsid w:val="006A02C4"/>
    <w:rsid w:val="006A1BD8"/>
    <w:rsid w:val="006A234F"/>
    <w:rsid w:val="006B3261"/>
    <w:rsid w:val="006B4164"/>
    <w:rsid w:val="006C0016"/>
    <w:rsid w:val="006C02C8"/>
    <w:rsid w:val="006C7735"/>
    <w:rsid w:val="006D0ABE"/>
    <w:rsid w:val="006D1958"/>
    <w:rsid w:val="006D7D80"/>
    <w:rsid w:val="006E0E1D"/>
    <w:rsid w:val="006E299E"/>
    <w:rsid w:val="006E6D19"/>
    <w:rsid w:val="006E733D"/>
    <w:rsid w:val="006F1941"/>
    <w:rsid w:val="006F3816"/>
    <w:rsid w:val="006F3824"/>
    <w:rsid w:val="006F475A"/>
    <w:rsid w:val="006F609A"/>
    <w:rsid w:val="006F7123"/>
    <w:rsid w:val="006F7FEB"/>
    <w:rsid w:val="007131A7"/>
    <w:rsid w:val="007136A3"/>
    <w:rsid w:val="00713986"/>
    <w:rsid w:val="00713A52"/>
    <w:rsid w:val="0072659D"/>
    <w:rsid w:val="00726CBC"/>
    <w:rsid w:val="007309D0"/>
    <w:rsid w:val="00731C51"/>
    <w:rsid w:val="00731CDB"/>
    <w:rsid w:val="0073344B"/>
    <w:rsid w:val="007379E3"/>
    <w:rsid w:val="00742BAE"/>
    <w:rsid w:val="0074527A"/>
    <w:rsid w:val="00747536"/>
    <w:rsid w:val="00750387"/>
    <w:rsid w:val="00757CD7"/>
    <w:rsid w:val="0076000D"/>
    <w:rsid w:val="0076147E"/>
    <w:rsid w:val="00761FF0"/>
    <w:rsid w:val="007644D7"/>
    <w:rsid w:val="00773740"/>
    <w:rsid w:val="00776A0D"/>
    <w:rsid w:val="00777049"/>
    <w:rsid w:val="00777434"/>
    <w:rsid w:val="007852AF"/>
    <w:rsid w:val="007930CD"/>
    <w:rsid w:val="00794727"/>
    <w:rsid w:val="007A08E0"/>
    <w:rsid w:val="007A4F62"/>
    <w:rsid w:val="007B3251"/>
    <w:rsid w:val="007B3D58"/>
    <w:rsid w:val="007B5E8B"/>
    <w:rsid w:val="007B61CB"/>
    <w:rsid w:val="007B72F0"/>
    <w:rsid w:val="007C0068"/>
    <w:rsid w:val="007C07C1"/>
    <w:rsid w:val="007C4756"/>
    <w:rsid w:val="007C592F"/>
    <w:rsid w:val="007D0823"/>
    <w:rsid w:val="007D0FE9"/>
    <w:rsid w:val="007D250E"/>
    <w:rsid w:val="007D7E77"/>
    <w:rsid w:val="007F22A2"/>
    <w:rsid w:val="007F2F5B"/>
    <w:rsid w:val="007F3A7A"/>
    <w:rsid w:val="007F5115"/>
    <w:rsid w:val="007F5A6D"/>
    <w:rsid w:val="007F5A77"/>
    <w:rsid w:val="00806AAA"/>
    <w:rsid w:val="00807DF6"/>
    <w:rsid w:val="0082028F"/>
    <w:rsid w:val="00820AAF"/>
    <w:rsid w:val="008235D2"/>
    <w:rsid w:val="008240C3"/>
    <w:rsid w:val="00825DD2"/>
    <w:rsid w:val="00830AA7"/>
    <w:rsid w:val="0083269E"/>
    <w:rsid w:val="00832EE9"/>
    <w:rsid w:val="00834690"/>
    <w:rsid w:val="00834EB4"/>
    <w:rsid w:val="00835D9F"/>
    <w:rsid w:val="00835E46"/>
    <w:rsid w:val="0084355D"/>
    <w:rsid w:val="00845463"/>
    <w:rsid w:val="00850E11"/>
    <w:rsid w:val="00854770"/>
    <w:rsid w:val="00854E45"/>
    <w:rsid w:val="0085507C"/>
    <w:rsid w:val="00856AD3"/>
    <w:rsid w:val="00857064"/>
    <w:rsid w:val="0086288C"/>
    <w:rsid w:val="00863DE7"/>
    <w:rsid w:val="00864331"/>
    <w:rsid w:val="00864E8F"/>
    <w:rsid w:val="008678D2"/>
    <w:rsid w:val="00876A66"/>
    <w:rsid w:val="00882D26"/>
    <w:rsid w:val="0088639B"/>
    <w:rsid w:val="00893659"/>
    <w:rsid w:val="008964A5"/>
    <w:rsid w:val="008966C5"/>
    <w:rsid w:val="00896DC0"/>
    <w:rsid w:val="008A0799"/>
    <w:rsid w:val="008A0D55"/>
    <w:rsid w:val="008A236B"/>
    <w:rsid w:val="008B49B8"/>
    <w:rsid w:val="008B5262"/>
    <w:rsid w:val="008D1467"/>
    <w:rsid w:val="008D1784"/>
    <w:rsid w:val="008E3811"/>
    <w:rsid w:val="008F1077"/>
    <w:rsid w:val="008F19B4"/>
    <w:rsid w:val="008F35E2"/>
    <w:rsid w:val="008F5FCA"/>
    <w:rsid w:val="00903B92"/>
    <w:rsid w:val="009043A5"/>
    <w:rsid w:val="00914605"/>
    <w:rsid w:val="009168DD"/>
    <w:rsid w:val="00916A24"/>
    <w:rsid w:val="00940A37"/>
    <w:rsid w:val="0094149B"/>
    <w:rsid w:val="00942A68"/>
    <w:rsid w:val="00955B83"/>
    <w:rsid w:val="00956A2C"/>
    <w:rsid w:val="00960642"/>
    <w:rsid w:val="009620C0"/>
    <w:rsid w:val="00962859"/>
    <w:rsid w:val="0096381F"/>
    <w:rsid w:val="009727AF"/>
    <w:rsid w:val="00975C8E"/>
    <w:rsid w:val="00977787"/>
    <w:rsid w:val="00987B98"/>
    <w:rsid w:val="009915F3"/>
    <w:rsid w:val="009942DC"/>
    <w:rsid w:val="009A27B4"/>
    <w:rsid w:val="009A339E"/>
    <w:rsid w:val="009A3FE2"/>
    <w:rsid w:val="009A44EC"/>
    <w:rsid w:val="009A7205"/>
    <w:rsid w:val="009B1D59"/>
    <w:rsid w:val="009B26F3"/>
    <w:rsid w:val="009B3DFA"/>
    <w:rsid w:val="009B4837"/>
    <w:rsid w:val="009B6288"/>
    <w:rsid w:val="009C0E3D"/>
    <w:rsid w:val="009D5293"/>
    <w:rsid w:val="009D69A0"/>
    <w:rsid w:val="009E01A9"/>
    <w:rsid w:val="009F27E9"/>
    <w:rsid w:val="009F2F31"/>
    <w:rsid w:val="009F4136"/>
    <w:rsid w:val="00A00C12"/>
    <w:rsid w:val="00A01D74"/>
    <w:rsid w:val="00A02F42"/>
    <w:rsid w:val="00A06FAD"/>
    <w:rsid w:val="00A21863"/>
    <w:rsid w:val="00A21933"/>
    <w:rsid w:val="00A27069"/>
    <w:rsid w:val="00A3096A"/>
    <w:rsid w:val="00A31866"/>
    <w:rsid w:val="00A33DE7"/>
    <w:rsid w:val="00A41315"/>
    <w:rsid w:val="00A41602"/>
    <w:rsid w:val="00A5015F"/>
    <w:rsid w:val="00A52897"/>
    <w:rsid w:val="00A52A95"/>
    <w:rsid w:val="00A57D19"/>
    <w:rsid w:val="00A603E4"/>
    <w:rsid w:val="00A61B46"/>
    <w:rsid w:val="00A61CA9"/>
    <w:rsid w:val="00A638F0"/>
    <w:rsid w:val="00A651A7"/>
    <w:rsid w:val="00A65DC3"/>
    <w:rsid w:val="00A669F8"/>
    <w:rsid w:val="00A714B6"/>
    <w:rsid w:val="00A75869"/>
    <w:rsid w:val="00A7749D"/>
    <w:rsid w:val="00A809EC"/>
    <w:rsid w:val="00A81055"/>
    <w:rsid w:val="00A811F5"/>
    <w:rsid w:val="00A820D0"/>
    <w:rsid w:val="00A8258F"/>
    <w:rsid w:val="00A82AC2"/>
    <w:rsid w:val="00A916D3"/>
    <w:rsid w:val="00A94A94"/>
    <w:rsid w:val="00A95D82"/>
    <w:rsid w:val="00AA1116"/>
    <w:rsid w:val="00AA643D"/>
    <w:rsid w:val="00AB282F"/>
    <w:rsid w:val="00AB527D"/>
    <w:rsid w:val="00AB55F8"/>
    <w:rsid w:val="00AB5AC5"/>
    <w:rsid w:val="00AB5E3A"/>
    <w:rsid w:val="00AB60D6"/>
    <w:rsid w:val="00AC04CA"/>
    <w:rsid w:val="00AC14F4"/>
    <w:rsid w:val="00AC1C94"/>
    <w:rsid w:val="00AD0F62"/>
    <w:rsid w:val="00AD513A"/>
    <w:rsid w:val="00AE2A85"/>
    <w:rsid w:val="00AE3035"/>
    <w:rsid w:val="00AE5512"/>
    <w:rsid w:val="00AF3319"/>
    <w:rsid w:val="00AF593C"/>
    <w:rsid w:val="00AF5F6E"/>
    <w:rsid w:val="00AF6722"/>
    <w:rsid w:val="00AF6B6E"/>
    <w:rsid w:val="00AF7F49"/>
    <w:rsid w:val="00B0181F"/>
    <w:rsid w:val="00B0532B"/>
    <w:rsid w:val="00B05DF2"/>
    <w:rsid w:val="00B068B3"/>
    <w:rsid w:val="00B069EE"/>
    <w:rsid w:val="00B06A70"/>
    <w:rsid w:val="00B10741"/>
    <w:rsid w:val="00B10B36"/>
    <w:rsid w:val="00B13A55"/>
    <w:rsid w:val="00B1447D"/>
    <w:rsid w:val="00B23B7B"/>
    <w:rsid w:val="00B3097F"/>
    <w:rsid w:val="00B3626A"/>
    <w:rsid w:val="00B40AF3"/>
    <w:rsid w:val="00B43710"/>
    <w:rsid w:val="00B44654"/>
    <w:rsid w:val="00B54935"/>
    <w:rsid w:val="00B5520E"/>
    <w:rsid w:val="00B57EF5"/>
    <w:rsid w:val="00B600C8"/>
    <w:rsid w:val="00B72647"/>
    <w:rsid w:val="00B7653E"/>
    <w:rsid w:val="00B808F0"/>
    <w:rsid w:val="00B826AA"/>
    <w:rsid w:val="00B8359B"/>
    <w:rsid w:val="00B9245E"/>
    <w:rsid w:val="00BA2370"/>
    <w:rsid w:val="00BA2FA5"/>
    <w:rsid w:val="00BB3E75"/>
    <w:rsid w:val="00BB6829"/>
    <w:rsid w:val="00BC60BE"/>
    <w:rsid w:val="00BD0FED"/>
    <w:rsid w:val="00BD4ADC"/>
    <w:rsid w:val="00BF0EBC"/>
    <w:rsid w:val="00BF4E09"/>
    <w:rsid w:val="00BF5683"/>
    <w:rsid w:val="00BF6C7E"/>
    <w:rsid w:val="00BF6DCA"/>
    <w:rsid w:val="00BF7519"/>
    <w:rsid w:val="00C21DCE"/>
    <w:rsid w:val="00C23A9B"/>
    <w:rsid w:val="00C27EF9"/>
    <w:rsid w:val="00C30644"/>
    <w:rsid w:val="00C3530F"/>
    <w:rsid w:val="00C46B96"/>
    <w:rsid w:val="00C51962"/>
    <w:rsid w:val="00C52966"/>
    <w:rsid w:val="00C54EC4"/>
    <w:rsid w:val="00C57605"/>
    <w:rsid w:val="00C61973"/>
    <w:rsid w:val="00C706DD"/>
    <w:rsid w:val="00C71051"/>
    <w:rsid w:val="00C72636"/>
    <w:rsid w:val="00C755D6"/>
    <w:rsid w:val="00C80B7E"/>
    <w:rsid w:val="00C82195"/>
    <w:rsid w:val="00C82D6D"/>
    <w:rsid w:val="00C86BEA"/>
    <w:rsid w:val="00C86C6D"/>
    <w:rsid w:val="00C948B4"/>
    <w:rsid w:val="00C951AE"/>
    <w:rsid w:val="00C95AC1"/>
    <w:rsid w:val="00CA7AAB"/>
    <w:rsid w:val="00CB2B6B"/>
    <w:rsid w:val="00CC1DC9"/>
    <w:rsid w:val="00CC4EBE"/>
    <w:rsid w:val="00CC7139"/>
    <w:rsid w:val="00CC7851"/>
    <w:rsid w:val="00CC7F09"/>
    <w:rsid w:val="00CD3A54"/>
    <w:rsid w:val="00CD4917"/>
    <w:rsid w:val="00CE4E3E"/>
    <w:rsid w:val="00CE510E"/>
    <w:rsid w:val="00CE5B71"/>
    <w:rsid w:val="00CF0521"/>
    <w:rsid w:val="00CF3689"/>
    <w:rsid w:val="00D01903"/>
    <w:rsid w:val="00D150CE"/>
    <w:rsid w:val="00D15D54"/>
    <w:rsid w:val="00D205F9"/>
    <w:rsid w:val="00D21AAD"/>
    <w:rsid w:val="00D25733"/>
    <w:rsid w:val="00D30BF2"/>
    <w:rsid w:val="00D31725"/>
    <w:rsid w:val="00D37180"/>
    <w:rsid w:val="00D46E59"/>
    <w:rsid w:val="00D545A0"/>
    <w:rsid w:val="00D613F2"/>
    <w:rsid w:val="00D65826"/>
    <w:rsid w:val="00D73930"/>
    <w:rsid w:val="00D76F98"/>
    <w:rsid w:val="00D77AB0"/>
    <w:rsid w:val="00D82CEE"/>
    <w:rsid w:val="00D96328"/>
    <w:rsid w:val="00D9749D"/>
    <w:rsid w:val="00D979C5"/>
    <w:rsid w:val="00DA30A6"/>
    <w:rsid w:val="00DA6153"/>
    <w:rsid w:val="00DB1257"/>
    <w:rsid w:val="00DB3E28"/>
    <w:rsid w:val="00DB68A9"/>
    <w:rsid w:val="00DC2919"/>
    <w:rsid w:val="00DC2926"/>
    <w:rsid w:val="00DC4425"/>
    <w:rsid w:val="00DC48FE"/>
    <w:rsid w:val="00DD0B9E"/>
    <w:rsid w:val="00DE0D22"/>
    <w:rsid w:val="00DE6BED"/>
    <w:rsid w:val="00DE7E66"/>
    <w:rsid w:val="00DF102D"/>
    <w:rsid w:val="00DF153F"/>
    <w:rsid w:val="00DF1FF8"/>
    <w:rsid w:val="00E03DB8"/>
    <w:rsid w:val="00E04A1F"/>
    <w:rsid w:val="00E07A71"/>
    <w:rsid w:val="00E07EBB"/>
    <w:rsid w:val="00E13FA0"/>
    <w:rsid w:val="00E17AC3"/>
    <w:rsid w:val="00E203B1"/>
    <w:rsid w:val="00E2072C"/>
    <w:rsid w:val="00E20DCF"/>
    <w:rsid w:val="00E217F8"/>
    <w:rsid w:val="00E21CD5"/>
    <w:rsid w:val="00E30526"/>
    <w:rsid w:val="00E31715"/>
    <w:rsid w:val="00E3194C"/>
    <w:rsid w:val="00E33085"/>
    <w:rsid w:val="00E3380D"/>
    <w:rsid w:val="00E34723"/>
    <w:rsid w:val="00E4627C"/>
    <w:rsid w:val="00E50E4E"/>
    <w:rsid w:val="00E51C26"/>
    <w:rsid w:val="00E53976"/>
    <w:rsid w:val="00E53BCA"/>
    <w:rsid w:val="00E55E28"/>
    <w:rsid w:val="00E57365"/>
    <w:rsid w:val="00E577E9"/>
    <w:rsid w:val="00E721AC"/>
    <w:rsid w:val="00E919C1"/>
    <w:rsid w:val="00E9758E"/>
    <w:rsid w:val="00EA1D86"/>
    <w:rsid w:val="00EA37B0"/>
    <w:rsid w:val="00EA3C57"/>
    <w:rsid w:val="00EB3585"/>
    <w:rsid w:val="00EB62B2"/>
    <w:rsid w:val="00EB74A1"/>
    <w:rsid w:val="00EB75F2"/>
    <w:rsid w:val="00EC0DE0"/>
    <w:rsid w:val="00EC7A59"/>
    <w:rsid w:val="00ED2ABD"/>
    <w:rsid w:val="00ED55B7"/>
    <w:rsid w:val="00EE7155"/>
    <w:rsid w:val="00EF0D1F"/>
    <w:rsid w:val="00EF673D"/>
    <w:rsid w:val="00F00C55"/>
    <w:rsid w:val="00F01081"/>
    <w:rsid w:val="00F02D48"/>
    <w:rsid w:val="00F03966"/>
    <w:rsid w:val="00F060F1"/>
    <w:rsid w:val="00F06F7C"/>
    <w:rsid w:val="00F127CD"/>
    <w:rsid w:val="00F16A3C"/>
    <w:rsid w:val="00F20AE7"/>
    <w:rsid w:val="00F313FE"/>
    <w:rsid w:val="00F340F2"/>
    <w:rsid w:val="00F34C14"/>
    <w:rsid w:val="00F35037"/>
    <w:rsid w:val="00F36C39"/>
    <w:rsid w:val="00F40146"/>
    <w:rsid w:val="00F40DC0"/>
    <w:rsid w:val="00F444EF"/>
    <w:rsid w:val="00F46483"/>
    <w:rsid w:val="00F475FB"/>
    <w:rsid w:val="00F5114B"/>
    <w:rsid w:val="00F5387E"/>
    <w:rsid w:val="00F546FF"/>
    <w:rsid w:val="00F57BA2"/>
    <w:rsid w:val="00F62CF2"/>
    <w:rsid w:val="00F6351B"/>
    <w:rsid w:val="00F66437"/>
    <w:rsid w:val="00F66453"/>
    <w:rsid w:val="00F72A6E"/>
    <w:rsid w:val="00F80BA4"/>
    <w:rsid w:val="00F82B01"/>
    <w:rsid w:val="00F84E74"/>
    <w:rsid w:val="00F943E1"/>
    <w:rsid w:val="00FA12D8"/>
    <w:rsid w:val="00FA190A"/>
    <w:rsid w:val="00FA3DAC"/>
    <w:rsid w:val="00FB1281"/>
    <w:rsid w:val="00FB25AB"/>
    <w:rsid w:val="00FB3E5C"/>
    <w:rsid w:val="00FB5F06"/>
    <w:rsid w:val="00FC61E2"/>
    <w:rsid w:val="00FC64F4"/>
    <w:rsid w:val="00FD3D36"/>
    <w:rsid w:val="00FE0E94"/>
    <w:rsid w:val="00FF4853"/>
    <w:rsid w:val="00FF64B0"/>
    <w:rsid w:val="00FF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0492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uiPriority="1" w:qFormat="1"/>
    <w:lsdException w:name="Medium Grid 3 Accent 1" w:uiPriority="60"/>
    <w:lsdException w:name="Dark List Accent 1" w:uiPriority="61"/>
    <w:lsdException w:name="Colorful Shading Accent 1" w:uiPriority="62"/>
    <w:lsdException w:name="Colorful List Accent 1" w:uiPriority="63" w:qFormat="1"/>
    <w:lsdException w:name="Colorful Grid Accent 1" w:uiPriority="64" w:qFormat="1"/>
    <w:lsdException w:name="Light Shading Accent 2" w:uiPriority="65"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qFormat="1"/>
    <w:lsdException w:name="Medium Grid 2 Accent 2" w:uiPriority="73" w:qFormat="1"/>
    <w:lsdException w:name="Medium Grid 3 Accent 2" w:uiPriority="60" w:qFormat="1"/>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lsdException w:name="Light Grid Accent 3" w:uiPriority="34" w:qFormat="1"/>
    <w:lsdException w:name="Medium Shading 1 Accent 3" w:uiPriority="29" w:qFormat="1"/>
    <w:lsdException w:name="Medium Shading 2 Accent 3" w:uiPriority="30"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lsdException w:name="Colorful List Accent 3" w:uiPriority="73"/>
    <w:lsdException w:name="Colorful Grid Accent 3" w:uiPriority="60"/>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uiPriority="66"/>
    <w:lsdException w:name="Medium List 2 Accent 4" w:uiPriority="67"/>
    <w:lsdException w:name="Medium Grid 1 Accent 4" w:uiPriority="68"/>
    <w:lsdException w:name="Medium Grid 2 Accent 4" w:uiPriority="69"/>
    <w:lsdException w:name="Medium Grid 3 Accent 4" w:uiPriority="70"/>
    <w:lsdException w:name="Dark List Accent 4" w:uiPriority="71"/>
    <w:lsdException w:name="Colorful Shading Accent 4" w:uiPriority="72"/>
    <w:lsdException w:name="Colorful List Accent 4" w:uiPriority="73"/>
    <w:lsdException w:name="Colorful Grid Accent 4" w:uiPriority="60"/>
    <w:lsdException w:name="Light Shading Accent 5" w:uiPriority="61"/>
    <w:lsdException w:name="Light List Accent 5" w:uiPriority="62"/>
    <w:lsdException w:name="Light Grid Accent 5" w:uiPriority="63"/>
    <w:lsdException w:name="Medium Shading 1 Accent 5" w:uiPriority="64"/>
    <w:lsdException w:name="Medium Shading 2 Accent 5" w:uiPriority="65"/>
    <w:lsdException w:name="Medium List 1 Accent 5" w:uiPriority="66"/>
    <w:lsdException w:name="Medium List 2 Accent 5" w:uiPriority="67"/>
    <w:lsdException w:name="Medium Grid 1 Accent 5" w:uiPriority="68"/>
    <w:lsdException w:name="Medium Grid 2 Accent 5" w:uiPriority="69"/>
    <w:lsdException w:name="Medium Grid 3 Accent 5" w:uiPriority="70"/>
    <w:lsdException w:name="Dark List Accent 5" w:uiPriority="71"/>
    <w:lsdException w:name="Colorful Shading Accent 5" w:uiPriority="72"/>
    <w:lsdException w:name="Colorful List Accent 5" w:uiPriority="73"/>
    <w:lsdException w:name="Colorful Grid Accent 5" w:uiPriority="60"/>
    <w:lsdException w:name="Light Shading Accent 6" w:uiPriority="61"/>
    <w:lsdException w:name="Light List Accent 6" w:uiPriority="62"/>
    <w:lsdException w:name="Light Grid Accent 6" w:uiPriority="63"/>
    <w:lsdException w:name="Medium Shading 1 Accent 6" w:uiPriority="64"/>
    <w:lsdException w:name="Medium Shading 2 Accent 6" w:uiPriority="65"/>
    <w:lsdException w:name="Medium List 1 Accent 6" w:uiPriority="66"/>
    <w:lsdException w:name="Medium List 2 Accent 6" w:uiPriority="67"/>
    <w:lsdException w:name="Medium Grid 1 Accent 6" w:uiPriority="68"/>
    <w:lsdException w:name="Medium Grid 2 Accent 6" w:uiPriority="69"/>
    <w:lsdException w:name="Medium Grid 3 Accent 6" w:uiPriority="70"/>
    <w:lsdException w:name="Dark List Accent 6" w:uiPriority="71"/>
    <w:lsdException w:name="Colorful Shading Accent 6" w:uiPriority="72"/>
    <w:lsdException w:name="Colorful List Accent 6" w:uiPriority="73"/>
    <w:lsdException w:name="Colorful Grid Accent 6" w:uiPriority="60"/>
    <w:lsdException w:name="Subtle Emphasis" w:uiPriority="61" w:qFormat="1"/>
    <w:lsdException w:name="Intense Emphasis" w:uiPriority="62" w:qFormat="1"/>
    <w:lsdException w:name="Subtle Reference" w:uiPriority="63" w:qFormat="1"/>
    <w:lsdException w:name="Intense Reference" w:uiPriority="64" w:qFormat="1"/>
    <w:lsdException w:name="Book Title" w:uiPriority="65" w:qFormat="1"/>
    <w:lsdException w:name="Bibliography" w:semiHidden="1" w:uiPriority="66" w:unhideWhenUsed="1"/>
    <w:lsdException w:name="TOC Heading" w:semiHidden="1" w:uiPriority="67" w:unhideWhenUsed="1" w:qFormat="1"/>
    <w:lsdException w:name="Plain Table 1" w:uiPriority="68"/>
    <w:lsdException w:name="Plain Table 2" w:uiPriority="69"/>
    <w:lsdException w:name="Plain Table 3" w:uiPriority="70" w:qFormat="1"/>
    <w:lsdException w:name="Plain Table 4" w:uiPriority="71" w:qFormat="1"/>
    <w:lsdException w:name="Plain Table 5" w:uiPriority="72" w:qFormat="1"/>
    <w:lsdException w:name="Grid Table Light" w:uiPriority="73" w:qFormat="1"/>
    <w:lsdException w:name="Grid Table 1 Light" w:uiPriority="60" w:qFormat="1"/>
    <w:lsdException w:name="Grid Table 2" w:uiPriority="61"/>
    <w:lsdException w:name="Grid Table 3" w:uiPriority="62" w:qFormat="1"/>
    <w:lsdException w:name="Grid Table 4" w:uiPriority="63"/>
    <w:lsdException w:name="Grid Table 5 Dark" w:uiPriority="64"/>
    <w:lsdException w:name="Grid Table 6 Colorful" w:uiPriority="65" w:qFormat="1"/>
    <w:lsdException w:name="Grid Table 7 Colorful" w:uiPriority="66" w:qFormat="1"/>
    <w:lsdException w:name="Grid Table 1 Light Accent 1" w:uiPriority="67" w:qFormat="1"/>
    <w:lsdException w:name="Grid Table 2 Accent 1" w:uiPriority="68" w:qFormat="1"/>
    <w:lsdException w:name="Grid Table 3 Accent 1" w:uiPriority="69" w:qFormat="1"/>
    <w:lsdException w:name="Grid Table 4 Accent 1" w:uiPriority="70"/>
    <w:lsdException w:name="Grid Table 5 Dark Accent 1" w:uiPriority="71" w:qFormat="1"/>
    <w:lsdException w:name="Grid Table 6 Colorful Accent 1" w:uiPriority="72"/>
    <w:lsdException w:name="Grid Table 7 Colorful Accent 1" w:uiPriority="73"/>
    <w:lsdException w:name="Grid Table 1 Light Accent 2" w:uiPriority="19" w:qFormat="1"/>
    <w:lsdException w:name="Grid Table 2 Accent 2" w:uiPriority="21" w:qFormat="1"/>
    <w:lsdException w:name="Grid Table 3 Accent 2" w:uiPriority="31" w:qFormat="1"/>
    <w:lsdException w:name="Grid Table 4 Accent 2" w:uiPriority="32" w:qFormat="1"/>
    <w:lsdException w:name="Grid Table 5 Dark Accent 2" w:uiPriority="33" w:qFormat="1"/>
    <w:lsdException w:name="Grid Table 6 Colorful Accent 2" w:uiPriority="37"/>
    <w:lsdException w:name="Grid Table 7 Colorful Accent 2" w:uiPriority="39" w:qFormat="1"/>
    <w:lsdException w:name="Grid Table 1 Light Accent 3" w:uiPriority="41"/>
    <w:lsdException w:name="Grid Table 2 Accent 3" w:uiPriority="42"/>
    <w:lsdException w:name="Grid Table 3 Accent 3" w:uiPriority="43"/>
    <w:lsdException w:name="Grid Table 4 Accent 3" w:uiPriority="44"/>
    <w:lsdException w:name="Grid Table 5 Dark Accent 3" w:uiPriority="45"/>
    <w:lsdException w:name="Grid Table 6 Colorful Accent 3" w:uiPriority="40"/>
    <w:lsdException w:name="Grid Table 7 Colorful Accent 3" w:uiPriority="46"/>
    <w:lsdException w:name="Grid Table 1 Light Accent 4" w:uiPriority="47"/>
    <w:lsdException w:name="Grid Table 2 Accent 4" w:uiPriority="48"/>
    <w:lsdException w:name="Grid Table 3 Accent 4" w:uiPriority="49"/>
    <w:lsdException w:name="Grid Table 4 Accent 4" w:uiPriority="50"/>
    <w:lsdException w:name="Grid Table 5 Dark Accent 4" w:uiPriority="51"/>
    <w:lsdException w:name="Grid Table 6 Colorful Accent 4" w:uiPriority="52"/>
    <w:lsdException w:name="Grid Table 7 Colorful Accent 4" w:uiPriority="46"/>
    <w:lsdException w:name="Grid Table 1 Light Accent 5" w:uiPriority="47"/>
    <w:lsdException w:name="Grid Table 2 Accent 5" w:uiPriority="48"/>
    <w:lsdException w:name="Grid Table 3 Accent 5" w:uiPriority="49"/>
    <w:lsdException w:name="Grid Table 4 Accent 5" w:uiPriority="50"/>
    <w:lsdException w:name="Grid Table 5 Dark Accent 5" w:uiPriority="51"/>
    <w:lsdException w:name="Grid Table 6 Colorful Accent 5" w:uiPriority="52"/>
    <w:lsdException w:name="Grid Table 7 Colorful Accent 5" w:uiPriority="46"/>
    <w:lsdException w:name="Grid Table 1 Light Accent 6" w:uiPriority="47"/>
    <w:lsdException w:name="Grid Table 2 Accent 6" w:uiPriority="48"/>
    <w:lsdException w:name="Grid Table 3 Accent 6" w:uiPriority="49"/>
    <w:lsdException w:name="Grid Table 4 Accent 6" w:uiPriority="50"/>
    <w:lsdException w:name="Grid Table 5 Dark Accent 6" w:uiPriority="51"/>
    <w:lsdException w:name="Grid Table 6 Colorful Accent 6" w:uiPriority="52"/>
    <w:lsdException w:name="Grid Table 7 Colorful Accent 6" w:uiPriority="46"/>
    <w:lsdException w:name="List Table 1 Light" w:uiPriority="47"/>
    <w:lsdException w:name="List Table 2" w:uiPriority="48"/>
    <w:lsdException w:name="List Table 3" w:uiPriority="49"/>
    <w:lsdException w:name="List Table 4" w:uiPriority="50"/>
    <w:lsdException w:name="List Table 5 Dark" w:uiPriority="51"/>
    <w:lsdException w:name="List Table 6 Colorful" w:uiPriority="52"/>
    <w:lsdException w:name="List Table 7 Colorful" w:uiPriority="46"/>
    <w:lsdException w:name="List Table 1 Light Accent 1" w:uiPriority="47"/>
    <w:lsdException w:name="List Table 2 Accent 1" w:uiPriority="48"/>
    <w:lsdException w:name="List Table 3 Accent 1" w:uiPriority="49"/>
    <w:lsdException w:name="List Table 4 Accent 1" w:uiPriority="50"/>
    <w:lsdException w:name="List Table 5 Dark Accent 1" w:uiPriority="51"/>
    <w:lsdException w:name="List Table 6 Colorful Accent 1" w:uiPriority="52"/>
    <w:lsdException w:name="List Table 7 Colorful Accent 1" w:uiPriority="46"/>
    <w:lsdException w:name="List Table 1 Light Accent 2" w:uiPriority="47"/>
    <w:lsdException w:name="List Table 2 Accent 2" w:uiPriority="48"/>
    <w:lsdException w:name="List Table 3 Accent 2" w:uiPriority="49"/>
    <w:lsdException w:name="List Table 4 Accent 2" w:uiPriority="50"/>
    <w:lsdException w:name="List Table 5 Dark Accent 2" w:uiPriority="51"/>
    <w:lsdException w:name="List Table 6 Colorful Accent 2" w:uiPriority="52"/>
    <w:lsdException w:name="List Table 7 Colorful Accent 2" w:uiPriority="46"/>
    <w:lsdException w:name="List Table 1 Light Accent 3" w:uiPriority="47"/>
    <w:lsdException w:name="List Table 2 Accent 3" w:uiPriority="48"/>
    <w:lsdException w:name="List Table 3 Accent 3" w:uiPriority="49"/>
    <w:lsdException w:name="List Table 4 Accent 3" w:uiPriority="50"/>
    <w:lsdException w:name="List Table 5 Dark Accent 3" w:uiPriority="51"/>
    <w:lsdException w:name="List Table 6 Colorful Accent 3" w:uiPriority="52"/>
    <w:lsdException w:name="List Table 7 Colorful Accent 3" w:uiPriority="46"/>
    <w:lsdException w:name="List Table 1 Light Accent 4" w:uiPriority="47"/>
    <w:lsdException w:name="List Table 2 Accent 4" w:uiPriority="48"/>
    <w:lsdException w:name="List Table 3 Accent 4" w:uiPriority="49"/>
    <w:lsdException w:name="List Table 4 Accent 4" w:uiPriority="50"/>
    <w:lsdException w:name="List Table 5 Dark Accent 4" w:uiPriority="51"/>
    <w:lsdException w:name="List Table 6 Colorful Accent 4" w:uiPriority="52"/>
    <w:lsdException w:name="List Table 7 Colorful Accent 4" w:uiPriority="46"/>
    <w:lsdException w:name="List Table 1 Light Accent 5" w:uiPriority="47"/>
    <w:lsdException w:name="List Table 2 Accent 5" w:uiPriority="48"/>
    <w:lsdException w:name="List Table 3 Accent 5" w:uiPriority="49"/>
    <w:lsdException w:name="List Table 4 Accent 5" w:uiPriority="50"/>
    <w:lsdException w:name="List Table 5 Dark Accent 5" w:uiPriority="51"/>
    <w:lsdException w:name="List Table 6 Colorful Accent 5" w:uiPriority="52"/>
    <w:lsdException w:name="List Table 7 Colorful Accent 5" w:uiPriority="46"/>
    <w:lsdException w:name="List Table 1 Light Accent 6" w:uiPriority="47"/>
    <w:lsdException w:name="List Table 2 Accent 6" w:uiPriority="48"/>
    <w:lsdException w:name="List Table 3 Accent 6" w:uiPriority="49"/>
    <w:lsdException w:name="List Table 4 Accent 6" w:uiPriority="50"/>
    <w:lsdException w:name="List Table 5 Dark Accent 6" w:uiPriority="51"/>
    <w:lsdException w:name="List Table 6 Colorful Accent 6" w:uiPriority="52"/>
    <w:lsdException w:name="List Table 7 Colorful Accent 6" w:uiPriority="46"/>
    <w:lsdException w:name="Mention" w:uiPriority="47"/>
    <w:lsdException w:name="Smart Hyperlink" w:uiPriority="48"/>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link w:val="Heading1Char"/>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customStyle="1" w:styleId="ColorfulList-Accent11">
    <w:name w:val="Colorful List - Accent 11"/>
    <w:basedOn w:val="Normal"/>
    <w:uiPriority w:val="63"/>
    <w:qFormat/>
    <w:rsid w:val="006164F1"/>
    <w:pPr>
      <w:ind w:left="720"/>
      <w:contextualSpacing/>
    </w:pPr>
  </w:style>
  <w:style w:type="character" w:styleId="FollowedHyperlink">
    <w:name w:val="FollowedHyperlink"/>
    <w:uiPriority w:val="99"/>
    <w:semiHidden/>
    <w:unhideWhenUsed/>
    <w:rsid w:val="008240C3"/>
    <w:rPr>
      <w:color w:val="954F72"/>
      <w:u w:val="single"/>
    </w:rPr>
  </w:style>
  <w:style w:type="character" w:styleId="CommentReference">
    <w:name w:val="annotation reference"/>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link w:val="CommentSubject"/>
    <w:uiPriority w:val="99"/>
    <w:semiHidden/>
    <w:rsid w:val="00713A52"/>
    <w:rPr>
      <w:rFonts w:ascii="Times" w:hAnsi="Times"/>
      <w:b/>
      <w:bCs/>
      <w:sz w:val="24"/>
      <w:szCs w:val="24"/>
      <w:lang w:eastAsia="de-DE"/>
    </w:rPr>
  </w:style>
  <w:style w:type="paragraph" w:customStyle="1" w:styleId="ColorfulShading-Accent12">
    <w:name w:val="Colorful Shading - Accent 12"/>
    <w:hidden/>
    <w:uiPriority w:val="62"/>
    <w:rsid w:val="00F57BA2"/>
    <w:rPr>
      <w:rFonts w:ascii="Times" w:hAnsi="Times"/>
      <w:lang w:eastAsia="de-DE"/>
    </w:rPr>
  </w:style>
  <w:style w:type="paragraph" w:styleId="NormalWeb">
    <w:name w:val="Normal (Web)"/>
    <w:basedOn w:val="Normal"/>
    <w:uiPriority w:val="99"/>
    <w:semiHidden/>
    <w:unhideWhenUsed/>
    <w:rsid w:val="0040419C"/>
    <w:pPr>
      <w:spacing w:before="100" w:beforeAutospacing="1" w:after="100" w:afterAutospacing="1"/>
      <w:ind w:firstLine="0"/>
      <w:jc w:val="left"/>
    </w:pPr>
    <w:rPr>
      <w:rFonts w:ascii="Times New Roman" w:eastAsia="Times New Roman" w:hAnsi="Times New Roman"/>
      <w:sz w:val="24"/>
      <w:szCs w:val="24"/>
      <w:lang w:eastAsia="en-US"/>
    </w:rPr>
  </w:style>
  <w:style w:type="character" w:styleId="Strong">
    <w:name w:val="Strong"/>
    <w:uiPriority w:val="22"/>
    <w:qFormat/>
    <w:rsid w:val="0040419C"/>
    <w:rPr>
      <w:b/>
      <w:bCs/>
    </w:rPr>
  </w:style>
  <w:style w:type="paragraph" w:styleId="DocumentMap">
    <w:name w:val="Document Map"/>
    <w:basedOn w:val="Normal"/>
    <w:link w:val="DocumentMapChar"/>
    <w:uiPriority w:val="99"/>
    <w:semiHidden/>
    <w:unhideWhenUsed/>
    <w:rsid w:val="00A31866"/>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A31866"/>
    <w:rPr>
      <w:sz w:val="24"/>
      <w:szCs w:val="24"/>
      <w:lang w:eastAsia="de-DE"/>
    </w:rPr>
  </w:style>
  <w:style w:type="paragraph" w:styleId="Revision">
    <w:name w:val="Revision"/>
    <w:hidden/>
    <w:uiPriority w:val="99"/>
    <w:unhideWhenUsed/>
    <w:rsid w:val="00A31866"/>
    <w:rPr>
      <w:rFonts w:ascii="Times" w:hAnsi="Times"/>
      <w:lang w:eastAsia="de-DE"/>
    </w:rPr>
  </w:style>
  <w:style w:type="character" w:styleId="PlaceholderText">
    <w:name w:val="Placeholder Text"/>
    <w:basedOn w:val="DefaultParagraphFont"/>
    <w:uiPriority w:val="99"/>
    <w:rsid w:val="00F313FE"/>
    <w:rPr>
      <w:color w:val="808080"/>
    </w:rPr>
  </w:style>
  <w:style w:type="paragraph" w:styleId="ListParagraph">
    <w:name w:val="List Paragraph"/>
    <w:basedOn w:val="Normal"/>
    <w:uiPriority w:val="99"/>
    <w:qFormat/>
    <w:rsid w:val="00942A68"/>
    <w:pPr>
      <w:ind w:left="720"/>
      <w:contextualSpacing/>
    </w:pPr>
  </w:style>
  <w:style w:type="character" w:customStyle="1" w:styleId="Heading1Char">
    <w:name w:val="Heading 1 Char"/>
    <w:basedOn w:val="DefaultParagraphFont"/>
    <w:link w:val="Heading1"/>
    <w:rsid w:val="00AC04CA"/>
    <w:rPr>
      <w:rFonts w:ascii="Times" w:hAnsi="Times"/>
      <w:b/>
      <w:sz w:val="24"/>
      <w:lang w:eastAsia="de-DE"/>
    </w:rPr>
  </w:style>
  <w:style w:type="character" w:styleId="UnresolvedMention">
    <w:name w:val="Unresolved Mention"/>
    <w:basedOn w:val="DefaultParagraphFont"/>
    <w:uiPriority w:val="99"/>
    <w:rsid w:val="00581D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634637">
      <w:bodyDiv w:val="1"/>
      <w:marLeft w:val="0"/>
      <w:marRight w:val="0"/>
      <w:marTop w:val="0"/>
      <w:marBottom w:val="0"/>
      <w:divBdr>
        <w:top w:val="none" w:sz="0" w:space="0" w:color="auto"/>
        <w:left w:val="none" w:sz="0" w:space="0" w:color="auto"/>
        <w:bottom w:val="none" w:sz="0" w:space="0" w:color="auto"/>
        <w:right w:val="none" w:sz="0" w:space="0" w:color="auto"/>
      </w:divBdr>
    </w:div>
    <w:div w:id="739713102">
      <w:bodyDiv w:val="1"/>
      <w:marLeft w:val="0"/>
      <w:marRight w:val="0"/>
      <w:marTop w:val="0"/>
      <w:marBottom w:val="0"/>
      <w:divBdr>
        <w:top w:val="none" w:sz="0" w:space="0" w:color="auto"/>
        <w:left w:val="none" w:sz="0" w:space="0" w:color="auto"/>
        <w:bottom w:val="none" w:sz="0" w:space="0" w:color="auto"/>
        <w:right w:val="none" w:sz="0" w:space="0" w:color="auto"/>
      </w:divBdr>
    </w:div>
    <w:div w:id="1372148138">
      <w:bodyDiv w:val="1"/>
      <w:marLeft w:val="0"/>
      <w:marRight w:val="0"/>
      <w:marTop w:val="0"/>
      <w:marBottom w:val="0"/>
      <w:divBdr>
        <w:top w:val="none" w:sz="0" w:space="0" w:color="auto"/>
        <w:left w:val="none" w:sz="0" w:space="0" w:color="auto"/>
        <w:bottom w:val="none" w:sz="0" w:space="0" w:color="auto"/>
        <w:right w:val="none" w:sz="0" w:space="0" w:color="auto"/>
      </w:divBdr>
    </w:div>
    <w:div w:id="1829244812">
      <w:bodyDiv w:val="1"/>
      <w:marLeft w:val="0"/>
      <w:marRight w:val="0"/>
      <w:marTop w:val="0"/>
      <w:marBottom w:val="0"/>
      <w:divBdr>
        <w:top w:val="none" w:sz="0" w:space="0" w:color="auto"/>
        <w:left w:val="none" w:sz="0" w:space="0" w:color="auto"/>
        <w:bottom w:val="none" w:sz="0" w:space="0" w:color="auto"/>
        <w:right w:val="none" w:sz="0" w:space="0" w:color="auto"/>
      </w:divBdr>
      <w:divsChild>
        <w:div w:id="1837498658">
          <w:marLeft w:val="0"/>
          <w:marRight w:val="0"/>
          <w:marTop w:val="0"/>
          <w:marBottom w:val="0"/>
          <w:divBdr>
            <w:top w:val="none" w:sz="0" w:space="0" w:color="auto"/>
            <w:left w:val="none" w:sz="0" w:space="0" w:color="auto"/>
            <w:bottom w:val="none" w:sz="0" w:space="0" w:color="auto"/>
            <w:right w:val="none" w:sz="0" w:space="0" w:color="auto"/>
          </w:divBdr>
          <w:divsChild>
            <w:div w:id="452555974">
              <w:marLeft w:val="0"/>
              <w:marRight w:val="0"/>
              <w:marTop w:val="0"/>
              <w:marBottom w:val="0"/>
              <w:divBdr>
                <w:top w:val="none" w:sz="0" w:space="0" w:color="auto"/>
                <w:left w:val="none" w:sz="0" w:space="0" w:color="auto"/>
                <w:bottom w:val="none" w:sz="0" w:space="0" w:color="auto"/>
                <w:right w:val="none" w:sz="0" w:space="0" w:color="auto"/>
              </w:divBdr>
              <w:divsChild>
                <w:div w:id="3653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kaggle.com/mczielinski/bitcoin-historical-data/data"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letchleyindexes.com/blog/idx_perf_pos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xgboost.readthedocs.io/en/lat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idelity.com/about-fidelity/corporate/fidelity-labs-tests-digital-asset-wallet-on-fidelity.com" TargetMode="External"/><Relationship Id="rId32" Type="http://schemas.openxmlformats.org/officeDocument/2006/relationships/hyperlink" Target="https://medium.com/chainalysis/the-great-bitcoin-price-dip-its-causes-and-a-way-forward-1199e9360a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udemy.com/stock-technical-analysis-with-pyth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theguardian.com/technology/2017/sep/13/bitcoin-fraud-jp-morgan-cryptocurrency-drug-deal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investopedia.com/terms/t/technicalindicator.asp" TargetMode="External"/><Relationship Id="rId30" Type="http://schemas.openxmlformats.org/officeDocument/2006/relationships/hyperlink" Target="https://machinelearningmastery.com/xgboost-with-python/" TargetMode="Externa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E03D-03E5-0D49-8B82-7F4E6006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2149</TotalTime>
  <Pages>23</Pages>
  <Words>6599</Words>
  <Characters>37620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44131</CharactersWithSpaces>
  <SharedDoc>false</SharedDoc>
  <HLinks>
    <vt:vector size="18" baseType="variant">
      <vt:variant>
        <vt:i4>4980845</vt:i4>
      </vt:variant>
      <vt:variant>
        <vt:i4>6</vt:i4>
      </vt:variant>
      <vt:variant>
        <vt:i4>0</vt:i4>
      </vt:variant>
      <vt:variant>
        <vt:i4>5</vt:i4>
      </vt:variant>
      <vt:variant>
        <vt:lpwstr>https://www.bletchleyindexes.com/blog/idx_perf_post</vt:lpwstr>
      </vt:variant>
      <vt:variant>
        <vt:lpwstr/>
      </vt:variant>
      <vt:variant>
        <vt:i4>8257570</vt:i4>
      </vt:variant>
      <vt:variant>
        <vt:i4>3</vt:i4>
      </vt:variant>
      <vt:variant>
        <vt:i4>0</vt:i4>
      </vt:variant>
      <vt:variant>
        <vt:i4>5</vt:i4>
      </vt:variant>
      <vt:variant>
        <vt:lpwstr>https://www.fidelity.com/about-fidelity/corporate/fidelity-labs-tests-digital-asset-wallet-on-fidelity.com</vt:lpwstr>
      </vt:variant>
      <vt:variant>
        <vt:lpwstr/>
      </vt:variant>
      <vt:variant>
        <vt:i4>7274532</vt:i4>
      </vt:variant>
      <vt:variant>
        <vt:i4>0</vt:i4>
      </vt:variant>
      <vt:variant>
        <vt:i4>0</vt:i4>
      </vt:variant>
      <vt:variant>
        <vt:i4>5</vt:i4>
      </vt:variant>
      <vt:variant>
        <vt:lpwstr>mailto:rob@zensystem.io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60</cp:revision>
  <cp:lastPrinted>2018-04-09T20:19:00Z</cp:lastPrinted>
  <dcterms:created xsi:type="dcterms:W3CDTF">2018-03-20T18:43:00Z</dcterms:created>
  <dcterms:modified xsi:type="dcterms:W3CDTF">2018-04-17T23:57:00Z</dcterms:modified>
</cp:coreProperties>
</file>