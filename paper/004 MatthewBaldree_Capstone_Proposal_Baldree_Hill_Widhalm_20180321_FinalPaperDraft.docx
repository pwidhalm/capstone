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2FDE7D"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ins w:id="0" w:author="matt baldree" w:date="2018-03-20T12:56:00Z">
        <w:r w:rsidR="006D7D80">
          <w:t xml:space="preserve">a </w:t>
        </w:r>
      </w:ins>
      <w:ins w:id="1" w:author="matt baldree" w:date="2018-03-20T12:57:00Z">
        <w:r w:rsidR="006D7D80">
          <w:t xml:space="preserve">stochastic gradient boost classifier trained from a </w:t>
        </w:r>
      </w:ins>
      <w:ins w:id="2" w:author="matt baldree" w:date="2018-03-20T12:56:00Z">
        <w:r w:rsidR="006D7D80">
          <w:t xml:space="preserve">model </w:t>
        </w:r>
      </w:ins>
      <w:del w:id="3" w:author="matt baldree" w:date="2018-03-20T12:56:00Z">
        <w:r w:rsidR="000C72F6" w:rsidDel="006D7D80">
          <w:delText xml:space="preserve">technical indicators to </w:delText>
        </w:r>
      </w:del>
      <w:r w:rsidR="000C72F6">
        <w:t>label</w:t>
      </w:r>
      <w:ins w:id="4" w:author="matt baldree" w:date="2018-03-20T12:56:00Z">
        <w:r w:rsidR="006D7D80">
          <w:t>ed</w:t>
        </w:r>
      </w:ins>
      <w:r w:rsidR="000C72F6">
        <w:t xml:space="preserve"> </w:t>
      </w:r>
      <w:ins w:id="5" w:author="matt baldree" w:date="2018-03-20T12:57:00Z">
        <w:r w:rsidR="006D7D80">
          <w:t>by</w:t>
        </w:r>
      </w:ins>
      <w:del w:id="6" w:author="matt baldree" w:date="2018-03-20T12:57:00Z">
        <w:r w:rsidR="000C72F6" w:rsidDel="006D7D80">
          <w:delText xml:space="preserve">the data </w:delText>
        </w:r>
      </w:del>
      <w:ins w:id="7" w:author="matt baldree" w:date="2018-03-20T12:56:00Z">
        <w:r w:rsidR="006D7D80">
          <w:t xml:space="preserve"> technical indicators</w:t>
        </w:r>
      </w:ins>
      <w:del w:id="8" w:author="matt baldree" w:date="2018-03-20T12:58:00Z">
        <w:r w:rsidR="000C72F6" w:rsidDel="006D7D80">
          <w:delText xml:space="preserve">and </w:delText>
        </w:r>
      </w:del>
      <w:del w:id="9" w:author="matt baldree" w:date="2018-03-20T12:57:00Z">
        <w:r w:rsidR="000C72F6" w:rsidDel="006D7D80">
          <w:delText xml:space="preserve">a stochastic gradient boost classifier </w:delText>
        </w:r>
      </w:del>
      <w:del w:id="10" w:author="matt baldree" w:date="2018-03-20T12:58:00Z">
        <w:r w:rsidR="000C72F6" w:rsidDel="006D7D80">
          <w:delText>to make recommendations</w:delText>
        </w:r>
      </w:del>
      <w:r w:rsidR="000C72F6">
        <w:t>.</w:t>
      </w:r>
      <w:r w:rsidR="00882D26" w:rsidRPr="00882D26">
        <w:t xml:space="preserve"> </w:t>
      </w:r>
      <w:ins w:id="11" w:author="matt baldree" w:date="2018-03-20T12:58:00Z">
        <w:r w:rsidR="006D7D80">
          <w:t>The cryptocurrency market is volatile d</w:t>
        </w:r>
      </w:ins>
      <w:del w:id="12" w:author="matt baldree" w:date="2018-03-20T12:58:00Z">
        <w:r w:rsidR="00882D26" w:rsidRPr="00882D26" w:rsidDel="006D7D80">
          <w:delText>D</w:delText>
        </w:r>
      </w:del>
      <w:r w:rsidR="00882D26" w:rsidRPr="00882D26">
        <w:t xml:space="preserve">ue to </w:t>
      </w:r>
      <w:ins w:id="13" w:author="matt baldree" w:date="2018-03-20T12:58:00Z">
        <w:r w:rsidR="006D7D80">
          <w:t>its</w:t>
        </w:r>
      </w:ins>
      <w:del w:id="14" w:author="matt baldree" w:date="2018-03-20T12:58:00Z">
        <w:r w:rsidR="00882D26" w:rsidRPr="00882D26" w:rsidDel="006D7D80">
          <w:delText>the</w:delText>
        </w:r>
      </w:del>
      <w:r w:rsidR="00882D26" w:rsidRPr="00882D26">
        <w:t xml:space="preserve"> infancy </w:t>
      </w:r>
      <w:del w:id="15" w:author="matt baldree" w:date="2018-03-20T12:58:00Z">
        <w:r w:rsidR="00882D26" w:rsidRPr="00882D26" w:rsidDel="006D7D80">
          <w:delText>of the cryptocurrency market</w:delText>
        </w:r>
        <w:r w:rsidR="006F1941" w:rsidDel="006D7D80">
          <w:delText xml:space="preserve"> </w:delText>
        </w:r>
      </w:del>
      <w:r w:rsidR="006F1941">
        <w:t xml:space="preserve">and </w:t>
      </w:r>
      <w:del w:id="16" w:author="matt baldree" w:date="2018-03-20T12:59:00Z">
        <w:r w:rsidR="006F1941" w:rsidDel="006D7D80">
          <w:delText>its</w:delText>
        </w:r>
      </w:del>
      <w:del w:id="17" w:author="matt baldree" w:date="2018-03-20T12:58:00Z">
        <w:r w:rsidR="006F1941" w:rsidDel="006D7D80">
          <w:delText xml:space="preserve"> </w:delText>
        </w:r>
      </w:del>
      <w:r w:rsidR="006F1941">
        <w:t>limited size</w:t>
      </w:r>
      <w:del w:id="18" w:author="matt baldree" w:date="2018-03-20T12:59:00Z">
        <w:r w:rsidR="00882D26" w:rsidRPr="00882D26" w:rsidDel="006D7D80">
          <w:delText>,</w:delText>
        </w:r>
        <w:r w:rsidR="00596F2A" w:rsidDel="006D7D80">
          <w:delText xml:space="preserve"> the market is volatile</w:delText>
        </w:r>
        <w:r w:rsidR="006F1941" w:rsidDel="006D7D80">
          <w:delText>,</w:delText>
        </w:r>
      </w:del>
      <w:r w:rsidR="00596F2A">
        <w:t xml:space="preserve"> making it difficul</w:t>
      </w:r>
      <w:r w:rsidR="005912F7">
        <w:t>t for</w:t>
      </w:r>
      <w:ins w:id="19" w:author="matt baldree" w:date="2018-03-20T12:59:00Z">
        <w:r w:rsidR="006D7D80">
          <w:t xml:space="preserve"> </w:t>
        </w:r>
      </w:ins>
      <w:del w:id="20" w:author="matt baldree" w:date="2018-03-20T12:59:00Z">
        <w:r w:rsidR="005912F7" w:rsidDel="006D7D80">
          <w:delText xml:space="preserve"> some </w:delText>
        </w:r>
      </w:del>
      <w:r w:rsidR="005912F7">
        <w:t xml:space="preserve">investors to </w:t>
      </w:r>
      <w:r w:rsidR="000C72F6">
        <w:t xml:space="preserve">know when to enter, exit, or stay in </w:t>
      </w:r>
      <w:ins w:id="21" w:author="matt baldree" w:date="2018-03-20T12:59:00Z">
        <w:r w:rsidR="006D7D80">
          <w:t>the</w:t>
        </w:r>
      </w:ins>
      <w:del w:id="22" w:author="matt baldree" w:date="2018-03-20T12:59:00Z">
        <w:r w:rsidR="000C72F6" w:rsidDel="006D7D80">
          <w:delText>a</w:delText>
        </w:r>
      </w:del>
      <w:r w:rsidR="000C72F6">
        <w:t xml:space="preserve"> market</w:t>
      </w:r>
      <w:r w:rsidR="00596F2A">
        <w:t xml:space="preserve">. </w:t>
      </w:r>
      <w:ins w:id="23" w:author="matt baldree" w:date="2018-03-20T12:59:00Z">
        <w:r w:rsidR="006D7D80">
          <w:t>Therefore, a</w:t>
        </w:r>
      </w:ins>
      <w:del w:id="24" w:author="matt baldree" w:date="2018-03-20T12:59:00Z">
        <w:r w:rsidR="000D4535" w:rsidDel="006D7D80">
          <w:delText>A</w:delText>
        </w:r>
      </w:del>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ins w:id="25" w:author="matt baldree" w:date="2018-03-20T13:00:00Z">
        <w:r w:rsidR="006D7D80">
          <w:t>one</w:t>
        </w:r>
      </w:ins>
      <w:del w:id="26" w:author="matt baldree" w:date="2018-03-20T13:00:00Z">
        <w:r w:rsidR="000608BA" w:rsidDel="006D7D80">
          <w:delText>two</w:delText>
        </w:r>
      </w:del>
      <w:r w:rsidR="000D4535">
        <w:t xml:space="preserve"> cryptocurrenc</w:t>
      </w:r>
      <w:ins w:id="27" w:author="matt baldree" w:date="2018-03-20T13:00:00Z">
        <w:r w:rsidR="006D7D80">
          <w:t>y</w:t>
        </w:r>
      </w:ins>
      <w:del w:id="28" w:author="matt baldree" w:date="2018-03-20T13:00:00Z">
        <w:r w:rsidR="000D4535" w:rsidDel="006D7D80">
          <w:delText>ies</w:delText>
        </w:r>
      </w:del>
      <w:r w:rsidR="000608BA">
        <w:t>, Bitcoin</w:t>
      </w:r>
      <w:del w:id="29" w:author="matt baldree" w:date="2018-03-20T13:00:00Z">
        <w:r w:rsidR="000608BA" w:rsidDel="006D7D80">
          <w:delText xml:space="preserve"> and</w:delText>
        </w:r>
        <w:r w:rsidR="006F1941" w:rsidDel="006D7D80">
          <w:delText xml:space="preserve"> Litecoin</w:delText>
        </w:r>
      </w:del>
      <w:r w:rsidR="000608BA">
        <w:t>,</w:t>
      </w:r>
      <w:r w:rsidR="000D4535">
        <w:t xml:space="preserve"> </w:t>
      </w:r>
      <w:r w:rsidR="00570FF7">
        <w:t xml:space="preserve">based on </w:t>
      </w:r>
      <w:ins w:id="30" w:author="matt baldree" w:date="2018-03-20T13:00:00Z">
        <w:r w:rsidR="006D7D80">
          <w:t>its</w:t>
        </w:r>
      </w:ins>
      <w:del w:id="31" w:author="matt baldree" w:date="2018-03-20T13:00:00Z">
        <w:r w:rsidR="000C72F6" w:rsidDel="006D7D80">
          <w:delText>their</w:delText>
        </w:r>
      </w:del>
      <w:r w:rsidR="000C72F6">
        <w:t xml:space="preserve">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del w:id="32" w:author="matt baldree" w:date="2018-03-20T13:00:00Z">
        <w:r w:rsidR="000C72F6" w:rsidDel="006D7D80">
          <w:delText xml:space="preserve"> for Bitcoin</w:delText>
        </w:r>
      </w:del>
      <w:r w:rsidR="000C72F6">
        <w:t>.</w:t>
      </w:r>
      <w:r w:rsidR="000D4535">
        <w:t xml:space="preserve"> </w:t>
      </w:r>
      <w:ins w:id="33" w:author="matt baldree" w:date="2018-03-20T14:03:00Z">
        <w:r w:rsidR="000D456B">
          <w:t>From our analysis, w</w:t>
        </w:r>
      </w:ins>
      <w:del w:id="34" w:author="matt baldree" w:date="2018-03-20T14:03:00Z">
        <w:r w:rsidR="002C337F" w:rsidDel="000D456B">
          <w:delText>W</w:delText>
        </w:r>
      </w:del>
      <w:r w:rsidR="002C337F">
        <w:t xml:space="preserve">e conclude that </w:t>
      </w:r>
      <w:ins w:id="35" w:author="matt baldree" w:date="2018-03-20T14:03:00Z">
        <w:r w:rsidR="000D456B">
          <w:t>Bitcoin is a unique asset</w:t>
        </w:r>
      </w:ins>
      <w:ins w:id="36" w:author="matt baldree" w:date="2018-03-20T14:04:00Z">
        <w:r w:rsidR="000D456B">
          <w:t xml:space="preserve"> </w:t>
        </w:r>
      </w:ins>
      <w:ins w:id="37" w:author="matt baldree" w:date="2018-03-20T14:05:00Z">
        <w:r w:rsidR="000D456B">
          <w:t xml:space="preserve">with </w:t>
        </w:r>
      </w:ins>
      <w:ins w:id="38" w:author="matt baldree" w:date="2018-03-20T14:04:00Z">
        <w:r w:rsidR="000D456B">
          <w:t>similar</w:t>
        </w:r>
      </w:ins>
      <w:ins w:id="39" w:author="matt baldree" w:date="2018-03-20T14:05:00Z">
        <w:r w:rsidR="000D456B">
          <w:t>ities</w:t>
        </w:r>
      </w:ins>
      <w:ins w:id="40" w:author="matt baldree" w:date="2018-03-20T14:04:00Z">
        <w:r w:rsidR="000D456B">
          <w:t xml:space="preserve"> to gold</w:t>
        </w:r>
      </w:ins>
      <w:ins w:id="41" w:author="matt baldree" w:date="2018-03-20T14:06:00Z">
        <w:r w:rsidR="000D456B">
          <w:t>. As a young asset, it lacks economic fundamentals making it very difficult to predict.</w:t>
        </w:r>
      </w:ins>
      <w:ins w:id="42" w:author="matt baldree" w:date="2018-03-20T14:04:00Z">
        <w:r w:rsidR="000D456B">
          <w:t xml:space="preserve"> </w:t>
        </w:r>
      </w:ins>
      <w:ins w:id="43" w:author="matt baldree" w:date="2018-03-20T14:06:00Z">
        <w:r w:rsidR="000D456B">
          <w:t xml:space="preserve">By leveraging technical momentum indicators to provide buy, sell, and hold indicators a tool can be developed that </w:t>
        </w:r>
      </w:ins>
      <w:del w:id="44" w:author="matt baldree" w:date="2018-03-20T14:07:00Z">
        <w:r w:rsidR="002C337F" w:rsidDel="000D456B">
          <w:delText xml:space="preserve">combining financial </w:delText>
        </w:r>
        <w:r w:rsidR="000C72F6" w:rsidDel="000D456B">
          <w:delText>technical indicators</w:delText>
        </w:r>
        <w:r w:rsidR="00570FF7" w:rsidDel="000D456B">
          <w:delText xml:space="preserve"> based on momentum in a mode</w:delText>
        </w:r>
        <w:r w:rsidR="000C72F6" w:rsidDel="000D456B">
          <w:delText>l</w:delText>
        </w:r>
      </w:del>
      <w:del w:id="45" w:author="matt baldree" w:date="2018-03-20T13:01:00Z">
        <w:r w:rsidR="00757CD7" w:rsidDel="006D7D80">
          <w:delText>,</w:delText>
        </w:r>
      </w:del>
      <w:del w:id="46" w:author="matt baldree" w:date="2018-03-20T14:07:00Z">
        <w:r w:rsidR="000C72F6" w:rsidDel="000D456B">
          <w:delText xml:space="preserve"> </w:delText>
        </w:r>
        <w:r w:rsidR="000608BA" w:rsidDel="000D456B">
          <w:delText>can result</w:delText>
        </w:r>
        <w:r w:rsidR="000C72F6" w:rsidDel="000D456B">
          <w:delText xml:space="preserve"> in a helpful recommendation tool that </w:delText>
        </w:r>
      </w:del>
      <w:r w:rsidR="000C72F6">
        <w:t xml:space="preserve">performs </w:t>
      </w:r>
      <w:del w:id="47" w:author="matt baldree" w:date="2018-03-20T14:08:00Z">
        <w:r w:rsidR="000C72F6" w:rsidDel="000D456B">
          <w:delText xml:space="preserve">as well or </w:delText>
        </w:r>
      </w:del>
      <w:r w:rsidR="000C72F6">
        <w:t>better than a buy and hold trading strategy</w:t>
      </w:r>
      <w:del w:id="48" w:author="matt baldree" w:date="2018-03-20T14:08:00Z">
        <w:r w:rsidR="000C72F6" w:rsidDel="000D456B">
          <w:delText>.</w:delText>
        </w:r>
      </w:del>
      <w:ins w:id="49" w:author="matt baldree" w:date="2018-03-20T14:08:00Z">
        <w:r w:rsidR="000D456B">
          <w:t xml:space="preserve"> in a bear market.</w:t>
        </w:r>
      </w:ins>
      <w:del w:id="50" w:author="matt baldree" w:date="2018-03-20T14:08:00Z">
        <w:r w:rsidR="00570FF7" w:rsidRPr="00882D26" w:rsidDel="000D456B">
          <w:delText xml:space="preserve"> </w:delText>
        </w:r>
      </w:del>
    </w:p>
    <w:p w14:paraId="5DB7D2EA" w14:textId="77777777" w:rsidR="00400288" w:rsidRDefault="00377E07" w:rsidP="009E01A9">
      <w:pPr>
        <w:pStyle w:val="Heading1"/>
      </w:pPr>
      <w:r>
        <w:t>1</w:t>
      </w:r>
      <w:r w:rsidR="00F340F2">
        <w:t xml:space="preserve">   </w:t>
      </w:r>
      <w:r w:rsidR="00400288" w:rsidRPr="0086288C">
        <w:t>Introduction</w:t>
      </w:r>
    </w:p>
    <w:p w14:paraId="70233A3D" w14:textId="66216746"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ins w:id="51" w:author="matt baldree" w:date="2018-03-20T13:31:00Z">
        <w:r w:rsidR="00D545A0">
          <w:t>ity</w:t>
        </w:r>
      </w:ins>
      <w:del w:id="52" w:author="matt baldree" w:date="2018-03-20T13:31:00Z">
        <w:r w:rsidR="007136A3" w:rsidRPr="00DA6153" w:rsidDel="00D545A0">
          <w:delText>ously</w:delText>
        </w:r>
      </w:del>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ins w:id="53" w:author="matt baldree" w:date="2018-03-20T13:31:00Z">
        <w:r w:rsidR="00D545A0">
          <w:t>cryptographic/</w:t>
        </w:r>
      </w:ins>
      <w:r w:rsidR="007136A3" w:rsidRPr="00DA6153">
        <w:t>mathemat</w:t>
      </w:r>
      <w:r w:rsidR="007136A3">
        <w:t>ical</w:t>
      </w:r>
      <w:del w:id="54" w:author="matt baldree" w:date="2018-03-20T13:31:00Z">
        <w:r w:rsidR="007136A3" w:rsidDel="00D545A0">
          <w:delText>/cryptographic</w:delText>
        </w:r>
      </w:del>
      <w:r w:rsidR="007136A3">
        <w:t xml:space="preserve"> puzzles [1].</w:t>
      </w:r>
    </w:p>
    <w:p w14:paraId="36324576" w14:textId="37229A58"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w:t>
      </w:r>
      <w:del w:id="55" w:author="matt baldree" w:date="2018-03-20T13:31:00Z">
        <w:r w:rsidR="00272A8B" w:rsidDel="001C135D">
          <w:delText xml:space="preserve">clone </w:delText>
        </w:r>
      </w:del>
      <w:ins w:id="56" w:author="matt baldree" w:date="2018-03-20T13:31:00Z">
        <w:r w:rsidR="001C135D">
          <w:t>fork</w:t>
        </w:r>
      </w:ins>
      <w:ins w:id="57" w:author="matt baldree" w:date="2018-03-20T13:35:00Z">
        <w:r w:rsidR="001C135D">
          <w:rPr>
            <w:rStyle w:val="FootnoteReference"/>
          </w:rPr>
          <w:footnoteReference w:id="1"/>
        </w:r>
      </w:ins>
      <w:ins w:id="60" w:author="matt baldree" w:date="2018-03-20T13:31:00Z">
        <w:r w:rsidR="001C135D">
          <w:t xml:space="preserve"> </w:t>
        </w:r>
      </w:ins>
      <w:r w:rsidR="00272A8B">
        <w:t xml:space="preserve">of Bitcoin. In 2015, </w:t>
      </w:r>
      <w:proofErr w:type="spellStart"/>
      <w:ins w:id="61" w:author="matt baldree" w:date="2018-03-20T13:36:00Z">
        <w:r w:rsidR="001C135D">
          <w:t>Vitalik</w:t>
        </w:r>
        <w:proofErr w:type="spellEnd"/>
        <w:r w:rsidR="001C135D">
          <w:t xml:space="preserve"> </w:t>
        </w:r>
        <w:proofErr w:type="spellStart"/>
        <w:r w:rsidR="001C135D">
          <w:t>Buterin</w:t>
        </w:r>
        <w:proofErr w:type="spellEnd"/>
        <w:r w:rsidR="001C135D">
          <w:t xml:space="preserve"> co-founded </w:t>
        </w:r>
      </w:ins>
      <w:r w:rsidR="00272A8B">
        <w:t xml:space="preserve">Ethereum </w:t>
      </w:r>
      <w:ins w:id="62" w:author="matt baldree" w:date="2018-03-20T13:36:00Z">
        <w:r w:rsidR="001C135D">
          <w:t xml:space="preserve">to </w:t>
        </w:r>
      </w:ins>
      <w:del w:id="63" w:author="matt baldree" w:date="2018-03-20T13:36:00Z">
        <w:r w:rsidR="00272A8B" w:rsidDel="001C135D">
          <w:delText xml:space="preserve">was created </w:delText>
        </w:r>
        <w:r w:rsidR="00AB527D" w:rsidDel="001C135D">
          <w:delText xml:space="preserve">as </w:delText>
        </w:r>
      </w:del>
      <w:r w:rsidR="00AB527D">
        <w:t xml:space="preserve">a </w:t>
      </w:r>
      <w:ins w:id="64" w:author="matt baldree" w:date="2018-03-20T13:37:00Z">
        <w:r w:rsidR="001C135D">
          <w:t xml:space="preserve">blockchain </w:t>
        </w:r>
      </w:ins>
      <w:r w:rsidR="00AB527D">
        <w:t>technology alternative</w:t>
      </w:r>
      <w:ins w:id="65" w:author="matt baldree" w:date="2018-03-20T13:36:00Z">
        <w:r w:rsidR="001C135D">
          <w:t xml:space="preserve"> to Bitcoin</w:t>
        </w:r>
      </w:ins>
      <w:r w:rsidR="00AB527D">
        <w:t xml:space="preserve">. Today, there are over </w:t>
      </w:r>
      <w:ins w:id="66" w:author="matt baldree" w:date="2018-03-20T13:37:00Z">
        <w:r w:rsidR="001C135D">
          <w:t>1,500</w:t>
        </w:r>
      </w:ins>
      <w:del w:id="67" w:author="matt baldree" w:date="2018-03-20T13:37:00Z">
        <w:r w:rsidR="00AB527D" w:rsidDel="001C135D">
          <w:delText xml:space="preserve">one </w:delText>
        </w:r>
        <w:r w:rsidR="000845FC" w:rsidDel="001C135D">
          <w:delText>thousand five hundred</w:delText>
        </w:r>
      </w:del>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del w:id="68" w:author="matt baldree" w:date="2018-03-20T13:37:00Z">
        <w:r w:rsidR="00272A8B" w:rsidDel="001C135D">
          <w:delText xml:space="preserve">and Litecoin </w:delText>
        </w:r>
        <w:r w:rsidR="00FA12D8" w:rsidDel="001C135D">
          <w:delText xml:space="preserve">also </w:delText>
        </w:r>
      </w:del>
      <w:r w:rsidR="00272A8B">
        <w:t>rea</w:t>
      </w:r>
      <w:r w:rsidR="00AB527D">
        <w:t>ched</w:t>
      </w:r>
      <w:r w:rsidR="00FA12D8">
        <w:t xml:space="preserve"> </w:t>
      </w:r>
      <w:ins w:id="69" w:author="matt baldree" w:date="2018-03-20T13:37:00Z">
        <w:r w:rsidR="001C135D">
          <w:t xml:space="preserve">its </w:t>
        </w:r>
      </w:ins>
      <w:r w:rsidR="00FA12D8">
        <w:t xml:space="preserve">ATH </w:t>
      </w:r>
      <w:ins w:id="70" w:author="matt baldree" w:date="2018-03-20T13:37:00Z">
        <w:r w:rsidR="001C135D">
          <w:t xml:space="preserve">at $19,536 representing a </w:t>
        </w:r>
      </w:ins>
      <w:del w:id="71" w:author="matt baldree" w:date="2018-03-20T13:38:00Z">
        <w:r w:rsidR="00FA12D8" w:rsidDel="001C135D">
          <w:delText xml:space="preserve">with a </w:delText>
        </w:r>
      </w:del>
      <w:r w:rsidR="00272A8B">
        <w:t xml:space="preserve">20-fold ($19,536/$973) </w:t>
      </w:r>
      <w:del w:id="72" w:author="matt baldree" w:date="2018-03-20T13:38:00Z">
        <w:r w:rsidR="00272A8B" w:rsidDel="001C135D">
          <w:delText>and 79-fold ($356</w:delText>
        </w:r>
        <w:r w:rsidR="00FA12D8" w:rsidDel="001C135D">
          <w:delText xml:space="preserve">/$4.51) </w:delText>
        </w:r>
      </w:del>
      <w:r w:rsidR="00FA12D8">
        <w:t>price increase</w:t>
      </w:r>
      <w:del w:id="73" w:author="matt baldree" w:date="2018-03-20T13:38:00Z">
        <w:r w:rsidR="00FA12D8" w:rsidDel="001C135D">
          <w:delText>s</w:delText>
        </w:r>
      </w:del>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ins w:id="74" w:author="matt baldree" w:date="2018-03-20T13:38:00Z">
        <w:r w:rsidR="001C135D">
          <w:t>A</w:t>
        </w:r>
      </w:ins>
      <w:del w:id="75" w:author="matt baldree" w:date="2018-03-20T13:38:00Z">
        <w:r w:rsidR="001771B6" w:rsidDel="001C135D">
          <w:delText>But recently</w:delText>
        </w:r>
        <w:r w:rsidR="00153C07" w:rsidDel="001C135D">
          <w:delText xml:space="preserve"> a</w:delText>
        </w:r>
      </w:del>
      <w:r w:rsidR="00153C07">
        <w:t>s of March 12, 2018</w:t>
      </w:r>
      <w:r w:rsidR="001771B6">
        <w:t>, th</w:t>
      </w:r>
      <w:ins w:id="76" w:author="matt baldree" w:date="2018-03-20T13:38:00Z">
        <w:r w:rsidR="001C135D">
          <w:t xml:space="preserve">is </w:t>
        </w:r>
      </w:ins>
      <w:del w:id="77" w:author="matt baldree" w:date="2018-03-20T13:38:00Z">
        <w:r w:rsidR="001771B6" w:rsidDel="001C135D">
          <w:delText xml:space="preserve">e </w:delText>
        </w:r>
      </w:del>
      <w:r w:rsidR="001771B6">
        <w:t xml:space="preserve">explosive </w:t>
      </w:r>
      <w:ins w:id="78" w:author="matt baldree" w:date="2018-03-20T13:38:00Z">
        <w:r w:rsidR="001C135D">
          <w:t xml:space="preserve">growth </w:t>
        </w:r>
      </w:ins>
      <w:r w:rsidR="001771B6">
        <w:t xml:space="preserve">market has </w:t>
      </w:r>
      <w:ins w:id="79" w:author="matt baldree" w:date="2018-03-20T13:39:00Z">
        <w:r w:rsidR="001C135D">
          <w:t xml:space="preserve">reduced its </w:t>
        </w:r>
      </w:ins>
      <w:del w:id="80" w:author="matt baldree" w:date="2018-03-20T13:39:00Z">
        <w:r w:rsidR="001771B6" w:rsidDel="001C135D">
          <w:delText>corrected</w:delText>
        </w:r>
        <w:r w:rsidR="00153C07" w:rsidDel="001C135D">
          <w:delText xml:space="preserve"> with a </w:delText>
        </w:r>
      </w:del>
      <w:r w:rsidR="00153C07">
        <w:t xml:space="preserve">market cap </w:t>
      </w:r>
      <w:ins w:id="81" w:author="matt baldree" w:date="2018-03-20T13:39:00Z">
        <w:r w:rsidR="001C135D">
          <w:t xml:space="preserve">with a 62% </w:t>
        </w:r>
      </w:ins>
      <w:r w:rsidR="00153C07">
        <w:t>reduction</w:t>
      </w:r>
      <w:del w:id="82" w:author="matt baldree" w:date="2018-03-20T13:39:00Z">
        <w:r w:rsidR="00153C07" w:rsidDel="001C135D">
          <w:delText xml:space="preserve"> of 62% market cap from ATH</w:delText>
        </w:r>
      </w:del>
      <w:r w:rsidR="00581DBC">
        <w:t xml:space="preserve">. </w:t>
      </w:r>
      <w:ins w:id="83" w:author="matt baldree" w:date="2018-03-20T13:39:00Z">
        <w:r w:rsidR="001C135D">
          <w:t xml:space="preserve">The stock market has nothing to compare with in terms of this drop as </w:t>
        </w:r>
      </w:ins>
      <w:del w:id="84" w:author="matt baldree" w:date="2018-03-20T13:39:00Z">
        <w:r w:rsidR="00153C07" w:rsidDel="001C135D">
          <w:delText xml:space="preserve">By comparison, a stock market </w:delText>
        </w:r>
      </w:del>
      <w:ins w:id="85" w:author="matt baldree" w:date="2018-03-20T13:39:00Z">
        <w:r w:rsidR="001C135D">
          <w:t xml:space="preserve">a </w:t>
        </w:r>
      </w:ins>
      <w:r w:rsidR="00581DBC">
        <w:t>price correction</w:t>
      </w:r>
      <w:ins w:id="86" w:author="matt baldree" w:date="2018-03-20T13:40:00Z">
        <w:r w:rsidR="001C135D">
          <w:t xml:space="preserve"> is signified by a 10% drop</w:t>
        </w:r>
      </w:ins>
      <w:r w:rsidR="00581DBC">
        <w:t xml:space="preserve"> </w:t>
      </w:r>
      <w:r w:rsidR="00153C07">
        <w:t xml:space="preserve">and </w:t>
      </w:r>
      <w:ins w:id="87" w:author="matt baldree" w:date="2018-03-20T13:40:00Z">
        <w:r w:rsidR="001C135D">
          <w:t xml:space="preserve">a </w:t>
        </w:r>
      </w:ins>
      <w:r w:rsidR="00153C07">
        <w:t xml:space="preserve">bear market </w:t>
      </w:r>
      <w:ins w:id="88" w:author="matt baldree" w:date="2018-03-20T13:40:00Z">
        <w:r w:rsidR="001C135D">
          <w:t xml:space="preserve">is </w:t>
        </w:r>
      </w:ins>
      <w:del w:id="89" w:author="matt baldree" w:date="2018-03-20T13:40:00Z">
        <w:r w:rsidR="00153C07" w:rsidDel="001C135D">
          <w:delText xml:space="preserve">are </w:delText>
        </w:r>
      </w:del>
      <w:r w:rsidR="00153C07">
        <w:t xml:space="preserve">signified by a </w:t>
      </w:r>
      <w:del w:id="90" w:author="matt baldree" w:date="2018-03-20T13:40:00Z">
        <w:r w:rsidR="00153C07" w:rsidDel="001C135D">
          <w:delText xml:space="preserve">drop of </w:delText>
        </w:r>
        <w:r w:rsidR="00581DBC" w:rsidDel="001C135D">
          <w:delText>10%</w:delText>
        </w:r>
        <w:r w:rsidR="00153C07" w:rsidDel="001C135D">
          <w:delText xml:space="preserve"> and </w:delText>
        </w:r>
      </w:del>
      <w:r w:rsidR="00153C07">
        <w:t>30%</w:t>
      </w:r>
      <w:ins w:id="91" w:author="matt baldree" w:date="2018-03-20T13:40:00Z">
        <w:r w:rsidR="001C135D">
          <w:t xml:space="preserve"> drop</w:t>
        </w:r>
      </w:ins>
      <w:del w:id="92" w:author="matt baldree" w:date="2018-03-20T13:40:00Z">
        <w:r w:rsidR="00153C07" w:rsidDel="001C135D">
          <w:delText>, respectively</w:delText>
        </w:r>
      </w:del>
      <w:r w:rsidR="00581DBC">
        <w:t xml:space="preserve"> </w:t>
      </w:r>
      <w:r w:rsidR="00FA12D8">
        <w:t>[25</w:t>
      </w:r>
      <w:del w:id="93" w:author="matt baldree" w:date="2018-03-20T13:40:00Z">
        <w:r w:rsidR="00FA12D8" w:rsidDel="001C135D">
          <w:delText>]</w:delText>
        </w:r>
        <w:r w:rsidR="00581DBC" w:rsidDel="001C135D">
          <w:delText xml:space="preserve">. </w:delText>
        </w:r>
        <w:r w:rsidR="00153C07" w:rsidDel="001C135D">
          <w:delText>The cryptocurrency market volatility reinforces that the</w:delText>
        </w:r>
        <w:r w:rsidR="00AB527D" w:rsidRPr="00DA6153" w:rsidDel="001C135D">
          <w:delText xml:space="preserve"> </w:delText>
        </w:r>
        <w:r w:rsidR="00AB527D" w:rsidDel="001C135D">
          <w:delText xml:space="preserve">long-term </w:delText>
        </w:r>
        <w:r w:rsidR="00AB527D" w:rsidRPr="00DA6153" w:rsidDel="001C135D">
          <w:delText xml:space="preserve">asset </w:delText>
        </w:r>
        <w:r w:rsidR="00AB527D" w:rsidDel="001C135D">
          <w:delText xml:space="preserve">viability of </w:delText>
        </w:r>
        <w:r w:rsidR="00AB527D" w:rsidRPr="00DA6153" w:rsidDel="001C135D">
          <w:delText>cryptocurrencies is yet to be understood.</w:delText>
        </w:r>
      </w:del>
      <w:ins w:id="94" w:author="matt baldree" w:date="2018-03-20T13:40:00Z">
        <w:r w:rsidR="001C135D">
          <w:t>].</w:t>
        </w:r>
      </w:ins>
      <w:r w:rsidR="00AB527D" w:rsidRPr="00DA6153">
        <w:t xml:space="preserve"> </w:t>
      </w:r>
    </w:p>
    <w:p w14:paraId="46CBC5D1" w14:textId="77777777" w:rsidR="00F62CF2" w:rsidRDefault="001C135D" w:rsidP="00153C07">
      <w:pPr>
        <w:ind w:firstLine="270"/>
        <w:rPr>
          <w:ins w:id="95" w:author="matt baldree" w:date="2018-03-20T14:14:00Z"/>
        </w:rPr>
      </w:pPr>
      <w:ins w:id="96" w:author="matt baldree" w:date="2018-03-20T13:40:00Z">
        <w:r>
          <w:lastRenderedPageBreak/>
          <w:t>The volatility of this new emergent market</w:t>
        </w:r>
      </w:ins>
      <w:ins w:id="97" w:author="matt baldree" w:date="2018-03-20T13:42:00Z">
        <w:r w:rsidR="00BF7519">
          <w:t xml:space="preserve"> </w:t>
        </w:r>
      </w:ins>
      <w:ins w:id="98" w:author="matt baldree" w:date="2018-03-20T14:01:00Z">
        <w:r w:rsidR="000D456B">
          <w:t>makes it</w:t>
        </w:r>
      </w:ins>
      <w:ins w:id="99" w:author="matt baldree" w:date="2018-03-20T13:42:00Z">
        <w:r w:rsidR="00BF7519">
          <w:t xml:space="preserve"> impossible to forecast. </w:t>
        </w:r>
      </w:ins>
      <w:ins w:id="100" w:author="matt baldree" w:date="2018-03-20T14:12:00Z">
        <w:r w:rsidR="00F62CF2" w:rsidRPr="00F62CF2">
          <w:t>Factors such as regulatory news, investor hype, exchange volatility, and large liquidity sell offs can greatly affect the price [25].</w:t>
        </w:r>
        <w:r w:rsidR="00F62CF2">
          <w:t xml:space="preserve"> The recent severe market downturn has revealed there 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w:t>
        </w:r>
      </w:ins>
      <w:ins w:id="101" w:author="matt baldree" w:date="2018-03-20T14:13:00Z">
        <w:r w:rsidR="00F62CF2">
          <w:t>Therefore, f</w:t>
        </w:r>
      </w:ins>
      <w:del w:id="102" w:author="matt baldree" w:date="2018-03-20T14:13:00Z">
        <w:r w:rsidR="00153C07" w:rsidDel="00F62CF2">
          <w:delText>F</w:delText>
        </w:r>
      </w:del>
      <w:r w:rsidR="00153C07">
        <w:t>inancial m</w:t>
      </w:r>
      <w:r w:rsidR="00DA6153" w:rsidRPr="00DA6153">
        <w:t xml:space="preserve">arkets are trying to decide whether </w:t>
      </w:r>
      <w:r w:rsidR="00153C07">
        <w:t xml:space="preserve">cryptocurrencies </w:t>
      </w:r>
      <w:r w:rsidR="00DA6153" w:rsidRPr="00DA6153">
        <w:t>are a hedge, safe haven</w:t>
      </w:r>
      <w:del w:id="103" w:author="matt baldree" w:date="2018-03-20T14:14:00Z">
        <w:r w:rsidR="00A75869" w:rsidDel="00F62CF2">
          <w:delText xml:space="preserve"> </w:delText>
        </w:r>
      </w:del>
      <w:ins w:id="104" w:author="matt baldree" w:date="2018-03-20T14:02:00Z">
        <w:r w:rsidR="000D456B">
          <w:t xml:space="preserve"> </w:t>
        </w:r>
      </w:ins>
      <w:r w:rsidR="00A75869">
        <w:t xml:space="preserve">or a real currency like the dollar or yen </w:t>
      </w:r>
      <w:r w:rsidR="00DA6153" w:rsidRPr="00DA6153">
        <w:t xml:space="preserve">[4]. </w:t>
      </w:r>
    </w:p>
    <w:p w14:paraId="709CAF91" w14:textId="1FEB8A9C" w:rsidR="00DA6153" w:rsidRDefault="00DA6153" w:rsidP="00153C07">
      <w:pPr>
        <w:ind w:firstLine="270"/>
      </w:pPr>
      <w:del w:id="105" w:author="matt baldree" w:date="2018-03-20T14:14:00Z">
        <w:r w:rsidRPr="00DA6153" w:rsidDel="00F62CF2">
          <w:delText xml:space="preserve">Some research </w:delText>
        </w:r>
      </w:del>
      <w:del w:id="106" w:author="matt baldree" w:date="2018-03-20T14:03:00Z">
        <w:r w:rsidRPr="00DA6153" w:rsidDel="000D456B">
          <w:delText>has shown</w:delText>
        </w:r>
      </w:del>
      <w:del w:id="107" w:author="matt baldree" w:date="2018-03-20T14:14:00Z">
        <w:r w:rsidRPr="00DA6153" w:rsidDel="00F62CF2">
          <w:delText xml:space="preserve"> </w:delText>
        </w:r>
      </w:del>
      <w:del w:id="108" w:author="matt baldree" w:date="2018-03-20T14:03:00Z">
        <w:r w:rsidRPr="00DA6153" w:rsidDel="000D456B">
          <w:delText xml:space="preserve">that </w:delText>
        </w:r>
      </w:del>
      <w:del w:id="109" w:author="matt baldree" w:date="2018-03-20T14:14:00Z">
        <w:r w:rsidRPr="00DA6153" w:rsidDel="00F62CF2">
          <w:delText>Bitcoin appears to act as a speculative safe haven for investors [4]. Only recently</w:delText>
        </w:r>
      </w:del>
      <w:ins w:id="110" w:author="matt baldree" w:date="2018-03-20T14:14:00Z">
        <w:r w:rsidR="00F62CF2">
          <w:t xml:space="preserve">Recently, </w:t>
        </w:r>
      </w:ins>
      <w:del w:id="111" w:author="matt baldree" w:date="2018-03-20T14:14:00Z">
        <w:r w:rsidRPr="00DA6153" w:rsidDel="00F62CF2">
          <w:delText xml:space="preserve"> have </w:delText>
        </w:r>
      </w:del>
      <w:r w:rsidRPr="00DA6153">
        <w:t xml:space="preserve">mainstream financial institutions like Fidelity </w:t>
      </w:r>
      <w:ins w:id="112" w:author="matt baldree" w:date="2018-03-20T14:14:00Z">
        <w:r w:rsidR="00F62CF2">
          <w:t xml:space="preserve">are allowing </w:t>
        </w:r>
      </w:ins>
      <w:del w:id="113" w:author="matt baldree" w:date="2018-03-20T14:15:00Z">
        <w:r w:rsidRPr="00DA6153" w:rsidDel="00F62CF2">
          <w:delText xml:space="preserve">begun to give </w:delText>
        </w:r>
      </w:del>
      <w:r w:rsidRPr="00DA6153">
        <w:t xml:space="preserve">its customers </w:t>
      </w:r>
      <w:del w:id="114" w:author="matt baldree" w:date="2018-03-20T14:15:00Z">
        <w:r w:rsidRPr="00DA6153" w:rsidDel="00F62CF2">
          <w:delText xml:space="preserve">the ability </w:delText>
        </w:r>
      </w:del>
      <w:r w:rsidRPr="00DA6153">
        <w:t>to add cryptocurrencies to their portfolios</w:t>
      </w:r>
      <w:r w:rsidR="00A651A7">
        <w:t xml:space="preserve"> </w:t>
      </w:r>
      <w:r w:rsidR="00A651A7" w:rsidRPr="00DA6153">
        <w:t>[3]</w:t>
      </w:r>
      <w:r w:rsidRPr="00DA6153">
        <w:t xml:space="preserve">. </w:t>
      </w:r>
      <w:ins w:id="115" w:author="matt baldree" w:date="2018-03-20T14:15:00Z">
        <w:r w:rsidR="00F62CF2">
          <w:t xml:space="preserve">In addition, </w:t>
        </w:r>
      </w:ins>
      <w:ins w:id="116" w:author="matt baldree" w:date="2018-03-20T14:17:00Z">
        <w:r w:rsidR="00F62CF2">
          <w:t xml:space="preserve">global exchanges like CBOW and CME are </w:t>
        </w:r>
      </w:ins>
      <w:del w:id="117" w:author="matt baldree" w:date="2018-03-20T14:15:00Z">
        <w:r w:rsidR="00B40AF3" w:rsidDel="00F62CF2">
          <w:delText>W</w:delText>
        </w:r>
      </w:del>
      <w:del w:id="118" w:author="matt baldree" w:date="2018-03-20T14:17:00Z">
        <w:r w:rsidR="00B40AF3" w:rsidDel="00F62CF2">
          <w:delText>ell established institutions like CBOE and CME are now o</w:delText>
        </w:r>
      </w:del>
      <w:ins w:id="119" w:author="matt baldree" w:date="2018-03-20T14:17:00Z">
        <w:r w:rsidR="00F62CF2">
          <w:t>o</w:t>
        </w:r>
      </w:ins>
      <w:r w:rsidR="00B40AF3">
        <w:t xml:space="preserve">ffering Bitcoin Futures </w:t>
      </w:r>
      <w:ins w:id="120" w:author="matt baldree" w:date="2018-03-20T14:17:00Z">
        <w:r w:rsidR="00F62CF2">
          <w:t xml:space="preserve">to their investors </w:t>
        </w:r>
      </w:ins>
      <w:r w:rsidR="00B40AF3">
        <w:t xml:space="preserve">allowing </w:t>
      </w:r>
      <w:ins w:id="121" w:author="matt baldree" w:date="2018-03-20T14:17:00Z">
        <w:r w:rsidR="00F62CF2">
          <w:t>them</w:t>
        </w:r>
      </w:ins>
      <w:del w:id="122" w:author="matt baldree" w:date="2018-03-20T14:17:00Z">
        <w:r w:rsidR="00B40AF3" w:rsidDel="00F62CF2">
          <w:delText>investors</w:delText>
        </w:r>
      </w:del>
      <w:r w:rsidR="00B40AF3">
        <w:t xml:space="preserve"> to get pricing exposure to Bitcoin without holding it. </w:t>
      </w:r>
      <w:ins w:id="123" w:author="matt baldree" w:date="2018-03-20T14:18:00Z">
        <w:r w:rsidR="00F62CF2">
          <w:t>More cryptocurrency financial vehicles are on the way in 2018 that will provide more liquidity and help establish market fundamentals.</w:t>
        </w:r>
      </w:ins>
      <w:ins w:id="124" w:author="matt baldree" w:date="2018-03-20T14:19:00Z">
        <w:r w:rsidR="00F62CF2">
          <w:t xml:space="preserve"> In the meantime, the </w:t>
        </w:r>
      </w:ins>
      <w:ins w:id="125" w:author="matt baldree" w:date="2018-03-20T14:21:00Z">
        <w:r w:rsidR="00F62CF2">
          <w:t xml:space="preserve">new </w:t>
        </w:r>
      </w:ins>
      <w:ins w:id="126" w:author="matt baldree" w:date="2018-03-20T14:19:00Z">
        <w:r w:rsidR="00F62CF2">
          <w:t>investor is left with little tools outside of price time series to make an informed decision</w:t>
        </w:r>
      </w:ins>
      <w:ins w:id="127" w:author="matt baldree" w:date="2018-03-20T14:20:00Z">
        <w:r w:rsidR="00F62CF2">
          <w:t>.</w:t>
        </w:r>
      </w:ins>
      <w:del w:id="128" w:author="matt baldree" w:date="2018-03-20T14:20:00Z">
        <w:r w:rsidR="001528F4" w:rsidRPr="00DA6153" w:rsidDel="00F62CF2">
          <w:delText>Cryptocurrenc</w:delText>
        </w:r>
        <w:r w:rsidR="001528F4" w:rsidDel="00F62CF2">
          <w:delText>ies</w:delText>
        </w:r>
        <w:r w:rsidR="001528F4" w:rsidRPr="00DA6153" w:rsidDel="00F62CF2">
          <w:delText xml:space="preserve"> </w:delText>
        </w:r>
        <w:r w:rsidR="001528F4" w:rsidDel="00F62CF2">
          <w:delText>are</w:delText>
        </w:r>
        <w:r w:rsidR="001528F4" w:rsidRPr="00DA6153" w:rsidDel="00F62CF2">
          <w:delText xml:space="preserve"> so new that even large, stable banks are having a difficult time quantifying the movements and predicting where cryptocurrency is headed next</w:delText>
        </w:r>
        <w:r w:rsidR="001528F4" w:rsidDel="00F62CF2">
          <w:delText>. Investors want to take advantage of the opportunity but do not know where to begin seeking help from places of expertise.</w:delText>
        </w:r>
      </w:del>
      <w:r w:rsidRPr="00DA6153">
        <w:t xml:space="preserve"> </w:t>
      </w:r>
    </w:p>
    <w:p w14:paraId="607F0EF9" w14:textId="18C4F165" w:rsidR="00AC04CA" w:rsidRDefault="00F62CF2" w:rsidP="008D1467">
      <w:ins w:id="129" w:author="matt baldree" w:date="2018-03-20T14:20:00Z">
        <w:r>
          <w:t>I</w:t>
        </w:r>
      </w:ins>
      <w:del w:id="130" w:author="matt baldree" w:date="2018-03-20T14:20:00Z">
        <w:r w:rsidR="00341C56" w:rsidDel="00F62CF2">
          <w:delText>For i</w:delText>
        </w:r>
      </w:del>
      <w:r w:rsidR="00341C56">
        <w:t>nvestors that do decide to enter th</w:t>
      </w:r>
      <w:ins w:id="131" w:author="matt baldree" w:date="2018-03-20T14:20:00Z">
        <w:r>
          <w:t>is emerging</w:t>
        </w:r>
      </w:ins>
      <w:del w:id="132" w:author="matt baldree" w:date="2018-03-20T14:20:00Z">
        <w:r w:rsidR="00341C56" w:rsidDel="00F62CF2">
          <w:delText>ese new</w:delText>
        </w:r>
      </w:del>
      <w:r w:rsidR="00341C56">
        <w:t xml:space="preserve"> market</w:t>
      </w:r>
      <w:del w:id="133" w:author="matt baldree" w:date="2018-03-20T14:20:00Z">
        <w:r w:rsidR="00341C56" w:rsidDel="00F62CF2">
          <w:delText>s</w:delText>
        </w:r>
      </w:del>
      <w:r w:rsidR="00341C56">
        <w:t xml:space="preserve">, a common question asked on social media platforms </w:t>
      </w:r>
      <w:del w:id="134" w:author="matt baldree" w:date="2018-03-20T14:20:00Z">
        <w:r w:rsidR="00341C56" w:rsidDel="00F62CF2">
          <w:delText xml:space="preserve">like Reddit </w:delText>
        </w:r>
      </w:del>
      <w:r w:rsidR="00341C56">
        <w:t>is,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ins w:id="135" w:author="matt baldree" w:date="2018-03-20T14:21:00Z">
        <w:r>
          <w:t>the new investor</w:t>
        </w:r>
      </w:ins>
      <w:del w:id="136" w:author="matt baldree" w:date="2018-03-20T14:21:00Z">
        <w:r w:rsidR="00DA6153" w:rsidRPr="00DA6153" w:rsidDel="00F62CF2">
          <w:delText>both the experienced and lay investor</w:delText>
        </w:r>
      </w:del>
      <w:r w:rsidR="00DA6153" w:rsidRPr="00DA6153">
        <w:t xml:space="preserve"> in making a</w:t>
      </w:r>
      <w:ins w:id="137" w:author="matt baldree" w:date="2018-03-20T14:21:00Z">
        <w:r>
          <w:t>n</w:t>
        </w:r>
      </w:ins>
      <w:del w:id="138" w:author="matt baldree" w:date="2018-03-20T14:21:00Z">
        <w:r w:rsidR="00DA6153" w:rsidRPr="00DA6153" w:rsidDel="00F62CF2">
          <w:delText xml:space="preserve"> more</w:delText>
        </w:r>
      </w:del>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F62CF2">
        <w:rPr>
          <w:i/>
          <w:rPrChange w:id="139" w:author="matt baldree" w:date="2018-03-20T14:21:00Z">
            <w:rPr/>
          </w:rPrChange>
        </w:rPr>
        <w:t>Cryptovisor</w:t>
      </w:r>
      <w:proofErr w:type="spellEnd"/>
      <w:r w:rsidR="005C52E1">
        <w:t xml:space="preserve">, that recommends for the investor if </w:t>
      </w:r>
      <w:del w:id="140" w:author="matt baldree" w:date="2018-03-20T14:22:00Z">
        <w:r w:rsidR="005C52E1" w:rsidDel="00BF6C7E">
          <w:delText>s</w:delText>
        </w:r>
      </w:del>
      <w:r w:rsidR="005C52E1">
        <w:t xml:space="preserve">he should buy, sell, or hold their investment. This tool is built </w:t>
      </w:r>
      <w:del w:id="141" w:author="matt baldree" w:date="2018-03-20T14:22:00Z">
        <w:r w:rsidR="005C52E1" w:rsidDel="00BF6C7E">
          <w:delText xml:space="preserve">from </w:delText>
        </w:r>
      </w:del>
      <w:ins w:id="142" w:author="matt baldree" w:date="2018-03-20T14:22:00Z">
        <w:r w:rsidR="00BF6C7E">
          <w:t xml:space="preserve">with </w:t>
        </w:r>
      </w:ins>
      <w:r w:rsidR="005C52E1">
        <w:t>financial technical</w:t>
      </w:r>
      <w:ins w:id="143" w:author="matt baldree" w:date="2018-03-20T14:22:00Z">
        <w:r w:rsidR="00BF6C7E">
          <w:t xml:space="preserve"> momentum</w:t>
        </w:r>
      </w:ins>
      <w:r w:rsidR="005C52E1">
        <w:t xml:space="preserve"> indicators to label historical cryptocurrency </w:t>
      </w:r>
      <w:ins w:id="144" w:author="matt baldree" w:date="2018-03-20T14:22:00Z">
        <w:r w:rsidR="00BF6C7E">
          <w:t>data</w:t>
        </w:r>
      </w:ins>
      <w:del w:id="145" w:author="matt baldree" w:date="2018-03-20T14:22:00Z">
        <w:r w:rsidR="005C52E1" w:rsidDel="00BF6C7E">
          <w:delText>pricing and volume data</w:delText>
        </w:r>
      </w:del>
      <w:r w:rsidR="005C52E1">
        <w:t xml:space="preserve"> for </w:t>
      </w:r>
      <w:ins w:id="146" w:author="matt baldree" w:date="2018-03-20T14:23:00Z">
        <w:r w:rsidR="00BF6C7E">
          <w:t>optimum</w:t>
        </w:r>
      </w:ins>
      <w:del w:id="147" w:author="matt baldree" w:date="2018-03-20T14:23:00Z">
        <w:r w:rsidR="005C52E1" w:rsidDel="00BF6C7E">
          <w:delText>ideal</w:delText>
        </w:r>
      </w:del>
      <w:r w:rsidR="005C52E1">
        <w:t xml:space="preserve"> time to buy, sell, or hold the </w:t>
      </w:r>
      <w:del w:id="148" w:author="matt baldree" w:date="2018-03-20T14:23:00Z">
        <w:r w:rsidR="005C52E1" w:rsidDel="00BF6C7E">
          <w:delText xml:space="preserve">target </w:delText>
        </w:r>
      </w:del>
      <w:r w:rsidR="005C52E1">
        <w:t xml:space="preserve">asset. Labeling the dataset is a trial and error procedure </w:t>
      </w:r>
      <w:r w:rsidR="008D1467">
        <w:t xml:space="preserve">of adjusting the indicators </w:t>
      </w:r>
      <w:del w:id="149" w:author="matt baldree" w:date="2018-03-20T14:23:00Z">
        <w:r w:rsidR="008D1467" w:rsidDel="00BF6C7E">
          <w:delText xml:space="preserve">to best label the data </w:delText>
        </w:r>
      </w:del>
      <w:r w:rsidR="008D1467">
        <w:t>so the results are</w:t>
      </w:r>
      <w:r w:rsidR="005C52E1">
        <w:t xml:space="preserve"> as good </w:t>
      </w:r>
      <w:ins w:id="150" w:author="matt baldree" w:date="2018-03-20T14:23:00Z">
        <w:r w:rsidR="00BF6C7E">
          <w:t xml:space="preserve">or better than </w:t>
        </w:r>
      </w:ins>
      <w:del w:id="151" w:author="matt baldree" w:date="2018-03-20T14:23:00Z">
        <w:r w:rsidR="005C52E1" w:rsidDel="00BF6C7E">
          <w:delText xml:space="preserve">as </w:delText>
        </w:r>
      </w:del>
      <w:r w:rsidR="005C52E1">
        <w:t xml:space="preserve">a buy and hold trading strategy. With the labeled dataset, a stochastic gradient boost classifier </w:t>
      </w:r>
      <w:ins w:id="152" w:author="matt baldree" w:date="2018-03-20T14:24:00Z">
        <w:r w:rsidR="00BF6C7E">
          <w:t>was</w:t>
        </w:r>
      </w:ins>
      <w:del w:id="153" w:author="matt baldree" w:date="2018-03-20T14:24:00Z">
        <w:r w:rsidR="005C52E1" w:rsidDel="00BF6C7E">
          <w:delText xml:space="preserve">is </w:delText>
        </w:r>
        <w:r w:rsidR="008D1467" w:rsidDel="00BF6C7E">
          <w:delText>then</w:delText>
        </w:r>
      </w:del>
      <w:r w:rsidR="008D1467">
        <w:t xml:space="preserve"> </w:t>
      </w:r>
      <w:r w:rsidR="005C52E1">
        <w:t>used to learn the</w:t>
      </w:r>
      <w:r w:rsidR="008D1467">
        <w:t xml:space="preserve"> labeled data and provide current or past event recommendation</w:t>
      </w:r>
      <w:ins w:id="154" w:author="matt baldree" w:date="2018-03-20T14:24:00Z">
        <w:r w:rsidR="00BF6C7E">
          <w:t>s</w:t>
        </w:r>
      </w:ins>
      <w:r w:rsidR="005C52E1">
        <w:t>.</w:t>
      </w:r>
      <w:r w:rsidR="008D1467">
        <w:t xml:space="preserve"> The baseline classifier was </w:t>
      </w:r>
      <w:ins w:id="155" w:author="matt baldree" w:date="2018-03-20T14:24:00Z">
        <w:r w:rsidR="00BF6C7E">
          <w:t xml:space="preserve">then </w:t>
        </w:r>
      </w:ins>
      <w:r w:rsidR="008D1467">
        <w:t xml:space="preserve">iterated reducing down the features </w:t>
      </w:r>
      <w:ins w:id="156" w:author="matt baldree" w:date="2018-03-20T14:24:00Z">
        <w:r w:rsidR="00BF6C7E">
          <w:t xml:space="preserve">from 18 </w:t>
        </w:r>
      </w:ins>
      <w:r w:rsidR="008D1467">
        <w:t xml:space="preserve">to </w:t>
      </w:r>
      <w:r w:rsidR="005C52E1">
        <w:t xml:space="preserve">a minimal set </w:t>
      </w:r>
      <w:ins w:id="157" w:author="matt baldree" w:date="2018-03-20T14:25:00Z">
        <w:r w:rsidR="00BF6C7E">
          <w:t xml:space="preserve">of two </w:t>
        </w:r>
      </w:ins>
      <w:r w:rsidR="008D1467">
        <w:t xml:space="preserve">that </w:t>
      </w:r>
      <w:ins w:id="158" w:author="matt baldree" w:date="2018-03-20T14:25:00Z">
        <w:r w:rsidR="00BF6C7E">
          <w:t>resulted in an accuracy</w:t>
        </w:r>
      </w:ins>
      <w:del w:id="159" w:author="matt baldree" w:date="2018-03-20T14:25:00Z">
        <w:r w:rsidR="008D1467" w:rsidDel="00BF6C7E">
          <w:delText>still yielded an excellent accuracy.</w:delText>
        </w:r>
        <w:r w:rsidR="005C52E1" w:rsidDel="00BF6C7E">
          <w:delText xml:space="preserve"> </w:delText>
        </w:r>
      </w:del>
      <w:ins w:id="160" w:author="matt baldree" w:date="2018-03-20T14:25:00Z">
        <w:r w:rsidR="00BF6C7E">
          <w:t xml:space="preserve"> improvement of </w:t>
        </w:r>
      </w:ins>
      <w:del w:id="161" w:author="matt baldree" w:date="2018-03-20T14:24:00Z">
        <w:r w:rsidR="005C52E1" w:rsidDel="00BF6C7E">
          <w:delText>For Bitcoin, the</w:delText>
        </w:r>
      </w:del>
      <w:del w:id="162" w:author="matt baldree" w:date="2018-03-20T14:25:00Z">
        <w:r w:rsidR="005C52E1" w:rsidDel="00BF6C7E">
          <w:delText xml:space="preserve"> required features were r</w:delText>
        </w:r>
        <w:r w:rsidR="008D1467" w:rsidDel="00BF6C7E">
          <w:delText xml:space="preserve">educed from 18 to two with a </w:delText>
        </w:r>
      </w:del>
      <w:r w:rsidR="008D1467">
        <w:t>0.6</w:t>
      </w:r>
      <w:r w:rsidR="005C52E1">
        <w:t xml:space="preserve">% </w:t>
      </w:r>
      <w:del w:id="163" w:author="matt baldree" w:date="2018-03-20T14:25:00Z">
        <w:r w:rsidR="008D1467" w:rsidDel="00BF6C7E">
          <w:delText xml:space="preserve">improvement in accuracy to 95.5% </w:delText>
        </w:r>
      </w:del>
      <w:r w:rsidR="008D1467">
        <w:t>with 0.54</w:t>
      </w:r>
      <w:r w:rsidR="005C52E1">
        <w:t xml:space="preserve">% standard deviation. </w:t>
      </w:r>
    </w:p>
    <w:p w14:paraId="5314FBB5" w14:textId="1AA07277" w:rsidR="006F475A" w:rsidRDefault="008964A5" w:rsidP="008D1467">
      <w:ins w:id="164" w:author="matt baldree" w:date="2018-03-20T14:34:00Z">
        <w:r>
          <w:t xml:space="preserve">The advisor tool trained </w:t>
        </w:r>
      </w:ins>
      <w:ins w:id="165" w:author="matt baldree" w:date="2018-03-20T14:35:00Z">
        <w:r>
          <w:t>with trading signals identified by the defined algorithm</w:t>
        </w:r>
      </w:ins>
      <w:ins w:id="166" w:author="matt baldree" w:date="2018-03-20T14:36:00Z">
        <w:r>
          <w:t xml:space="preserve"> against a bear market dataset</w:t>
        </w:r>
      </w:ins>
      <w:ins w:id="167" w:author="matt baldree" w:date="2018-03-20T14:35:00Z">
        <w:r>
          <w:t xml:space="preserve"> </w:t>
        </w:r>
      </w:ins>
      <w:ins w:id="168" w:author="matt baldree" w:date="2018-03-20T14:34:00Z">
        <w:r>
          <w:t xml:space="preserve">resulted in </w:t>
        </w:r>
      </w:ins>
      <w:ins w:id="169" w:author="matt baldree" w:date="2018-03-20T14:35:00Z">
        <w:r>
          <w:t xml:space="preserve">a </w:t>
        </w:r>
      </w:ins>
      <w:ins w:id="170" w:author="matt baldree" w:date="2018-03-20T14:34:00Z">
        <w:r>
          <w:t xml:space="preserve">trading performance better than </w:t>
        </w:r>
      </w:ins>
      <w:ins w:id="171" w:author="matt baldree" w:date="2018-03-20T14:35:00Z">
        <w:r>
          <w:t xml:space="preserve">a </w:t>
        </w:r>
      </w:ins>
      <w:ins w:id="172" w:author="matt baldree" w:date="2018-03-20T14:34:00Z">
        <w:r>
          <w:t xml:space="preserve">buy and hold strategy. </w:t>
        </w:r>
      </w:ins>
      <w:ins w:id="173" w:author="matt baldree" w:date="2018-03-20T14:31:00Z">
        <w:r>
          <w:t>Extending th</w:t>
        </w:r>
      </w:ins>
      <w:ins w:id="174" w:author="matt baldree" w:date="2018-03-20T14:36:00Z">
        <w:r>
          <w:t>is</w:t>
        </w:r>
      </w:ins>
      <w:ins w:id="175" w:author="matt baldree" w:date="2018-03-20T14:31:00Z">
        <w:r w:rsidR="00893659">
          <w:t xml:space="preserve"> tool with </w:t>
        </w:r>
        <w:r>
          <w:t xml:space="preserve">multiple models for </w:t>
        </w:r>
        <w:r w:rsidR="00893659">
          <w:t xml:space="preserve">various cryptocurrencies </w:t>
        </w:r>
      </w:ins>
      <w:ins w:id="176" w:author="matt baldree" w:date="2018-03-20T14:32:00Z">
        <w:r>
          <w:t xml:space="preserve">will </w:t>
        </w:r>
      </w:ins>
      <w:ins w:id="177" w:author="matt baldree" w:date="2018-03-20T14:31:00Z">
        <w:r>
          <w:t>allow</w:t>
        </w:r>
        <w:r w:rsidR="00893659">
          <w:t xml:space="preserve"> an investor </w:t>
        </w:r>
      </w:ins>
      <w:ins w:id="178" w:author="matt baldree" w:date="2018-03-20T14:32:00Z">
        <w:r>
          <w:t>to surface new opportunities</w:t>
        </w:r>
      </w:ins>
      <w:del w:id="179" w:author="matt baldree" w:date="2018-03-20T14:31:00Z">
        <w:r w:rsidR="005C52E1" w:rsidDel="00893659">
          <w:delText xml:space="preserve">Classifying cryptocurrencies into buy, sell, or hold buckets </w:delText>
        </w:r>
        <w:r w:rsidR="00AC04CA" w:rsidDel="00893659">
          <w:delText xml:space="preserve">with minimal data </w:delText>
        </w:r>
      </w:del>
      <w:del w:id="180" w:author="matt baldree" w:date="2018-03-20T14:32:00Z">
        <w:r w:rsidR="00AC04CA" w:rsidDel="00893659">
          <w:delText xml:space="preserve">provides for a new tool for </w:delText>
        </w:r>
        <w:r w:rsidR="005C52E1" w:rsidDel="00893659">
          <w:delText>investor</w:delText>
        </w:r>
        <w:r w:rsidR="00AC04CA" w:rsidDel="00893659">
          <w:delText>s</w:delText>
        </w:r>
        <w:r w:rsidR="005C52E1" w:rsidDel="00893659">
          <w:delText xml:space="preserve"> </w:delText>
        </w:r>
        <w:r w:rsidR="005C52E1" w:rsidDel="008964A5">
          <w:delText xml:space="preserve">to </w:delText>
        </w:r>
        <w:r w:rsidR="00AC04CA" w:rsidDel="008964A5">
          <w:delText>group opportunities</w:delText>
        </w:r>
      </w:del>
      <w:r w:rsidR="00AC04CA">
        <w:t xml:space="preserve"> </w:t>
      </w:r>
      <w:ins w:id="181" w:author="matt baldree" w:date="2018-03-20T14:33:00Z">
        <w:r>
          <w:t xml:space="preserve">that </w:t>
        </w:r>
      </w:ins>
      <w:r w:rsidR="005C52E1">
        <w:t>they might otherwise ignore</w:t>
      </w:r>
      <w:ins w:id="182" w:author="matt baldree" w:date="2018-03-20T14:33:00Z">
        <w:r>
          <w:t xml:space="preserve"> or miss. Th</w:t>
        </w:r>
      </w:ins>
      <w:ins w:id="183" w:author="matt baldree" w:date="2018-03-20T14:36:00Z">
        <w:r>
          <w:t>is</w:t>
        </w:r>
      </w:ins>
      <w:ins w:id="184" w:author="matt baldree" w:date="2018-03-20T14:33:00Z">
        <w:r>
          <w:t xml:space="preserve"> extension </w:t>
        </w:r>
      </w:ins>
      <w:ins w:id="185" w:author="matt baldree" w:date="2018-03-20T14:36:00Z">
        <w:r>
          <w:t xml:space="preserve">is left </w:t>
        </w:r>
      </w:ins>
      <w:ins w:id="186" w:author="matt baldree" w:date="2018-03-20T14:33:00Z">
        <w:r>
          <w:t>as a future exercise.</w:t>
        </w:r>
      </w:ins>
      <w:del w:id="187" w:author="matt baldree" w:date="2018-03-20T14:33:00Z">
        <w:r w:rsidR="005C52E1" w:rsidDel="008964A5">
          <w:delText xml:space="preserve"> </w:delText>
        </w:r>
        <w:r w:rsidR="00AC04CA" w:rsidDel="008964A5">
          <w:delText>diversifying</w:delText>
        </w:r>
        <w:r w:rsidR="005C52E1" w:rsidDel="008964A5">
          <w:delText xml:space="preserve"> their portfolio while maximizing their gains.</w:delText>
        </w:r>
      </w:del>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88" w:name="_Hlk496549710"/>
    </w:p>
    <w:bookmarkEnd w:id="188"/>
    <w:p w14:paraId="63C93383" w14:textId="77777777" w:rsidR="007C07C1" w:rsidRDefault="00AF3319" w:rsidP="00AC04CA">
      <w:pPr>
        <w:pStyle w:val="Heading1"/>
      </w:pPr>
      <w:r>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s long as there are 51% honest nodes on the network, the system is secure</w:t>
      </w:r>
      <w:ins w:id="189" w:author="matt baldree" w:date="2018-03-20T14:40:00Z">
        <w:r w:rsidR="00CF3689">
          <w:rPr>
            <w:rStyle w:val="FootnoteReference"/>
          </w:rPr>
          <w:footnoteReference w:id="2"/>
        </w:r>
      </w:ins>
      <w:r>
        <w:t xml:space="preserv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proofErr w:type="gramStart"/>
      <w:r>
        <w:t>B</w:t>
      </w:r>
      <w:r w:rsidR="008F19B4">
        <w:t>itcoin</w:t>
      </w:r>
      <w:proofErr w:type="gramEnd"/>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26930E14" w:rsidR="00776A0D" w:rsidRDefault="008F19B4">
      <w:pPr>
        <w:ind w:firstLine="270"/>
      </w:pPr>
      <w:r>
        <w:t>The process to acquire cryptocurrencies usually entails signing up with an exchange</w:t>
      </w:r>
      <w:r w:rsidR="0074527A">
        <w:t xml:space="preserve">, </w:t>
      </w:r>
      <w:r>
        <w:t>proving who you are</w:t>
      </w:r>
      <w:ins w:id="202" w:author="matt baldree" w:date="2018-03-20T14:50:00Z">
        <w:r w:rsidR="003849D3">
          <w:rPr>
            <w:rStyle w:val="FootnoteReference"/>
          </w:rPr>
          <w:footnoteReference w:id="3"/>
        </w:r>
        <w:r w:rsidR="003849D3">
          <w:t xml:space="preserve"> </w:t>
        </w:r>
      </w:ins>
      <w:del w:id="205" w:author="matt baldree" w:date="2018-03-20T14:50:00Z">
        <w:r w:rsidDel="003849D3">
          <w:delText xml:space="preserve"> </w:delText>
        </w:r>
      </w:del>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w:t>
      </w:r>
      <w:del w:id="206" w:author="matt baldree" w:date="2018-03-20T14:51:00Z">
        <w:r w:rsidR="0074527A" w:rsidDel="003849D3">
          <w:delText xml:space="preserve"> </w:delText>
        </w:r>
      </w:del>
      <w:r w:rsidR="0074527A">
        <w: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proofErr w:type="spellStart"/>
      <w:r w:rsidR="004D5F14">
        <w:t>Jaxx</w:t>
      </w:r>
      <w:proofErr w:type="spellEnd"/>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r>
      <w:commentRangeStart w:id="207"/>
      <w:r>
        <w:t xml:space="preserve">Cryptocurrency </w:t>
      </w:r>
      <w:commentRangeEnd w:id="207"/>
      <w:r w:rsidR="001C64BD">
        <w:rPr>
          <w:rStyle w:val="CommentReference"/>
          <w:b w:val="0"/>
        </w:rPr>
        <w:commentReference w:id="207"/>
      </w:r>
      <w:r>
        <w:t>Market</w:t>
      </w:r>
    </w:p>
    <w:p w14:paraId="7C1B35EA" w14:textId="7F8EDA07" w:rsidR="00AC04CA" w:rsidRPr="00DA6153" w:rsidDel="001C135D" w:rsidRDefault="005E0F29">
      <w:pPr>
        <w:ind w:firstLine="0"/>
        <w:rPr>
          <w:del w:id="208" w:author="matt baldree" w:date="2018-03-20T13:41:00Z"/>
        </w:rPr>
      </w:pPr>
      <w:commentRangeStart w:id="209"/>
      <w:del w:id="210" w:author="matt baldree" w:date="2018-03-20T14:51:00Z">
        <w:r w:rsidDel="003849D3">
          <w:delText xml:space="preserve">At </w:delText>
        </w:r>
      </w:del>
      <w:del w:id="211" w:author="matt baldree" w:date="2018-03-20T14:52:00Z">
        <w:r w:rsidDel="003849D3">
          <w:delText>our best knowledge</w:delText>
        </w:r>
        <w:r w:rsidR="00AC04CA" w:rsidDel="003849D3">
          <w:delText>,</w:delText>
        </w:r>
        <w:r w:rsidR="00AC04CA" w:rsidRPr="00DA6153" w:rsidDel="003849D3">
          <w:delText xml:space="preserve"> the cryptocurrency investor’s tools rely solely on past statistics and this is due to the infancy of the cryptocurrency market. There simply has not been the level of analysis on cryptocurrency that is required to bring it to mainstream assets classes.</w:delText>
        </w:r>
      </w:del>
    </w:p>
    <w:p w14:paraId="32212142" w14:textId="65255FDB" w:rsidR="00AC04CA" w:rsidRPr="00DA6153" w:rsidDel="003849D3" w:rsidRDefault="00AC04CA">
      <w:pPr>
        <w:ind w:firstLine="0"/>
        <w:rPr>
          <w:del w:id="212" w:author="matt baldree" w:date="2018-03-20T14:52:00Z"/>
        </w:rPr>
        <w:pPrChange w:id="213" w:author="matt baldree" w:date="2018-03-20T15:00:00Z">
          <w:pPr/>
        </w:pPrChange>
      </w:pPr>
      <w:del w:id="214" w:author="matt baldree" w:date="2018-03-20T13:41:00Z">
        <w:r w:rsidRPr="00DA6153" w:rsidDel="001C135D">
          <w:delText xml:space="preserve">Most current forecasting techniques utilize univariate </w:delText>
        </w:r>
        <w:r w:rsidDel="001C135D">
          <w:delText xml:space="preserve">time series which model one variable. This approach </w:delText>
        </w:r>
        <w:r w:rsidRPr="00DA6153" w:rsidDel="001C135D">
          <w:delText xml:space="preserve">does not capture other influential factors such as momentum.  Due to the highly volatile and unregulated nature of cryptocurrencies, outside factors play an influential role in determining the value of the crypto-coin. </w:delText>
        </w:r>
        <w:r w:rsidR="00776A0D" w:rsidDel="001C135D">
          <w:delTex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delText>
        </w:r>
        <w:r w:rsidRPr="00DA6153" w:rsidDel="001C135D">
          <w:delTex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delText>
        </w:r>
        <w:r w:rsidDel="001C135D">
          <w:delText>hold the crypto-coin</w:delText>
        </w:r>
        <w:r w:rsidRPr="00DA6153" w:rsidDel="001C135D">
          <w:delText xml:space="preserve"> say it has value.</w:delText>
        </w:r>
      </w:del>
    </w:p>
    <w:p w14:paraId="3C05BFD6" w14:textId="4508A821" w:rsidR="00AC04CA" w:rsidDel="001C64BD" w:rsidRDefault="00AC04CA">
      <w:pPr>
        <w:ind w:firstLine="0"/>
        <w:rPr>
          <w:del w:id="215" w:author="matt baldree" w:date="2018-03-20T15:00:00Z"/>
        </w:rPr>
        <w:pPrChange w:id="216" w:author="matt baldree" w:date="2018-03-20T15:00:00Z">
          <w:pPr/>
        </w:pPrChange>
      </w:pPr>
      <w:del w:id="217" w:author="matt baldree" w:date="2018-03-20T15:00:00Z">
        <w:r w:rsidRPr="00DA6153" w:rsidDel="001C64BD">
          <w:delText xml:space="preserve">Is there a correlation between fiat and cryptocurrency? In some research, Bitcoin </w:delText>
        </w:r>
      </w:del>
      <w:del w:id="218" w:author="matt baldree" w:date="2018-03-20T14:53:00Z">
        <w:r w:rsidRPr="00DA6153" w:rsidDel="003849D3">
          <w:delText>has been</w:delText>
        </w:r>
      </w:del>
      <w:del w:id="219" w:author="matt baldree" w:date="2018-03-20T15:00:00Z">
        <w:r w:rsidRPr="00DA6153" w:rsidDel="001C64BD">
          <w:delText xml:space="preserve"> found to be negatively </w:delText>
        </w:r>
        <w:r w:rsidDel="001C64BD">
          <w:delText xml:space="preserve">correlated </w:delText>
        </w:r>
        <w:r w:rsidRPr="00DA6153" w:rsidDel="001C64BD">
          <w:delText xml:space="preserve">with the Yuan and the USD </w:delText>
        </w:r>
      </w:del>
      <w:del w:id="220" w:author="matt baldree" w:date="2018-03-20T14:53:00Z">
        <w:r w:rsidRPr="00DA6153" w:rsidDel="003849D3">
          <w:delText xml:space="preserve">while being </w:delText>
        </w:r>
      </w:del>
      <w:del w:id="221" w:author="matt baldree" w:date="2018-03-20T15:00:00Z">
        <w:r w:rsidRPr="00DA6153" w:rsidDel="001C64BD">
          <w:delText xml:space="preserve">positively correlated with the USD/EUR exchange rate [4]. </w:delText>
        </w:r>
      </w:del>
      <w:del w:id="222" w:author="matt baldree" w:date="2018-03-20T14:54:00Z">
        <w:r w:rsidRPr="00DA6153" w:rsidDel="003849D3">
          <w:delText xml:space="preserve">This is part of our model, using </w:delText>
        </w:r>
      </w:del>
      <w:del w:id="223" w:author="matt baldree" w:date="2018-03-20T15:00:00Z">
        <w:r w:rsidRPr="00DA6153" w:rsidDel="001C64BD">
          <w:delText xml:space="preserve">various foreign exchange rates </w:delText>
        </w:r>
        <w:r w:rsidDel="001C64BD">
          <w:delText xml:space="preserve">to </w:delText>
        </w:r>
        <w:r w:rsidRPr="00DA6153" w:rsidDel="001C64BD">
          <w:delText xml:space="preserve">determine </w:delText>
        </w:r>
        <w:r w:rsidDel="001C64BD">
          <w:delText xml:space="preserve">their influence on </w:delText>
        </w:r>
        <w:r w:rsidRPr="00DA6153" w:rsidDel="001C64BD">
          <w:delText>the price of crypto</w:delText>
        </w:r>
        <w:r w:rsidDel="001C64BD">
          <w:delText>-coin</w:delText>
        </w:r>
        <w:r w:rsidRPr="00DA6153" w:rsidDel="001C64BD">
          <w:delText>.</w:delText>
        </w:r>
        <w:commentRangeEnd w:id="209"/>
        <w:r w:rsidR="001C64BD" w:rsidDel="001C64BD">
          <w:rPr>
            <w:rStyle w:val="CommentReference"/>
          </w:rPr>
          <w:commentReference w:id="209"/>
        </w:r>
        <w:r w:rsidRPr="00DA6153" w:rsidDel="001C64BD">
          <w:delText xml:space="preserve">  </w:delText>
        </w:r>
      </w:del>
    </w:p>
    <w:p w14:paraId="439D4CEF" w14:textId="0A7FCEBE" w:rsidR="00AC04CA" w:rsidRPr="00DA6153" w:rsidDel="001C64BD" w:rsidRDefault="00AC04CA">
      <w:pPr>
        <w:ind w:firstLine="0"/>
        <w:rPr>
          <w:del w:id="224" w:author="matt baldree" w:date="2018-03-20T14:56:00Z"/>
        </w:rPr>
        <w:pPrChange w:id="225" w:author="matt baldree" w:date="2018-03-20T15:00:00Z">
          <w:pPr/>
        </w:pPrChange>
      </w:pPr>
      <w:del w:id="226" w:author="matt baldree" w:date="2018-03-20T14:56:00Z">
        <w:r w:rsidRPr="00DA6153" w:rsidDel="001C64BD">
          <w:delText xml:space="preserve">Liquidity is one of the major issues with cryptocurrencies. With fiat currency, a large transaction is easily absorbed into the system with little </w:delText>
        </w:r>
        <w:r w:rsidDel="001C64BD">
          <w:delText>effect</w:delText>
        </w:r>
        <w:r w:rsidRPr="00DA6153" w:rsidDel="001C64BD">
          <w:delText xml:space="preserve"> </w:delText>
        </w:r>
        <w:r w:rsidDel="001C64BD">
          <w:delText>on</w:delText>
        </w:r>
        <w:r w:rsidRPr="00DA6153" w:rsidDel="001C64BD">
          <w:delText xml:space="preserve"> the exchange price. On the contrary</w:delText>
        </w:r>
        <w:r w:rsidDel="001C64BD">
          <w:delText>, a large transaction</w:delText>
        </w:r>
        <w:r w:rsidRPr="00DA6153" w:rsidDel="001C64BD">
          <w:delText xml:space="preserve"> for cryptocurrencies </w:delText>
        </w:r>
        <w:r w:rsidDel="001C64BD">
          <w:delText xml:space="preserve">will </w:delText>
        </w:r>
        <w:r w:rsidRPr="00DA6153" w:rsidDel="001C64BD">
          <w:delTex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delText>
        </w:r>
        <w:r w:rsidDel="001C64BD">
          <w:delText>Multiple Kernel Learning (</w:delText>
        </w:r>
        <w:r w:rsidRPr="00DA6153" w:rsidDel="001C64BD">
          <w:delText>MKL</w:delText>
        </w:r>
        <w:r w:rsidDel="001C64BD">
          <w:delText>)</w:delText>
        </w:r>
        <w:r w:rsidRPr="00DA6153" w:rsidDel="001C64BD">
          <w:delText xml:space="preserve"> is shown to outperform each of the kernels individually in terms of predictive accuracy [</w:delText>
        </w:r>
        <w:r w:rsidDel="001C64BD">
          <w:delText>7</w:delText>
        </w:r>
        <w:r w:rsidRPr="00DA6153" w:rsidDel="001C64BD">
          <w:delText>]</w:delText>
        </w:r>
        <w:r w:rsidDel="001C64BD">
          <w:delText>.</w:delText>
        </w:r>
      </w:del>
    </w:p>
    <w:p w14:paraId="049D3EA6" w14:textId="07036AC0" w:rsidR="00AC04CA" w:rsidRDefault="001C64BD">
      <w:pPr>
        <w:ind w:firstLine="0"/>
        <w:rPr>
          <w:ins w:id="227" w:author="Paul W" w:date="2018-03-20T17:33:00Z"/>
        </w:rPr>
      </w:pPr>
      <w:ins w:id="228" w:author="matt baldree" w:date="2018-03-20T14:56:00Z">
        <w:r>
          <w:t xml:space="preserve">To determine if Bitcoin </w:t>
        </w:r>
      </w:ins>
      <w:del w:id="229" w:author="matt baldree" w:date="2018-03-20T14:56:00Z">
        <w:r w:rsidR="00F06F7C" w:rsidDel="001C64BD">
          <w:delText xml:space="preserve">So that it can be </w:delText>
        </w:r>
        <w:r w:rsidR="00AC04CA" w:rsidRPr="00DA6153" w:rsidDel="001C64BD">
          <w:delText>determine</w:delText>
        </w:r>
        <w:r w:rsidR="00F06F7C" w:rsidDel="001C64BD">
          <w:delText>d</w:delText>
        </w:r>
        <w:r w:rsidR="00AC04CA" w:rsidRPr="00DA6153" w:rsidDel="001C64BD">
          <w:delText xml:space="preserve"> whether cryptocurrencies such as Bitcoin </w:delText>
        </w:r>
      </w:del>
      <w:r w:rsidR="00AC04CA" w:rsidRPr="00DA6153">
        <w:t>can be considered an asset class similar to the world’s government</w:t>
      </w:r>
      <w:r w:rsidR="00AC04CA">
        <w:t>-</w:t>
      </w:r>
      <w:r w:rsidR="00AC04CA" w:rsidRPr="00DA6153">
        <w:t xml:space="preserve">backed currencies, </w:t>
      </w:r>
      <w:ins w:id="230" w:author="matt baldree" w:date="2018-03-20T14:57:00Z">
        <w:r>
          <w:t xml:space="preserve">Bitcoin </w:t>
        </w:r>
      </w:ins>
      <w:del w:id="231" w:author="matt baldree" w:date="2018-03-20T14:57:00Z">
        <w:r w:rsidR="00AC04CA" w:rsidRPr="00DA6153" w:rsidDel="001C64BD">
          <w:delText xml:space="preserve">the cryptocurrency </w:delText>
        </w:r>
      </w:del>
      <w:r w:rsidR="00AC04CA" w:rsidRPr="00DA6153">
        <w:t xml:space="preserve">would need to satisfy three questions. </w:t>
      </w:r>
      <w:ins w:id="232" w:author="matt baldree" w:date="2018-03-20T14:57:00Z">
        <w:r>
          <w:t xml:space="preserve">1) </w:t>
        </w:r>
      </w:ins>
      <w:r w:rsidR="00AC04CA" w:rsidRPr="00DA6153">
        <w:t xml:space="preserve">Can it be used as a medium of exchange? </w:t>
      </w:r>
      <w:ins w:id="233" w:author="matt baldree" w:date="2018-03-20T14:57:00Z">
        <w:r>
          <w:t xml:space="preserve">2) </w:t>
        </w:r>
      </w:ins>
      <w:r w:rsidR="00AC04CA" w:rsidRPr="00DA6153">
        <w:t>Can it be used as a unit of comparability between two good</w:t>
      </w:r>
      <w:r w:rsidR="00AC04CA">
        <w:t>s</w:t>
      </w:r>
      <w:r w:rsidR="00AC04CA" w:rsidRPr="00DA6153">
        <w:t xml:space="preserve"> and </w:t>
      </w:r>
      <w:ins w:id="234" w:author="matt baldree" w:date="2018-03-20T14:57:00Z">
        <w:r>
          <w:t xml:space="preserve">3) </w:t>
        </w:r>
      </w:ins>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292301F9" w14:textId="7C8EB2F1" w:rsidR="00395BAC" w:rsidRDefault="00395BAC">
      <w:pPr>
        <w:ind w:firstLine="0"/>
        <w:rPr>
          <w:ins w:id="235" w:author="Paul W" w:date="2018-03-20T17:33:00Z"/>
        </w:rPr>
      </w:pPr>
      <w:ins w:id="236" w:author="Paul W" w:date="2018-03-20T17:34:00Z">
        <w:r>
          <w:t xml:space="preserve">   </w:t>
        </w:r>
      </w:ins>
      <w:proofErr w:type="gramStart"/>
      <w:ins w:id="237" w:author="Paul W" w:date="2018-03-20T17:46:00Z">
        <w:r w:rsidR="00FD02A6">
          <w:t>In an effort to</w:t>
        </w:r>
        <w:proofErr w:type="gramEnd"/>
        <w:r w:rsidR="00FD02A6">
          <w:t xml:space="preserve"> better understand correlation of Bitcoin with other assets, we modeled </w:t>
        </w:r>
        <w:r w:rsidR="00FD02A6" w:rsidRPr="00DA6153">
          <w:t xml:space="preserve">various foreign exchange rates </w:t>
        </w:r>
        <w:r w:rsidR="00FD02A6">
          <w:t xml:space="preserve">to </w:t>
        </w:r>
        <w:r w:rsidR="00FD02A6" w:rsidRPr="00DA6153">
          <w:t xml:space="preserve">determine </w:t>
        </w:r>
        <w:r w:rsidR="00FD02A6">
          <w:t xml:space="preserve">their influence on </w:t>
        </w:r>
        <w:r w:rsidR="00FD02A6" w:rsidRPr="00DA6153">
          <w:t>the price of crypto</w:t>
        </w:r>
        <w:r w:rsidR="00FD02A6">
          <w:t>-coin</w:t>
        </w:r>
        <w:r w:rsidR="00FD02A6" w:rsidRPr="00DA6153">
          <w:t xml:space="preserve">.  </w:t>
        </w:r>
      </w:ins>
      <w:ins w:id="238" w:author="Paul W" w:date="2018-03-20T17:47:00Z">
        <w:r w:rsidR="004D3104">
          <w:t xml:space="preserve">Interestingly, </w:t>
        </w:r>
      </w:ins>
      <w:ins w:id="239" w:author="Paul W" w:date="2018-03-20T17:35:00Z">
        <w:r>
          <w:t>Bitcoin and Litecoin are positively correlated with various fi</w:t>
        </w:r>
      </w:ins>
      <w:ins w:id="240" w:author="Paul W" w:date="2018-03-20T17:36:00Z">
        <w:r>
          <w:t>at currencies (as compared to the US dollar</w:t>
        </w:r>
      </w:ins>
      <w:ins w:id="241" w:author="Paul W" w:date="2018-03-20T17:47:00Z">
        <w:r w:rsidR="004D3104">
          <w:t xml:space="preserve">) while Ethereum </w:t>
        </w:r>
      </w:ins>
      <w:ins w:id="242" w:author="Paul W" w:date="2018-03-20T17:36:00Z">
        <w:r>
          <w:t xml:space="preserve">is </w:t>
        </w:r>
      </w:ins>
      <w:ins w:id="243" w:author="Paul W" w:date="2018-03-20T17:40:00Z">
        <w:r w:rsidR="00FD02A6">
          <w:t xml:space="preserve">slightly </w:t>
        </w:r>
      </w:ins>
      <w:ins w:id="244" w:author="Paul W" w:date="2018-03-20T17:36:00Z">
        <w:r>
          <w:t>negatively correlated with the same currencies.</w:t>
        </w:r>
        <w:r w:rsidR="00FD02A6">
          <w:t xml:space="preserve">  </w:t>
        </w:r>
      </w:ins>
      <w:ins w:id="245" w:author="Paul W" w:date="2018-03-20T17:39:00Z">
        <w:r w:rsidR="00FD02A6">
          <w:t>Ethereum</w:t>
        </w:r>
      </w:ins>
      <w:ins w:id="246" w:author="Paul W" w:date="2018-03-20T17:36:00Z">
        <w:r w:rsidR="00FD02A6">
          <w:t xml:space="preserve"> is a ‘smart contract’ cryptocurrency while Bitcoin and Lit</w:t>
        </w:r>
      </w:ins>
      <w:ins w:id="247" w:author="Paul W" w:date="2018-03-20T17:37:00Z">
        <w:r w:rsidR="00FD02A6">
          <w:t xml:space="preserve">ecoin are </w:t>
        </w:r>
      </w:ins>
      <w:ins w:id="248" w:author="Paul W" w:date="2018-03-20T17:39:00Z">
        <w:r w:rsidR="00FD02A6">
          <w:t>conventional</w:t>
        </w:r>
      </w:ins>
      <w:ins w:id="249" w:author="Paul W" w:date="2018-03-20T17:37:00Z">
        <w:r w:rsidR="00FD02A6">
          <w:t xml:space="preserve"> cryptocurrencies.</w:t>
        </w:r>
      </w:ins>
    </w:p>
    <w:p w14:paraId="70967B4A" w14:textId="57602357" w:rsidR="00395BAC" w:rsidRDefault="00FD02A6">
      <w:pPr>
        <w:ind w:firstLine="0"/>
        <w:rPr>
          <w:ins w:id="250" w:author="Paul W" w:date="2018-03-20T17:51:00Z"/>
        </w:rPr>
      </w:pPr>
      <w:ins w:id="251" w:author="Paul W" w:date="2018-03-20T17:40:00Z">
        <w:r w:rsidRPr="00FD02A6">
          <w:drawing>
            <wp:inline distT="0" distB="0" distL="0" distR="0" wp14:anchorId="13EB4F46" wp14:editId="454CDDE9">
              <wp:extent cx="3057143" cy="7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143" cy="771429"/>
                      </a:xfrm>
                      <a:prstGeom prst="rect">
                        <a:avLst/>
                      </a:prstGeom>
                    </pic:spPr>
                  </pic:pic>
                </a:graphicData>
              </a:graphic>
            </wp:inline>
          </w:drawing>
        </w:r>
      </w:ins>
    </w:p>
    <w:p w14:paraId="1E38ADDA" w14:textId="1977AA7C" w:rsidR="00C447F2" w:rsidRPr="00C447F2" w:rsidRDefault="00C447F2">
      <w:pPr>
        <w:ind w:firstLine="0"/>
        <w:rPr>
          <w:ins w:id="252" w:author="Paul W" w:date="2018-03-20T17:32:00Z"/>
          <w:i/>
          <w:sz w:val="16"/>
          <w:rPrChange w:id="253" w:author="Paul W" w:date="2018-03-20T17:53:00Z">
            <w:rPr>
              <w:ins w:id="254" w:author="Paul W" w:date="2018-03-20T17:32:00Z"/>
            </w:rPr>
          </w:rPrChange>
        </w:rPr>
      </w:pPr>
      <w:ins w:id="255" w:author="Paul W" w:date="2018-03-20T17:51:00Z">
        <w:r w:rsidRPr="00C447F2">
          <w:rPr>
            <w:i/>
            <w:sz w:val="16"/>
            <w:rPrChange w:id="256" w:author="Paul W" w:date="2018-03-20T17:53:00Z">
              <w:rPr/>
            </w:rPrChange>
          </w:rPr>
          <w:t xml:space="preserve">(correlation matrix </w:t>
        </w:r>
      </w:ins>
      <w:ins w:id="257" w:author="Paul W" w:date="2018-03-20T17:52:00Z">
        <w:r w:rsidRPr="00C447F2">
          <w:rPr>
            <w:i/>
            <w:sz w:val="16"/>
            <w:rPrChange w:id="258" w:author="Paul W" w:date="2018-03-20T17:53:00Z">
              <w:rPr/>
            </w:rPrChange>
          </w:rPr>
          <w:t>for change in prices between Jan 2017 and March 2018)</w:t>
        </w:r>
      </w:ins>
    </w:p>
    <w:p w14:paraId="701A795B" w14:textId="5D43E297" w:rsidR="00395BAC" w:rsidRDefault="00395BAC">
      <w:pPr>
        <w:ind w:firstLine="0"/>
        <w:rPr>
          <w:ins w:id="259" w:author="Paul W" w:date="2018-03-20T17:47:00Z"/>
        </w:rPr>
      </w:pPr>
    </w:p>
    <w:p w14:paraId="1058B225" w14:textId="7211BB60" w:rsidR="004D3104" w:rsidRDefault="004D3104">
      <w:pPr>
        <w:ind w:firstLine="0"/>
        <w:rPr>
          <w:ins w:id="260" w:author="Paul W" w:date="2018-03-20T17:50:00Z"/>
        </w:rPr>
      </w:pPr>
      <w:ins w:id="261" w:author="Paul W" w:date="2018-03-20T17:47:00Z">
        <w:r>
          <w:t xml:space="preserve">  Also, we review th</w:t>
        </w:r>
      </w:ins>
      <w:ins w:id="262" w:author="Paul W" w:date="2018-03-20T17:48:00Z">
        <w:r>
          <w:t xml:space="preserve">e correlation of the cryptocurrencies with gold and found that </w:t>
        </w:r>
      </w:ins>
      <w:ins w:id="263" w:author="Paul W" w:date="2018-03-20T17:49:00Z">
        <w:r>
          <w:t xml:space="preserve">the cryptocurrencies are </w:t>
        </w:r>
      </w:ins>
      <w:ins w:id="264" w:author="Paul W" w:date="2018-03-20T17:48:00Z">
        <w:r>
          <w:t xml:space="preserve">negatively correlated to </w:t>
        </w:r>
      </w:ins>
      <w:ins w:id="265" w:author="Paul W" w:date="2018-03-20T17:50:00Z">
        <w:r>
          <w:t>t</w:t>
        </w:r>
      </w:ins>
      <w:ins w:id="266" w:author="Paul W" w:date="2018-03-20T17:49:00Z">
        <w:r>
          <w:t>he price movements in gold.</w:t>
        </w:r>
      </w:ins>
    </w:p>
    <w:p w14:paraId="2D4E50CE" w14:textId="28E21D22" w:rsidR="004D3104" w:rsidRDefault="004D3104">
      <w:pPr>
        <w:ind w:firstLine="0"/>
        <w:rPr>
          <w:ins w:id="267" w:author="Paul W" w:date="2018-03-20T17:50:00Z"/>
        </w:rPr>
      </w:pPr>
      <w:ins w:id="268" w:author="Paul W" w:date="2018-03-20T17:50:00Z">
        <w:r w:rsidRPr="004D3104">
          <w:drawing>
            <wp:inline distT="0" distB="0" distL="0" distR="0" wp14:anchorId="37041F18" wp14:editId="3429B2F0">
              <wp:extent cx="1228571" cy="7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571" cy="771429"/>
                      </a:xfrm>
                      <a:prstGeom prst="rect">
                        <a:avLst/>
                      </a:prstGeom>
                    </pic:spPr>
                  </pic:pic>
                </a:graphicData>
              </a:graphic>
            </wp:inline>
          </w:drawing>
        </w:r>
      </w:ins>
    </w:p>
    <w:p w14:paraId="5A629C2D" w14:textId="77777777" w:rsidR="00C447F2" w:rsidRPr="000255BB" w:rsidRDefault="00C447F2" w:rsidP="00C447F2">
      <w:pPr>
        <w:ind w:firstLine="0"/>
        <w:rPr>
          <w:ins w:id="269" w:author="Paul W" w:date="2018-03-20T17:53:00Z"/>
          <w:i/>
          <w:sz w:val="16"/>
        </w:rPr>
      </w:pPr>
      <w:ins w:id="270" w:author="Paul W" w:date="2018-03-20T17:53:00Z">
        <w:r w:rsidRPr="000255BB">
          <w:rPr>
            <w:i/>
            <w:sz w:val="16"/>
          </w:rPr>
          <w:t>(correlation matrix for change in prices between Jan 2017 and March 2018)</w:t>
        </w:r>
      </w:ins>
    </w:p>
    <w:p w14:paraId="0584725A" w14:textId="77777777" w:rsidR="004D3104" w:rsidRDefault="004D3104">
      <w:pPr>
        <w:ind w:firstLine="0"/>
        <w:rPr>
          <w:ins w:id="271" w:author="matt baldree" w:date="2018-03-20T15:00:00Z"/>
        </w:rPr>
        <w:pPrChange w:id="272" w:author="matt baldree" w:date="2018-03-20T15:00:00Z">
          <w:pPr/>
        </w:pPrChange>
      </w:pPr>
    </w:p>
    <w:p w14:paraId="147D1FD2" w14:textId="5E1E0032" w:rsidR="001C64BD" w:rsidDel="00FD02A6" w:rsidRDefault="001C64BD">
      <w:pPr>
        <w:ind w:firstLine="270"/>
        <w:rPr>
          <w:del w:id="273" w:author="Paul W" w:date="2018-03-20T17:46:00Z"/>
        </w:rPr>
        <w:pPrChange w:id="274" w:author="matt baldree" w:date="2018-03-20T15:00:00Z">
          <w:pPr/>
        </w:pPrChange>
      </w:pPr>
      <w:ins w:id="275" w:author="matt baldree" w:date="2018-03-20T15:00:00Z">
        <w:del w:id="276" w:author="Paul W" w:date="2018-03-20T17:46:00Z">
          <w:r w:rsidRPr="00DA6153" w:rsidDel="00FD02A6">
            <w:delText xml:space="preserve">Is there a correlation between fiat and cryptocurrency? In some research, Bitcoin </w:delText>
          </w:r>
          <w:r w:rsidDel="00FD02A6">
            <w:delText>was</w:delText>
          </w:r>
          <w:r w:rsidRPr="00DA6153" w:rsidDel="00FD02A6">
            <w:delText xml:space="preserve"> found to be negatively </w:delText>
          </w:r>
          <w:r w:rsidDel="00FD02A6">
            <w:delText xml:space="preserve">correlated </w:delText>
          </w:r>
          <w:r w:rsidRPr="00DA6153" w:rsidDel="00FD02A6">
            <w:delText xml:space="preserve">with the Yuan and the USD </w:delText>
          </w:r>
          <w:r w:rsidDel="00FD02A6">
            <w:delText>yet</w:delText>
          </w:r>
          <w:r w:rsidRPr="00DA6153" w:rsidDel="00FD02A6">
            <w:delText xml:space="preserve"> positively correlated with the USD/EUR exchange rate [4]. </w:delText>
          </w:r>
          <w:r w:rsidDel="00FD02A6">
            <w:delText xml:space="preserve">In an effort to better understand correlation of Bitcoin with other assets, we modeled </w:delText>
          </w:r>
          <w:r w:rsidRPr="00DA6153" w:rsidDel="00FD02A6">
            <w:delText xml:space="preserve">various foreign exchange rates </w:delText>
          </w:r>
          <w:r w:rsidDel="00FD02A6">
            <w:delText xml:space="preserve">to </w:delText>
          </w:r>
          <w:r w:rsidRPr="00DA6153" w:rsidDel="00FD02A6">
            <w:delText xml:space="preserve">determine </w:delText>
          </w:r>
          <w:r w:rsidDel="00FD02A6">
            <w:delText xml:space="preserve">their influence on </w:delText>
          </w:r>
          <w:r w:rsidRPr="00DA6153" w:rsidDel="00FD02A6">
            <w:delText>the price of crypto</w:delText>
          </w:r>
          <w:r w:rsidDel="00FD02A6">
            <w:delText>-coin</w:delText>
          </w:r>
          <w:r w:rsidRPr="00DA6153" w:rsidDel="00FD02A6">
            <w:delText xml:space="preserve">.  </w:delText>
          </w:r>
        </w:del>
      </w:ins>
    </w:p>
    <w:p w14:paraId="05E4480E" w14:textId="501D0275" w:rsidR="00AC04CA" w:rsidDel="00FD02A6" w:rsidRDefault="00AC04CA" w:rsidP="00AC04CA">
      <w:pPr>
        <w:rPr>
          <w:del w:id="277" w:author="Paul W" w:date="2018-03-20T17:39:00Z"/>
        </w:rPr>
      </w:pPr>
      <w:commentRangeStart w:id="278"/>
      <w:del w:id="279" w:author="Paul W" w:date="2018-03-20T17:39:00Z">
        <w:r w:rsidRPr="00DA6153" w:rsidDel="00FD02A6">
          <w:delText xml:space="preserve">Factor investing </w:delText>
        </w:r>
        <w:commentRangeEnd w:id="278"/>
        <w:r w:rsidR="001C64BD" w:rsidDel="00FD02A6">
          <w:rPr>
            <w:rStyle w:val="CommentReference"/>
          </w:rPr>
          <w:commentReference w:id="278"/>
        </w:r>
        <w:r w:rsidRPr="00DA6153" w:rsidDel="00FD02A6">
          <w:delText xml:space="preserve">is where an investor </w:delText>
        </w:r>
        <w:r w:rsidR="009F27E9" w:rsidDel="00FD02A6">
          <w:delText>invest</w:delText>
        </w:r>
        <w:r w:rsidR="00F06F7C" w:rsidDel="00FD02A6">
          <w:delText>s</w:delText>
        </w:r>
        <w:r w:rsidRPr="00DA6153" w:rsidDel="00FD02A6">
          <w:delTex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delText>
        </w:r>
        <w:r w:rsidDel="00FD02A6">
          <w:delText>6</w:delText>
        </w:r>
        <w:r w:rsidRPr="00DA6153" w:rsidDel="00FD02A6">
          <w:delText>].</w:delText>
        </w:r>
        <w:r w:rsidR="001D0363" w:rsidDel="00FD02A6">
          <w:delText xml:space="preserve"> </w:delText>
        </w:r>
        <w:r w:rsidRPr="00DA6153" w:rsidDel="00FD02A6">
          <w:delTex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delText>
        </w:r>
        <w:r w:rsidDel="00FD02A6">
          <w:delText xml:space="preserve"> [8]</w:delText>
        </w:r>
        <w:r w:rsidRPr="00DA6153" w:rsidDel="00FD02A6">
          <w:delText>. In our analysis</w:delText>
        </w:r>
        <w:r w:rsidDel="00FD02A6">
          <w:delText>,</w:delText>
        </w:r>
        <w:r w:rsidRPr="00DA6153" w:rsidDel="00FD02A6">
          <w:delText xml:space="preserve"> we use the current standard for market capitalization but also include a percentage showing the coins that are in circulation divided by the total coins outstanding.</w:delText>
        </w:r>
        <w:r w:rsidDel="00FD02A6">
          <w:delText xml:space="preserve"> In addition, we add other financial factors plus sentiment analysis data to determine factors that contribute to an accurate price change forecast.</w:delText>
        </w:r>
      </w:del>
    </w:p>
    <w:p w14:paraId="73B8A800" w14:textId="0CC1DDB4" w:rsidR="00AC04CA" w:rsidDel="001C64BD" w:rsidRDefault="00AC04CA" w:rsidP="00AC04CA">
      <w:pPr>
        <w:ind w:firstLine="270"/>
        <w:rPr>
          <w:del w:id="280" w:author="matt baldree" w:date="2018-03-20T15:03:00Z"/>
        </w:rPr>
      </w:pPr>
      <w:del w:id="281" w:author="matt baldree" w:date="2018-03-20T15:03:00Z">
        <w:r w:rsidRPr="00DA6153" w:rsidDel="001C64BD">
          <w:delText xml:space="preserve">For those unfamiliar, the Sharpe ratio is a way to normalize returns for the risk that was taken to achieve them, with higher values being better. It is calculated here as the annualized return divided by the annualized volatility, so we are using </w:delText>
        </w:r>
        <w:r w:rsidRPr="007379E3" w:rsidDel="001C64BD">
          <w:delText xml:space="preserve">a </w:delText>
        </w:r>
        <w:r w:rsidRPr="00CE510E" w:rsidDel="001C64BD">
          <w:delText>zero-risk</w:delText>
        </w:r>
        <w:r w:rsidRPr="007379E3" w:rsidDel="001C64BD">
          <w:delText xml:space="preserve"> free rate. Data is f</w:delText>
        </w:r>
        <w:r w:rsidRPr="00CE510E" w:rsidDel="001C64BD">
          <w:delText xml:space="preserve">rom March 17th, 2017 to August 30th, so the major caveat of a small sample size applies to all data in this analysis. A quick note on methodology, when comparing crypto to traditional assets we use the standard 252 trading day annualization </w:delText>
        </w:r>
      </w:del>
      <w:del w:id="282" w:author="matt baldree" w:date="2018-03-20T12:29:00Z">
        <w:r w:rsidRPr="00CE510E" w:rsidDel="00A01D74">
          <w:delText>factors,</w:delText>
        </w:r>
        <w:r w:rsidR="001D0363" w:rsidDel="00A01D74">
          <w:delText xml:space="preserve"> </w:delText>
        </w:r>
        <w:r w:rsidRPr="00CE510E" w:rsidDel="00A01D74">
          <w:delText>and</w:delText>
        </w:r>
      </w:del>
      <w:del w:id="283" w:author="matt baldree" w:date="2018-03-20T15:03:00Z">
        <w:r w:rsidRPr="00CE510E" w:rsidDel="001C64BD">
          <w:delText xml:space="preserve"> remove weekends and holidays from the data set. When looking at exclusively crypto assets, we use the full 365-day</w:delText>
        </w:r>
        <w:r w:rsidRPr="007379E3" w:rsidDel="001C64BD">
          <w:delText xml:space="preserve"> year and</w:delText>
        </w:r>
        <w:r w:rsidRPr="00DA6153" w:rsidDel="001C64BD">
          <w:delText xml:space="preserve"> 15:00 US Central time as each daily closing price [</w:delText>
        </w:r>
        <w:r w:rsidDel="001C64BD">
          <w:delText>8</w:delText>
        </w:r>
        <w:r w:rsidRPr="00DA6153" w:rsidDel="001C64BD">
          <w:delText>]</w:delText>
        </w:r>
        <w:r w:rsidDel="001C64BD">
          <w:delText>.</w:delText>
        </w:r>
      </w:del>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proofErr w:type="spellStart"/>
      <w:r w:rsidR="00A31866">
        <w:t>Cryptovisor</w:t>
      </w:r>
      <w:proofErr w:type="spellEnd"/>
      <w:r w:rsidR="00A31866">
        <w:t xml:space="preserve"> – A Cryptocurrency Advisory Tool</w:t>
      </w:r>
    </w:p>
    <w:p w14:paraId="058C4F57" w14:textId="0B586AA3" w:rsidR="007F5A6D" w:rsidRDefault="008235D2" w:rsidP="002B7564">
      <w:pPr>
        <w:ind w:firstLine="0"/>
        <w:rPr>
          <w:ins w:id="284" w:author="matt baldree" w:date="2018-03-20T10:44:00Z"/>
        </w:rPr>
      </w:pPr>
      <w:ins w:id="285" w:author="matt baldree" w:date="2018-03-20T10:22:00Z">
        <w:r>
          <w:t>Machine learning cryptocurrency markets is hard. The markets themselves are inherently unpredictable and lack fundamentals [</w:t>
        </w:r>
      </w:ins>
      <w:ins w:id="286" w:author="matt baldree" w:date="2018-03-20T10:43:00Z">
        <w:r w:rsidR="007F5A6D">
          <w:t>26</w:t>
        </w:r>
      </w:ins>
      <w:ins w:id="287" w:author="matt baldree" w:date="2018-03-20T10:22:00Z">
        <w:r>
          <w:t>]. Search and news hype, follow the heard,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We have minimal information with a distribution of data that is constantly changing. Therefore, we took a recommender or advisor approach based historical obser</w:t>
        </w:r>
        <w:r w:rsidR="007F5A6D">
          <w:t xml:space="preserve">vable buy and sell signals </w:t>
        </w:r>
        <w:r>
          <w:t>to predict today’</w:t>
        </w:r>
        <w:r w:rsidR="007F5A6D">
          <w:t>s decision</w:t>
        </w:r>
      </w:ins>
      <w:ins w:id="288" w:author="matt baldree" w:date="2018-03-20T10:44:00Z">
        <w:r w:rsidR="007F5A6D">
          <w:t xml:space="preserve"> into an </w:t>
        </w:r>
      </w:ins>
      <w:ins w:id="289" w:author="matt baldree" w:date="2018-03-20T10:45:00Z">
        <w:r w:rsidR="007F5A6D">
          <w:t>advisory</w:t>
        </w:r>
      </w:ins>
      <w:ins w:id="290" w:author="matt baldree" w:date="2018-03-20T10:44:00Z">
        <w:r w:rsidR="007F5A6D">
          <w:t xml:space="preserve"> </w:t>
        </w:r>
      </w:ins>
      <w:ins w:id="291" w:author="matt baldree" w:date="2018-03-20T10:45:00Z">
        <w:r w:rsidR="007F5A6D">
          <w:t>tool.</w:t>
        </w:r>
      </w:ins>
    </w:p>
    <w:p w14:paraId="2C17F08D" w14:textId="5538F7EE" w:rsidR="00E51C26" w:rsidRDefault="001B372D">
      <w:pPr>
        <w:ind w:firstLine="270"/>
        <w:pPrChange w:id="292" w:author="matt baldree" w:date="2018-03-20T10:44:00Z">
          <w:pPr>
            <w:ind w:firstLine="0"/>
          </w:pPr>
        </w:pPrChange>
      </w:pPr>
      <w:proofErr w:type="spellStart"/>
      <w:r>
        <w:t>Cryptovisor</w:t>
      </w:r>
      <w:proofErr w:type="spellEnd"/>
      <w:r>
        <w:t xml:space="preserve">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78C5E28" w:rsidR="001B372D" w:rsidRDefault="00E51C26" w:rsidP="007D0FE9">
      <w:pPr>
        <w:ind w:firstLine="270"/>
      </w:pPr>
      <w:r w:rsidRPr="00E51C26">
        <w:t xml:space="preserve">A technical indicator is </w:t>
      </w:r>
      <w:del w:id="293" w:author="Paul W" w:date="2018-03-20T17:54:00Z">
        <w:r w:rsidRPr="00E51C26" w:rsidDel="00C13A36">
          <w:delText>"</w:delText>
        </w:r>
      </w:del>
      <w:ins w:id="294" w:author="Paul W" w:date="2018-03-20T17:54:00Z">
        <w:r w:rsidR="00C13A36">
          <w:t>“</w:t>
        </w:r>
      </w:ins>
      <w:r w:rsidRPr="00E51C26">
        <w:t>any class of metrics whose value is derived from generic price</w:t>
      </w:r>
      <w:r>
        <w:t xml:space="preserve"> activity in a stock or asset [20</w:t>
      </w:r>
      <w:r w:rsidRPr="00E51C26">
        <w:t>]</w:t>
      </w:r>
      <w:r>
        <w:t>.</w:t>
      </w:r>
      <w:del w:id="295" w:author="Paul W" w:date="2018-03-20T17:54:00Z">
        <w:r w:rsidDel="00C13A36">
          <w:delText>"</w:delText>
        </w:r>
      </w:del>
      <w:ins w:id="296" w:author="Paul W" w:date="2018-03-20T17:54:00Z">
        <w:r w:rsidR="00C13A36">
          <w:t>”</w:t>
        </w:r>
      </w:ins>
      <w:r>
        <w:t xml:space="preserve">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del w:id="297" w:author="matt baldree" w:date="2018-03-20T09:46:00Z">
        <w:r w:rsidR="001D0363" w:rsidDel="00B826AA">
          <w:delText xml:space="preserve">one </w:delText>
        </w:r>
        <w:r w:rsidDel="00B826AA">
          <w:delText>hour</w:delText>
        </w:r>
      </w:del>
      <w:ins w:id="298" w:author="matt baldree" w:date="2018-03-20T09:46:00Z">
        <w:r w:rsidR="00B826AA">
          <w:t>one-hour</w:t>
        </w:r>
      </w:ins>
      <w:r>
        <w:t xml:space="preserve"> 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0E8BCE49" w:rsidR="00E51C26" w:rsidRDefault="00E51C26" w:rsidP="007D0FE9">
      <w:pPr>
        <w:ind w:firstLine="270"/>
      </w:pPr>
      <w:r>
        <w:t xml:space="preserve">The resulting labeled data for </w:t>
      </w:r>
      <w:r w:rsidR="001D0363">
        <w:t xml:space="preserve">one </w:t>
      </w:r>
      <w:r>
        <w:t xml:space="preserve">hour closing price trading strategy was </w:t>
      </w:r>
      <w:r w:rsidR="001D0363">
        <w:t xml:space="preserve">then </w:t>
      </w:r>
      <w:r>
        <w:t>used to train a stochastic gradient boosting machine learning algorithm [22] to predict buy, sell, or hold strategy based on 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35E52E0D" w:rsidR="0094149B" w:rsidRPr="00182A78" w:rsidRDefault="00B9245E" w:rsidP="002B7564">
      <w:pPr>
        <w:ind w:firstLine="270"/>
      </w:pPr>
      <w:r>
        <w:t xml:space="preserve">The tool, </w:t>
      </w:r>
      <w:proofErr w:type="spellStart"/>
      <w:r w:rsidRPr="002B7564">
        <w:rPr>
          <w:i/>
        </w:rPr>
        <w:t>Cryptovisor</w:t>
      </w:r>
      <w:proofErr w:type="spellEnd"/>
      <w:r>
        <w:t xml:space="preserve">, is comprised of six main components, see Fig. 3. This paper focuses on primarily on three components: </w:t>
      </w:r>
      <w:r w:rsidRPr="002B7564">
        <w:rPr>
          <w:i/>
        </w:rPr>
        <w:t>labeler</w:t>
      </w:r>
      <w:r>
        <w:t xml:space="preserve">, </w:t>
      </w:r>
      <w:proofErr w:type="spellStart"/>
      <w:r w:rsidRPr="002B7564">
        <w:rPr>
          <w:i/>
        </w:rPr>
        <w:t>sentimentor</w:t>
      </w:r>
      <w:proofErr w:type="spellEnd"/>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del w:id="299" w:author="matt baldree" w:date="2018-03-20T12:36:00Z">
        <w:r w:rsidR="001D0363" w:rsidDel="006C0016">
          <w:delText xml:space="preserve">one </w:delText>
        </w:r>
        <w:r w:rsidR="00942A68" w:rsidDel="006C0016">
          <w:delText>hour</w:delText>
        </w:r>
      </w:del>
      <w:ins w:id="300" w:author="matt baldree" w:date="2018-03-20T12:36:00Z">
        <w:r w:rsidR="006C0016">
          <w:t>one-hour</w:t>
        </w:r>
      </w:ins>
      <w:r w:rsidR="00942A68">
        <w:t xml:space="preserve"> time period. </w:t>
      </w:r>
      <w:r w:rsidR="00F84E74">
        <w:t xml:space="preserve">Then, data is used to </w:t>
      </w:r>
      <w:r w:rsidR="0076000D">
        <w:t xml:space="preserve">generate </w:t>
      </w:r>
      <w:r w:rsidR="0094149B">
        <w:t xml:space="preserve">over </w:t>
      </w:r>
      <w:r w:rsidR="001D0363">
        <w:t>1,970</w:t>
      </w:r>
      <w:r w:rsidR="0094149B">
        <w:t xml:space="preserve">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w:t>
      </w:r>
      <w:r w:rsidR="001D0363">
        <w:t>4</w:t>
      </w:r>
      <w:r w:rsidR="0094149B">
        <w:t>-</w:t>
      </w:r>
      <w:r w:rsidR="001D0363">
        <w:t>hour</w:t>
      </w:r>
      <w:r w:rsidR="0094149B">
        <w:t xml:space="preserve"> moving average with a standard deviation of 1.</w:t>
      </w:r>
      <w:r w:rsidR="001D0363">
        <w:t>3</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w:t>
      </w:r>
      <w:proofErr w:type="gramStart"/>
      <w:r w:rsidR="0094149B">
        <w:t>a</w:t>
      </w:r>
      <w:proofErr w:type="gramEnd"/>
      <w:r w:rsidR="0094149B">
        <w:t xml:space="preserve"> </w:t>
      </w:r>
      <w:r w:rsidR="001D0363">
        <w:t>8</w:t>
      </w:r>
      <w:r w:rsidR="0094149B">
        <w:t>-</w:t>
      </w:r>
      <w:r w:rsidR="001D0363">
        <w:t>hour</w:t>
      </w:r>
      <w:r w:rsidR="0094149B">
        <w:t xml:space="preserve">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157828"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29D92D0" w:rsidR="00773740" w:rsidRDefault="00C23A9B" w:rsidP="00C23A9B">
      <w:pPr>
        <w:ind w:firstLine="0"/>
      </w:pPr>
      <w:r>
        <w:t xml:space="preserve">The historical pricing data for Bitcoin was obtained from </w:t>
      </w:r>
      <w:proofErr w:type="spellStart"/>
      <w:r w:rsidR="001D0363">
        <w:t>CryptoCompare</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del w:id="301" w:author="matt baldree" w:date="2018-03-20T10:45:00Z">
        <w:r w:rsidR="00657459" w:rsidDel="00CC7F09">
          <w:delText>one hour</w:delText>
        </w:r>
      </w:del>
      <w:ins w:id="302" w:author="matt baldree" w:date="2018-03-20T10:45:00Z">
        <w:r w:rsidR="00CC7F09">
          <w:t>one-hour</w:t>
        </w:r>
      </w:ins>
      <w:r w:rsidR="00657459">
        <w:t xml:space="preserve"> sampling of 82 days yielding 1,986</w:t>
      </w:r>
      <w:r w:rsidR="009620C0">
        <w:t xml:space="preserve">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4D71A198"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6C0016">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5455A6" w:rsidRPr="00372C1E">
        <w:rPr>
          <w:i/>
          <w:lang w:val="en-GB"/>
        </w:rPr>
        <w:t>Labeler</w:t>
      </w:r>
      <w:proofErr w:type="spellEnd"/>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proofErr w:type="spellStart"/>
      <w:r w:rsidR="0064564C" w:rsidRPr="00372C1E">
        <w:rPr>
          <w:i/>
          <w:lang w:val="en-GB"/>
        </w:rPr>
        <w:t>Labeler</w:t>
      </w:r>
      <w:proofErr w:type="spellEnd"/>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07399981" w:rsidR="00011A96" w:rsidRDefault="001F3E48" w:rsidP="004F7C67">
      <w:pPr>
        <w:ind w:firstLine="0"/>
      </w:pPr>
      <w:r>
        <w:t xml:space="preserve">With </w:t>
      </w:r>
      <w:r w:rsidR="00657459">
        <w:t>around 2,000</w:t>
      </w:r>
      <w:r w:rsidR="00C61973">
        <w:t xml:space="preserve"> signal points, the Labeler identified half percent of them as sell periods, see Table 3. The Labeler than used the trading signals to build a portfolio and compared its returns with a buy and hold strategy, see Table 4. </w:t>
      </w:r>
      <w:r w:rsidR="00FA3DAC">
        <w:t xml:space="preserve">The difference in Sharpe Ratio return between the two strategies is less than </w:t>
      </w:r>
      <w:r w:rsidR="001E08B1">
        <w:t>0.43</w:t>
      </w:r>
      <w:r w:rsidR="00FA3DAC">
        <w:t xml:space="preserve">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w:t>
      </w:r>
      <w:r w:rsidR="001E08B1">
        <w:t>4.89</w:t>
      </w:r>
      <w:r w:rsidR="00FA3DAC">
        <w:t>% with a standard devi</w:t>
      </w:r>
      <w:r w:rsidR="000B3E51">
        <w:t xml:space="preserve">ation of </w:t>
      </w:r>
      <w:r w:rsidR="001E08B1">
        <w:t>1.95</w:t>
      </w:r>
      <w:r w:rsidR="000B3E51">
        <w:t>%</w:t>
      </w:r>
      <w:r w:rsidR="00FA3DAC">
        <w:t>. The contribution of the features to classifying the label is shown in Fig. 5.</w:t>
      </w:r>
      <w:r w:rsidR="00955B83">
        <w:t xml:space="preserve"> Then the features were pruned to a minimal s</w:t>
      </w:r>
      <w:r w:rsidR="000B3E51">
        <w:t>et yielding an accuracy of 95.</w:t>
      </w:r>
      <w:r w:rsidR="001E08B1">
        <w:t>50</w:t>
      </w:r>
      <w:r w:rsidR="00955B83">
        <w:t>% w</w:t>
      </w:r>
      <w:r w:rsidR="000B3E51">
        <w:t>ith a standard deviation of 0.</w:t>
      </w:r>
      <w:r w:rsidR="001E08B1">
        <w:t>54</w:t>
      </w:r>
      <w:r w:rsidR="000B3E51">
        <w:t>%</w:t>
      </w:r>
      <w:r w:rsidR="00955B83">
        <w:t xml:space="preserve">. Reducing the features down to volume </w:t>
      </w:r>
      <w:r w:rsidR="000B3E51">
        <w:t xml:space="preserve">lag1 and RSI lag1 </w:t>
      </w:r>
      <w:r w:rsidR="00955B83">
        <w:t xml:space="preserve">yielded </w:t>
      </w:r>
      <w:r w:rsidR="001E08B1">
        <w:t>0.61</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43574E86" w:rsidR="007D0FE9" w:rsidRPr="00416296" w:rsidRDefault="00657459" w:rsidP="00120E58">
            <w:pPr>
              <w:ind w:firstLine="0"/>
              <w:rPr>
                <w:sz w:val="18"/>
                <w:szCs w:val="18"/>
              </w:rPr>
            </w:pPr>
            <w:r>
              <w:rPr>
                <w:sz w:val="18"/>
                <w:szCs w:val="18"/>
              </w:rPr>
              <w:t>1.3</w:t>
            </w:r>
          </w:p>
        </w:tc>
        <w:tc>
          <w:tcPr>
            <w:tcW w:w="2016" w:type="dxa"/>
          </w:tcPr>
          <w:p w14:paraId="4A7F7829" w14:textId="076C33F7" w:rsidR="007D0FE9" w:rsidRDefault="00657459" w:rsidP="00120E58">
            <w:pPr>
              <w:ind w:firstLine="0"/>
              <w:rPr>
                <w:sz w:val="18"/>
                <w:szCs w:val="18"/>
              </w:rPr>
            </w:pPr>
            <w:r>
              <w:rPr>
                <w:sz w:val="18"/>
                <w:szCs w:val="18"/>
              </w:rPr>
              <w:t>1.3</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ins w:id="303" w:author="matt baldree" w:date="2018-03-20T15:04:00Z">
              <w:r w:rsidR="001C64BD">
                <w:rPr>
                  <w:rStyle w:val="FootnoteReference"/>
                </w:rPr>
                <w:footnoteReference w:id="4"/>
              </w:r>
            </w:ins>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18FD5BB" w:rsidR="00011A96" w:rsidRDefault="00657459" w:rsidP="00011A96">
      <w:pPr>
        <w:spacing w:before="220" w:after="220"/>
        <w:jc w:val="center"/>
      </w:pPr>
      <w:r w:rsidRPr="00A84173">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 xml:space="preserve">Volume BTC </w:t>
            </w:r>
            <w:proofErr w:type="spellStart"/>
            <w:r>
              <w:rPr>
                <w:sz w:val="18"/>
                <w:szCs w:val="18"/>
              </w:rPr>
              <w:t>prev</w:t>
            </w:r>
            <w:proofErr w:type="spellEnd"/>
            <w:r>
              <w:rPr>
                <w:sz w:val="18"/>
                <w:szCs w:val="18"/>
              </w:rPr>
              <w:t xml:space="preserve">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92297"/>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557477"/>
                    </a:xfrm>
                    <a:prstGeom prst="rect">
                      <a:avLst/>
                    </a:prstGeom>
                  </pic:spPr>
                </pic:pic>
              </a:graphicData>
            </a:graphic>
          </wp:inline>
        </w:drawing>
      </w:r>
    </w:p>
    <w:p w14:paraId="67DF8427" w14:textId="120D9834"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w:t>
      </w:r>
      <w:bookmarkStart w:id="306" w:name="_GoBack"/>
      <w:bookmarkEnd w:id="306"/>
      <w:r>
        <w:rPr>
          <w:sz w:val="18"/>
        </w:rPr>
        <w:t>e with minimal features</w:t>
      </w:r>
      <w:r w:rsidRPr="002B7564">
        <w:rPr>
          <w:sz w:val="18"/>
        </w:rPr>
        <w:t>.</w:t>
      </w:r>
    </w:p>
    <w:p w14:paraId="6E1FC303" w14:textId="53AE04C4" w:rsidR="000B3E51" w:rsidRDefault="00657459" w:rsidP="000B3E51">
      <w:pPr>
        <w:spacing w:before="220" w:after="220"/>
        <w:jc w:val="center"/>
      </w:pPr>
      <w:r w:rsidRPr="00A84173">
        <w:rPr>
          <w:noProof/>
        </w:rPr>
        <w:drawing>
          <wp:inline distT="0" distB="0" distL="0" distR="0" wp14:anchorId="7D18CF8F" wp14:editId="17DC1F05">
            <wp:extent cx="4392295" cy="1662127"/>
            <wp:effectExtent l="38100" t="38100" r="103505"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939CF" w14:textId="53BD29E3" w:rsidR="000B3E51" w:rsidDel="008235D2" w:rsidRDefault="000B3E51" w:rsidP="000B3E51">
      <w:pPr>
        <w:ind w:firstLine="0"/>
        <w:rPr>
          <w:del w:id="307" w:author="matt baldree" w:date="2018-03-20T10:28:00Z"/>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49719A66" w:rsidR="0028131F" w:rsidRDefault="00AC04CA">
      <w:pPr>
        <w:pStyle w:val="Heading1"/>
        <w:rPr>
          <w:ins w:id="308" w:author="matt baldree" w:date="2018-03-20T11:53:00Z"/>
        </w:rPr>
      </w:pPr>
      <w:r>
        <w:t>8</w:t>
      </w:r>
      <w:r w:rsidR="008F5FCA">
        <w:t xml:space="preserve"> </w:t>
      </w:r>
      <w:r w:rsidR="008F5FCA">
        <w:tab/>
      </w:r>
      <w:r w:rsidR="0028131F">
        <w:t>Analysis</w:t>
      </w:r>
    </w:p>
    <w:p w14:paraId="263D2A66" w14:textId="1556F1F7" w:rsidR="00E20DCF" w:rsidRPr="00864E8F" w:rsidRDefault="00E20DCF">
      <w:pPr>
        <w:ind w:firstLine="0"/>
        <w:rPr>
          <w:color w:val="FF0000"/>
          <w:rPrChange w:id="309" w:author="matt baldree" w:date="2018-03-20T12:05:00Z">
            <w:rPr/>
          </w:rPrChange>
        </w:rPr>
        <w:pPrChange w:id="310" w:author="matt baldree" w:date="2018-03-20T11:59:00Z">
          <w:pPr>
            <w:pStyle w:val="Heading1"/>
          </w:pPr>
        </w:pPrChange>
      </w:pPr>
      <w:ins w:id="311" w:author="matt baldree" w:date="2018-03-20T11:53:00Z">
        <w:r w:rsidRPr="00864E8F">
          <w:rPr>
            <w:color w:val="FF0000"/>
            <w:rPrChange w:id="312" w:author="matt baldree" w:date="2018-03-20T12:05:00Z">
              <w:rPr/>
            </w:rPrChange>
          </w:rPr>
          <w:t>Blah blah</w:t>
        </w:r>
      </w:ins>
    </w:p>
    <w:p w14:paraId="68D8D419" w14:textId="16B75E17" w:rsidR="00E20DCF" w:rsidRDefault="00E20DCF">
      <w:pPr>
        <w:pStyle w:val="Heading2"/>
        <w:rPr>
          <w:ins w:id="313" w:author="matt baldree" w:date="2018-03-20T11:52:00Z"/>
        </w:rPr>
        <w:pPrChange w:id="314" w:author="matt baldree" w:date="2018-03-20T11:52:00Z">
          <w:pPr/>
        </w:pPrChange>
      </w:pPr>
      <w:ins w:id="315" w:author="matt baldree" w:date="2018-03-20T11:52:00Z">
        <w:r>
          <w:t>8.1 Market Analysis</w:t>
        </w:r>
      </w:ins>
    </w:p>
    <w:p w14:paraId="09497318" w14:textId="2C9E41F4" w:rsidR="009A7205" w:rsidRDefault="0073344B">
      <w:pPr>
        <w:ind w:firstLine="0"/>
        <w:rPr>
          <w:ins w:id="316" w:author="matt baldree" w:date="2018-03-20T11:45:00Z"/>
        </w:rPr>
        <w:pPrChange w:id="317" w:author="matt baldree" w:date="2018-03-20T10:24:00Z">
          <w:pPr/>
        </w:pPrChange>
      </w:pPr>
      <w:commentRangeStart w:id="318"/>
      <w:r>
        <w:t>Cryptocurrencies</w:t>
      </w:r>
      <w:commentRangeEnd w:id="318"/>
      <w:r w:rsidR="009A7205">
        <w:rPr>
          <w:rStyle w:val="CommentReference"/>
        </w:rPr>
        <w:commentReference w:id="318"/>
      </w:r>
      <w:r>
        <w:t xml:space="preserve"> </w:t>
      </w:r>
      <w:ins w:id="319" w:author="matt baldree" w:date="2018-03-20T10:25:00Z">
        <w:r w:rsidR="008235D2">
          <w:t xml:space="preserve">currently </w:t>
        </w:r>
      </w:ins>
      <w:r>
        <w:t>behave like a separate asset</w:t>
      </w:r>
      <w:del w:id="320" w:author="matt baldree" w:date="2018-03-20T11:38:00Z">
        <w:r w:rsidDel="00496F38">
          <w:delText>s</w:delText>
        </w:r>
      </w:del>
      <w:r>
        <w:t xml:space="preserve"> class, although closer to a hedge such as gold</w:t>
      </w:r>
      <w:ins w:id="321" w:author="Paul W" w:date="2018-03-20T17:53:00Z">
        <w:r w:rsidR="00C13A36">
          <w:t xml:space="preserve"> </w:t>
        </w:r>
      </w:ins>
      <w:ins w:id="322" w:author="Paul W" w:date="2018-03-20T17:54:00Z">
        <w:r w:rsidR="00C13A36">
          <w:t>but in their own market space</w:t>
        </w:r>
      </w:ins>
      <w:r>
        <w:t xml:space="preserve">. </w:t>
      </w:r>
      <w:del w:id="323" w:author="matt baldree" w:date="2018-03-20T10:24:00Z">
        <w:r w:rsidDel="008235D2">
          <w:delText xml:space="preserve"> </w:delText>
        </w:r>
      </w:del>
      <w:r>
        <w:t xml:space="preserve">Market movements of the S&amp;P 500 and NASDSAQ are far removed from being similar with cryptocurrencies. </w:t>
      </w:r>
      <w:del w:id="324" w:author="matt baldree" w:date="2018-03-20T10:24:00Z">
        <w:r w:rsidDel="008235D2">
          <w:delText xml:space="preserve"> </w:delText>
        </w:r>
      </w:del>
      <w:r>
        <w:t xml:space="preserve">This is also true with fiat currencies, investors do not appear to utilize them in </w:t>
      </w:r>
      <w:del w:id="325" w:author="matt baldree" w:date="2018-03-20T12:00:00Z">
        <w:r w:rsidDel="00183B62">
          <w:delText xml:space="preserve">in </w:delText>
        </w:r>
      </w:del>
      <w:r>
        <w:t xml:space="preserve">the same manner as cryptocurrency. </w:t>
      </w:r>
      <w:del w:id="326" w:author="matt baldree" w:date="2018-03-20T10:24:00Z">
        <w:r w:rsidDel="008235D2">
          <w:delText xml:space="preserve"> </w:delText>
        </w:r>
      </w:del>
      <w:r>
        <w:t>In comparison, gold moves closely</w:t>
      </w:r>
      <w:ins w:id="327" w:author="Paul W" w:date="2018-03-20T17:54:00Z">
        <w:r w:rsidR="00C13A36">
          <w:t>, although negatively correlated,</w:t>
        </w:r>
      </w:ins>
      <w:r>
        <w:t xml:space="preserve"> with cryptocurrencies while not directly related. </w:t>
      </w:r>
      <w:del w:id="328" w:author="matt baldree" w:date="2018-03-20T10:24:00Z">
        <w:r w:rsidDel="008235D2">
          <w:delText xml:space="preserve"> </w:delText>
        </w:r>
      </w:del>
      <w:r>
        <w:t>The Nikkei market shows a slight connection to Ethereum which is a smart contract-type cryptocurrency</w:t>
      </w:r>
      <w:r w:rsidR="006D0ABE">
        <w:t>.</w:t>
      </w:r>
      <w:ins w:id="329" w:author="matt baldree" w:date="2018-03-20T11:43:00Z">
        <w:r w:rsidR="009A7205">
          <w:t xml:space="preserve"> The Nikkei has a slight relation to the price of Ethereum (ETH-P) and gold’s price movement is somewhat related to cryptocurrencies. Fiat currencies are completely unrelated which would be expected.</w:t>
        </w:r>
      </w:ins>
      <w:ins w:id="330" w:author="matt baldree" w:date="2018-03-20T12:06:00Z">
        <w:r w:rsidR="00864E8F">
          <w:t xml:space="preserve"> The correlation between these assets are shown in Fig. 8.</w:t>
        </w:r>
      </w:ins>
    </w:p>
    <w:p w14:paraId="6538D70B" w14:textId="77777777" w:rsidR="009A7205" w:rsidRDefault="009A7205">
      <w:pPr>
        <w:ind w:firstLine="0"/>
        <w:rPr>
          <w:ins w:id="331" w:author="matt baldree" w:date="2018-03-20T11:45:00Z"/>
        </w:rPr>
        <w:pPrChange w:id="332" w:author="matt baldree" w:date="2018-03-20T10:24:00Z">
          <w:pPr/>
        </w:pPrChange>
      </w:pPr>
    </w:p>
    <w:p w14:paraId="246BA6DF" w14:textId="08292957" w:rsidR="0073344B" w:rsidRDefault="009A7205">
      <w:pPr>
        <w:pStyle w:val="Heading4"/>
        <w:pPrChange w:id="333" w:author="matt baldree" w:date="2018-03-20T11:45:00Z">
          <w:pPr/>
        </w:pPrChange>
      </w:pPr>
      <w:ins w:id="334" w:author="matt baldree" w:date="2018-03-20T11:45:00Z">
        <w:r>
          <w:t xml:space="preserve">Remark 1. </w:t>
        </w:r>
      </w:ins>
      <w:ins w:id="335" w:author="matt baldree" w:date="2018-03-20T11:43:00Z">
        <w:r w:rsidRPr="009A7205">
          <w:rPr>
            <w:i w:val="0"/>
          </w:rPr>
          <w:t xml:space="preserve">BTC-P = Bitcoin price, LTC-P = Litecoin price, ETH-P = Ethereum price, BTC-V = Bitcoin volume, LTC-V = Litecoin volume, </w:t>
        </w:r>
      </w:ins>
      <w:ins w:id="336" w:author="matt baldree" w:date="2018-03-20T11:46:00Z">
        <w:r>
          <w:rPr>
            <w:i w:val="0"/>
          </w:rPr>
          <w:t xml:space="preserve">and </w:t>
        </w:r>
      </w:ins>
      <w:ins w:id="337" w:author="matt baldree" w:date="2018-03-20T11:43:00Z">
        <w:r w:rsidRPr="009A7205">
          <w:rPr>
            <w:i w:val="0"/>
          </w:rPr>
          <w:t>ETH-V = Ethereum volume</w:t>
        </w:r>
      </w:ins>
      <w:ins w:id="338" w:author="matt baldree" w:date="2018-03-20T11:46:00Z">
        <w:r>
          <w:rPr>
            <w:i w:val="0"/>
          </w:rPr>
          <w:t>.</w:t>
        </w:r>
      </w:ins>
    </w:p>
    <w:p w14:paraId="6ECA9768" w14:textId="77777777" w:rsidR="006D0ABE" w:rsidRDefault="006D0ABE" w:rsidP="0073344B"/>
    <w:p w14:paraId="50ED8D15" w14:textId="552CC660" w:rsidR="0073344B" w:rsidRDefault="0073344B" w:rsidP="0073344B">
      <w:pPr>
        <w:rPr>
          <w:ins w:id="339" w:author="matt baldree" w:date="2018-03-20T10:26:00Z"/>
        </w:rPr>
      </w:pPr>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32BB0" w14:textId="48A1C7E2" w:rsidR="008235D2" w:rsidDel="009A7205" w:rsidRDefault="008235D2" w:rsidP="009A7205">
      <w:pPr>
        <w:rPr>
          <w:del w:id="340" w:author="matt baldree" w:date="2018-03-20T10:33:00Z"/>
          <w:sz w:val="18"/>
        </w:rPr>
      </w:pPr>
      <w:commentRangeStart w:id="341"/>
      <w:ins w:id="342" w:author="matt baldree" w:date="2018-03-20T10:26:00Z">
        <w:r w:rsidRPr="002B7564">
          <w:rPr>
            <w:b/>
            <w:sz w:val="18"/>
          </w:rPr>
          <w:t xml:space="preserve">Fig. </w:t>
        </w:r>
        <w:r>
          <w:rPr>
            <w:b/>
            <w:sz w:val="18"/>
          </w:rPr>
          <w:t>8</w:t>
        </w:r>
        <w:r w:rsidRPr="002B7564">
          <w:rPr>
            <w:b/>
            <w:sz w:val="18"/>
          </w:rPr>
          <w:t>.</w:t>
        </w:r>
        <w:r w:rsidRPr="002B7564">
          <w:rPr>
            <w:sz w:val="18"/>
          </w:rPr>
          <w:t xml:space="preserve"> </w:t>
        </w:r>
      </w:ins>
      <w:commentRangeEnd w:id="341"/>
      <w:ins w:id="343" w:author="matt baldree" w:date="2018-03-20T12:07:00Z">
        <w:r w:rsidR="00864E8F">
          <w:rPr>
            <w:rStyle w:val="CommentReference"/>
          </w:rPr>
          <w:commentReference w:id="341"/>
        </w:r>
      </w:ins>
      <w:ins w:id="344" w:author="matt baldree" w:date="2018-03-20T11:41:00Z">
        <w:r w:rsidR="009A7205">
          <w:rPr>
            <w:sz w:val="18"/>
          </w:rPr>
          <w:t xml:space="preserve">Cryptocurrencies correlation with fiat currencies and market </w:t>
        </w:r>
      </w:ins>
      <w:ins w:id="345" w:author="matt baldree" w:date="2018-03-20T11:42:00Z">
        <w:r w:rsidR="009A7205">
          <w:rPr>
            <w:sz w:val="18"/>
          </w:rPr>
          <w:t>indices</w:t>
        </w:r>
      </w:ins>
      <w:ins w:id="346" w:author="matt baldree" w:date="2018-03-20T10:26:00Z">
        <w:r w:rsidRPr="002B7564">
          <w:rPr>
            <w:sz w:val="18"/>
          </w:rPr>
          <w:t>.</w:t>
        </w:r>
      </w:ins>
    </w:p>
    <w:p w14:paraId="017E05DE" w14:textId="5AB3C42D" w:rsidR="009A7205" w:rsidRDefault="009A7205">
      <w:pPr>
        <w:ind w:firstLine="0"/>
        <w:rPr>
          <w:ins w:id="347" w:author="matt baldree" w:date="2018-03-20T11:46:00Z"/>
          <w:sz w:val="18"/>
        </w:rPr>
        <w:pPrChange w:id="348" w:author="matt baldree" w:date="2018-03-20T10:33:00Z">
          <w:pPr/>
        </w:pPrChange>
      </w:pPr>
    </w:p>
    <w:p w14:paraId="3D79EAD6" w14:textId="77777777" w:rsidR="009A7205" w:rsidRDefault="009A7205">
      <w:pPr>
        <w:ind w:firstLine="0"/>
        <w:rPr>
          <w:ins w:id="349" w:author="matt baldree" w:date="2018-03-20T11:46:00Z"/>
          <w:sz w:val="18"/>
        </w:rPr>
        <w:pPrChange w:id="350" w:author="matt baldree" w:date="2018-03-20T10:33:00Z">
          <w:pPr/>
        </w:pPrChange>
      </w:pPr>
    </w:p>
    <w:p w14:paraId="4DF199B0" w14:textId="6E5A2BC7" w:rsidR="009A7205" w:rsidDel="009A7205" w:rsidRDefault="00C30644" w:rsidP="009A7205">
      <w:pPr>
        <w:rPr>
          <w:del w:id="351" w:author="matt baldree" w:date="2018-03-20T11:46:00Z"/>
          <w:moveTo w:id="352" w:author="matt baldree" w:date="2018-03-20T11:46:00Z"/>
        </w:rPr>
      </w:pPr>
      <w:ins w:id="353" w:author="matt baldree" w:date="2018-03-20T11:47:00Z">
        <w:r>
          <w:t>Fig. 9</w:t>
        </w:r>
      </w:ins>
      <w:ins w:id="354" w:author="matt baldree" w:date="2018-03-20T11:46:00Z">
        <w:r w:rsidR="009A7205">
          <w:t xml:space="preserve"> shows </w:t>
        </w:r>
      </w:ins>
      <w:moveToRangeStart w:id="355" w:author="matt baldree" w:date="2018-03-20T11:46:00Z" w:name="move509309715"/>
      <w:moveTo w:id="356" w:author="matt baldree" w:date="2018-03-20T11:46:00Z">
        <w:del w:id="357" w:author="matt baldree" w:date="2018-03-20T11:46:00Z">
          <w:r w:rsidR="009A7205" w:rsidDel="009A7205">
            <w:delText>In this chart, we zo</w:delText>
          </w:r>
        </w:del>
      </w:moveTo>
      <w:ins w:id="358" w:author="matt baldree" w:date="2018-03-20T11:47:00Z">
        <w:r w:rsidR="009A7205">
          <w:t>a zo</w:t>
        </w:r>
      </w:ins>
      <w:moveTo w:id="359" w:author="matt baldree" w:date="2018-03-20T11:46:00Z">
        <w:r w:rsidR="009A7205">
          <w:t xml:space="preserve">omed </w:t>
        </w:r>
      </w:moveTo>
      <w:ins w:id="360" w:author="matt baldree" w:date="2018-03-20T11:47:00Z">
        <w:r w:rsidR="009A7205">
          <w:t xml:space="preserve">in view of </w:t>
        </w:r>
      </w:ins>
      <w:moveTo w:id="361" w:author="matt baldree" w:date="2018-03-20T11:46:00Z">
        <w:del w:id="362" w:author="matt baldree" w:date="2018-03-20T11:47:00Z">
          <w:r w:rsidR="009A7205" w:rsidDel="009A7205">
            <w:delText>in on t</w:delText>
          </w:r>
        </w:del>
      </w:moveTo>
      <w:ins w:id="363" w:author="matt baldree" w:date="2018-03-20T11:47:00Z">
        <w:r w:rsidR="009A7205">
          <w:t>t</w:t>
        </w:r>
      </w:ins>
      <w:moveTo w:id="364" w:author="matt baldree" w:date="2018-03-20T11:46:00Z">
        <w:r w:rsidR="009A7205">
          <w:t xml:space="preserve">he relationship between cryptocurrencies, treasury, gold and crude oil prices. </w:t>
        </w:r>
      </w:moveTo>
      <w:ins w:id="365" w:author="matt baldree" w:date="2018-03-20T11:47:00Z">
        <w:r w:rsidR="009A7205">
          <w:t>In this view, w</w:t>
        </w:r>
      </w:ins>
      <w:moveTo w:id="366" w:author="matt baldree" w:date="2018-03-20T11:46:00Z">
        <w:del w:id="367" w:author="matt baldree" w:date="2018-03-20T11:47:00Z">
          <w:r w:rsidR="009A7205" w:rsidDel="009A7205">
            <w:delText>W</w:delText>
          </w:r>
        </w:del>
        <w:r w:rsidR="009A7205">
          <w:t>e can see that there is not a direct correlation with commodity asset classes to cryptocurrencies. The thicker the line</w:t>
        </w:r>
        <w:del w:id="368" w:author="matt baldree" w:date="2018-03-20T11:47:00Z">
          <w:r w:rsidR="009A7205" w:rsidDel="009A7205">
            <w:delText xml:space="preserve"> is</w:delText>
          </w:r>
        </w:del>
        <w:r w:rsidR="009A7205">
          <w:t>, the stronger the correlation.</w:t>
        </w:r>
      </w:moveTo>
    </w:p>
    <w:moveToRangeEnd w:id="355"/>
    <w:p w14:paraId="444A3E9D" w14:textId="77777777" w:rsidR="0073344B" w:rsidRDefault="0073344B" w:rsidP="00864E8F"/>
    <w:p w14:paraId="6F1A6C14" w14:textId="0D727157" w:rsidR="004F7890" w:rsidDel="009A7205" w:rsidRDefault="0073344B" w:rsidP="0073344B">
      <w:pPr>
        <w:rPr>
          <w:del w:id="369" w:author="matt baldree" w:date="2018-03-20T11:42:00Z"/>
        </w:rPr>
      </w:pPr>
      <w:del w:id="370" w:author="matt baldree" w:date="2018-03-20T11:42:00Z">
        <w:r w:rsidDel="009A7205">
          <w:delText>This chart looks at cryptocurrencies as correlated with other fiat currencies, market indices and other assets that are traded.</w:delText>
        </w:r>
      </w:del>
    </w:p>
    <w:p w14:paraId="70FDD653" w14:textId="1A168E05" w:rsidR="004F7890" w:rsidDel="009A7205" w:rsidRDefault="004F7890" w:rsidP="0073344B">
      <w:pPr>
        <w:rPr>
          <w:del w:id="371" w:author="matt baldree" w:date="2018-03-20T11:42:00Z"/>
        </w:rPr>
      </w:pPr>
    </w:p>
    <w:p w14:paraId="6F50DAA9" w14:textId="19BA45DA" w:rsidR="0073344B" w:rsidDel="009A7205" w:rsidRDefault="0073344B" w:rsidP="0073344B">
      <w:pPr>
        <w:rPr>
          <w:del w:id="372" w:author="matt baldree" w:date="2018-03-20T11:42:00Z"/>
        </w:rPr>
      </w:pPr>
      <w:del w:id="373" w:author="matt baldree" w:date="2018-03-20T11:42:00Z">
        <w:r w:rsidDel="009A7205">
          <w:delText xml:space="preserve">Notice that Nikkei has a slight relation to the price of Ethereum (ETH-P) and gold’s price movement is close to but not entirely related to cryptocurrencies. </w:delText>
        </w:r>
      </w:del>
      <w:del w:id="374" w:author="matt baldree" w:date="2018-03-20T10:24:00Z">
        <w:r w:rsidDel="008235D2">
          <w:delText xml:space="preserve"> </w:delText>
        </w:r>
      </w:del>
      <w:del w:id="375" w:author="matt baldree" w:date="2018-03-20T11:42:00Z">
        <w:r w:rsidDel="009A7205">
          <w:delText xml:space="preserve">Fiat currencies are completely unrelated which would be expected.  </w:delText>
        </w:r>
      </w:del>
      <w:del w:id="376" w:author="matt baldree" w:date="2018-03-20T10:24:00Z">
        <w:r w:rsidDel="008235D2">
          <w:delText xml:space="preserve"> </w:delText>
        </w:r>
      </w:del>
      <w:del w:id="377" w:author="matt baldree" w:date="2018-03-20T11:42:00Z">
        <w:r w:rsidRPr="006F1110" w:rsidDel="009A7205">
          <w:rPr>
            <w:i/>
          </w:rPr>
          <w:delText>(BTC-P = Bitcoin price, LTC-P = Litecoin price, ETH-P = Ethereum price, BTC-V = Bitcoin volume, LTC-V = Litecoin volume, ETH-V = Ethereum volume)</w:delText>
        </w:r>
      </w:del>
    </w:p>
    <w:p w14:paraId="0BE16621" w14:textId="6E5316C7" w:rsidR="0073344B" w:rsidDel="009A7205" w:rsidRDefault="0073344B" w:rsidP="0073344B">
      <w:pPr>
        <w:rPr>
          <w:del w:id="378" w:author="matt baldree" w:date="2018-03-20T11:42:00Z"/>
        </w:rPr>
      </w:pPr>
    </w:p>
    <w:p w14:paraId="6117C6A5" w14:textId="236FCF5E" w:rsidR="0073344B" w:rsidRDefault="0073344B" w:rsidP="0073344B">
      <w:pPr>
        <w:rPr>
          <w:ins w:id="379" w:author="matt baldree" w:date="2018-03-20T10:26:00Z"/>
        </w:rPr>
      </w:pPr>
      <w:r>
        <w:rPr>
          <w:noProof/>
        </w:rPr>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72FEA6" w14:textId="0E7E6D10" w:rsidR="008235D2" w:rsidRPr="008235D2" w:rsidDel="008235D2" w:rsidRDefault="008235D2">
      <w:pPr>
        <w:ind w:firstLine="0"/>
        <w:rPr>
          <w:del w:id="380" w:author="matt baldree" w:date="2018-03-20T10:32:00Z"/>
          <w:sz w:val="18"/>
          <w:rPrChange w:id="381" w:author="matt baldree" w:date="2018-03-20T10:26:00Z">
            <w:rPr>
              <w:del w:id="382" w:author="matt baldree" w:date="2018-03-20T10:32:00Z"/>
            </w:rPr>
          </w:rPrChange>
        </w:rPr>
        <w:pPrChange w:id="383" w:author="matt baldree" w:date="2018-03-20T10:26:00Z">
          <w:pPr/>
        </w:pPrChange>
      </w:pPr>
      <w:ins w:id="384" w:author="matt baldree" w:date="2018-03-20T10:26:00Z">
        <w:r w:rsidRPr="002B7564">
          <w:rPr>
            <w:b/>
            <w:sz w:val="18"/>
          </w:rPr>
          <w:t xml:space="preserve">Fig. </w:t>
        </w:r>
      </w:ins>
      <w:ins w:id="385" w:author="matt baldree" w:date="2018-03-20T10:41:00Z">
        <w:r w:rsidR="004978B8">
          <w:rPr>
            <w:b/>
            <w:sz w:val="18"/>
          </w:rPr>
          <w:t>9</w:t>
        </w:r>
      </w:ins>
      <w:ins w:id="386" w:author="matt baldree" w:date="2018-03-20T10:26:00Z">
        <w:r w:rsidRPr="002B7564">
          <w:rPr>
            <w:b/>
            <w:sz w:val="18"/>
          </w:rPr>
          <w:t>.</w:t>
        </w:r>
        <w:r w:rsidRPr="002B7564">
          <w:rPr>
            <w:sz w:val="18"/>
          </w:rPr>
          <w:t xml:space="preserve"> </w:t>
        </w:r>
      </w:ins>
      <w:ins w:id="387" w:author="matt baldree" w:date="2018-03-20T11:48:00Z">
        <w:r w:rsidR="009A7205">
          <w:rPr>
            <w:sz w:val="18"/>
          </w:rPr>
          <w:t xml:space="preserve">Zoomed in view of the </w:t>
        </w:r>
        <w:r w:rsidR="009A7205" w:rsidRPr="009A7205">
          <w:rPr>
            <w:sz w:val="18"/>
          </w:rPr>
          <w:t>relationship between cryptocurrencies, treasury, gold and crude oil prices</w:t>
        </w:r>
      </w:ins>
      <w:ins w:id="388" w:author="matt baldree" w:date="2018-03-20T10:26:00Z">
        <w:r w:rsidRPr="002B7564">
          <w:rPr>
            <w:sz w:val="18"/>
          </w:rPr>
          <w:t>.</w:t>
        </w:r>
      </w:ins>
    </w:p>
    <w:p w14:paraId="682C8CCB" w14:textId="77777777" w:rsidR="0073344B" w:rsidRDefault="0073344B">
      <w:pPr>
        <w:ind w:firstLine="0"/>
        <w:pPrChange w:id="389" w:author="matt baldree" w:date="2018-03-20T10:26:00Z">
          <w:pPr/>
        </w:pPrChange>
      </w:pPr>
    </w:p>
    <w:p w14:paraId="1CE5D525" w14:textId="77777777" w:rsidR="00E20DCF" w:rsidRDefault="00E20DCF">
      <w:pPr>
        <w:ind w:firstLine="0"/>
        <w:rPr>
          <w:ins w:id="390" w:author="matt baldree" w:date="2018-03-20T11:50:00Z"/>
        </w:rPr>
        <w:pPrChange w:id="391" w:author="matt baldree" w:date="2018-03-20T11:50:00Z">
          <w:pPr/>
        </w:pPrChange>
      </w:pPr>
    </w:p>
    <w:p w14:paraId="10223452" w14:textId="33D4C850" w:rsidR="0073344B" w:rsidDel="009A7205" w:rsidRDefault="00C30644">
      <w:pPr>
        <w:ind w:firstLine="270"/>
        <w:rPr>
          <w:moveFrom w:id="392" w:author="matt baldree" w:date="2018-03-20T11:46:00Z"/>
        </w:rPr>
        <w:pPrChange w:id="393" w:author="matt baldree" w:date="2018-03-20T11:51:00Z">
          <w:pPr/>
        </w:pPrChange>
      </w:pPr>
      <w:ins w:id="394" w:author="matt baldree" w:date="2018-03-20T11:49:00Z">
        <w:r>
          <w:t>Fig. 10</w:t>
        </w:r>
        <w:r w:rsidR="009A7205">
          <w:t xml:space="preserve"> </w:t>
        </w:r>
      </w:ins>
      <w:ins w:id="395" w:author="matt baldree" w:date="2018-03-20T11:48:00Z">
        <w:r w:rsidR="009A7205">
          <w:t>focus</w:t>
        </w:r>
      </w:ins>
      <w:ins w:id="396" w:author="matt baldree" w:date="2018-03-20T11:49:00Z">
        <w:r w:rsidR="00E20DCF">
          <w:t>es</w:t>
        </w:r>
      </w:ins>
      <w:ins w:id="397" w:author="matt baldree" w:date="2018-03-20T11:48:00Z">
        <w:r w:rsidR="009A7205">
          <w:t xml:space="preserve"> on the relationship </w:t>
        </w:r>
      </w:ins>
      <w:ins w:id="398" w:author="matt baldree" w:date="2018-03-20T12:23:00Z">
        <w:r>
          <w:t>between</w:t>
        </w:r>
      </w:ins>
      <w:ins w:id="399" w:author="matt baldree" w:date="2018-03-20T12:24:00Z">
        <w:r>
          <w:t xml:space="preserve"> </w:t>
        </w:r>
      </w:ins>
      <w:ins w:id="400" w:author="matt baldree" w:date="2018-03-20T11:48:00Z">
        <w:r w:rsidR="009A7205">
          <w:t xml:space="preserve">fiat currencies </w:t>
        </w:r>
      </w:ins>
      <w:ins w:id="401" w:author="matt baldree" w:date="2018-03-20T12:24:00Z">
        <w:r>
          <w:t xml:space="preserve">and </w:t>
        </w:r>
      </w:ins>
      <w:ins w:id="402" w:author="matt baldree" w:date="2018-03-20T11:48:00Z">
        <w:r w:rsidR="009A7205">
          <w:t>cryptocurrencies. This chart emphasizes the point that investors view cryptocurrency more like gold and not fiat currencies</w:t>
        </w:r>
      </w:ins>
      <w:ins w:id="403" w:author="matt baldree" w:date="2018-03-20T12:24:00Z">
        <w:r>
          <w:t xml:space="preserve"> at this point in time</w:t>
        </w:r>
      </w:ins>
      <w:ins w:id="404" w:author="matt baldree" w:date="2018-03-20T11:48:00Z">
        <w:r w:rsidR="009A7205">
          <w:t xml:space="preserve">. </w:t>
        </w:r>
      </w:ins>
      <w:ins w:id="405" w:author="matt baldree" w:date="2018-03-20T12:24:00Z">
        <w:r>
          <w:t>Because</w:t>
        </w:r>
      </w:ins>
      <w:ins w:id="406" w:author="matt baldree" w:date="2018-03-20T11:48:00Z">
        <w:r w:rsidR="009A7205">
          <w:t xml:space="preserve"> gold is used to hedge volatile markets, it would make sense that gold </w:t>
        </w:r>
      </w:ins>
      <w:ins w:id="407" w:author="matt baldree" w:date="2018-03-20T12:25:00Z">
        <w:r>
          <w:t xml:space="preserve">too </w:t>
        </w:r>
      </w:ins>
      <w:ins w:id="408" w:author="matt baldree" w:date="2018-03-20T11:48:00Z">
        <w:r w:rsidR="009A7205">
          <w:t>is not co</w:t>
        </w:r>
        <w:r>
          <w:t>rrelated with fiat currencies.</w:t>
        </w:r>
      </w:ins>
      <w:moveFromRangeStart w:id="409" w:author="matt baldree" w:date="2018-03-20T11:46:00Z" w:name="move509309715"/>
      <w:moveFrom w:id="410" w:author="matt baldree" w:date="2018-03-20T11:46:00Z">
        <w:r w:rsidR="0073344B" w:rsidDel="009A7205">
          <w:t xml:space="preserve">In this chart, we zoomed in on the relationship between cryptocurrencies, treasury, gold and crude oil prices. </w:t>
        </w:r>
        <w:r w:rsidR="0073344B" w:rsidDel="008235D2">
          <w:t xml:space="preserve"> </w:t>
        </w:r>
        <w:r w:rsidR="0073344B" w:rsidDel="009A7205">
          <w:t xml:space="preserve">We can see that there is not a direct correlation with commodity asset classes to cryptocurrencies. </w:t>
        </w:r>
        <w:r w:rsidR="0073344B" w:rsidDel="008235D2">
          <w:t xml:space="preserve"> </w:t>
        </w:r>
        <w:r w:rsidR="0073344B" w:rsidDel="009A7205">
          <w:t>The thicker the line is, the stronger the correlation.</w:t>
        </w:r>
      </w:moveFrom>
    </w:p>
    <w:moveFromRangeEnd w:id="409"/>
    <w:p w14:paraId="0B3DE8D6" w14:textId="77777777" w:rsidR="0073344B" w:rsidRDefault="0073344B">
      <w:pPr>
        <w:ind w:firstLine="270"/>
        <w:pPrChange w:id="411" w:author="matt baldree" w:date="2018-03-20T11:51:00Z">
          <w:pPr/>
        </w:pPrChange>
      </w:pPr>
    </w:p>
    <w:p w14:paraId="611A1250" w14:textId="7FABE74C" w:rsidR="0073344B" w:rsidRDefault="0073344B" w:rsidP="0073344B">
      <w:pPr>
        <w:rPr>
          <w:ins w:id="412" w:author="matt baldree" w:date="2018-03-20T10:31:00Z"/>
        </w:rPr>
      </w:pPr>
      <w:r>
        <w:rPr>
          <w:noProof/>
        </w:rPr>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53B7C" w14:textId="39ED4404" w:rsidR="008235D2" w:rsidRPr="008235D2" w:rsidDel="004978B8" w:rsidRDefault="008235D2">
      <w:pPr>
        <w:ind w:firstLine="0"/>
        <w:rPr>
          <w:del w:id="413" w:author="matt baldree" w:date="2018-03-20T10:32:00Z"/>
          <w:sz w:val="18"/>
          <w:rPrChange w:id="414" w:author="matt baldree" w:date="2018-03-20T10:32:00Z">
            <w:rPr>
              <w:del w:id="415" w:author="matt baldree" w:date="2018-03-20T10:32:00Z"/>
            </w:rPr>
          </w:rPrChange>
        </w:rPr>
        <w:pPrChange w:id="416" w:author="matt baldree" w:date="2018-03-20T10:32:00Z">
          <w:pPr/>
        </w:pPrChange>
      </w:pPr>
      <w:ins w:id="417" w:author="matt baldree" w:date="2018-03-20T10:31:00Z">
        <w:r w:rsidRPr="002B7564">
          <w:rPr>
            <w:b/>
            <w:sz w:val="18"/>
          </w:rPr>
          <w:t xml:space="preserve">Fig. </w:t>
        </w:r>
      </w:ins>
      <w:ins w:id="418" w:author="matt baldree" w:date="2018-03-20T10:41:00Z">
        <w:r w:rsidR="004978B8">
          <w:rPr>
            <w:b/>
            <w:sz w:val="18"/>
          </w:rPr>
          <w:t>10</w:t>
        </w:r>
      </w:ins>
      <w:ins w:id="419" w:author="matt baldree" w:date="2018-03-20T10:31:00Z">
        <w:r w:rsidRPr="002B7564">
          <w:rPr>
            <w:b/>
            <w:sz w:val="18"/>
          </w:rPr>
          <w:t>.</w:t>
        </w:r>
        <w:r w:rsidRPr="002B7564">
          <w:rPr>
            <w:sz w:val="18"/>
          </w:rPr>
          <w:t xml:space="preserve"> </w:t>
        </w:r>
      </w:ins>
      <w:ins w:id="420" w:author="matt baldree" w:date="2018-03-20T11:49:00Z">
        <w:r w:rsidR="00E20DCF">
          <w:rPr>
            <w:sz w:val="18"/>
          </w:rPr>
          <w:t>R</w:t>
        </w:r>
        <w:r w:rsidR="00E20DCF" w:rsidRPr="00E20DCF">
          <w:rPr>
            <w:sz w:val="18"/>
          </w:rPr>
          <w:t>elationship that fiat currencies have with cryptocurrencies</w:t>
        </w:r>
      </w:ins>
      <w:ins w:id="421" w:author="matt baldree" w:date="2018-03-20T11:50:00Z">
        <w:r w:rsidR="00E20DCF">
          <w:rPr>
            <w:sz w:val="18"/>
          </w:rPr>
          <w:t>.</w:t>
        </w:r>
      </w:ins>
    </w:p>
    <w:p w14:paraId="403D6639" w14:textId="77777777" w:rsidR="0073344B" w:rsidRDefault="0073344B">
      <w:pPr>
        <w:ind w:firstLine="0"/>
        <w:pPrChange w:id="422" w:author="matt baldree" w:date="2018-03-20T10:32:00Z">
          <w:pPr/>
        </w:pPrChange>
      </w:pPr>
    </w:p>
    <w:p w14:paraId="31328EED" w14:textId="77777777" w:rsidR="004978B8" w:rsidRDefault="004978B8" w:rsidP="0073344B">
      <w:pPr>
        <w:rPr>
          <w:ins w:id="423" w:author="matt baldree" w:date="2018-03-20T10:40:00Z"/>
        </w:rPr>
      </w:pPr>
    </w:p>
    <w:p w14:paraId="0E876669" w14:textId="35F6D70B" w:rsidR="0073344B" w:rsidRDefault="00C30644" w:rsidP="0073344B">
      <w:ins w:id="424" w:author="matt baldree" w:date="2018-03-20T12:27:00Z">
        <w:r>
          <w:t xml:space="preserve">Fig. 11 shows a </w:t>
        </w:r>
      </w:ins>
      <w:moveToRangeStart w:id="425" w:author="matt baldree" w:date="2018-03-20T12:26:00Z" w:name="move509312134"/>
      <w:moveTo w:id="426" w:author="matt baldree" w:date="2018-03-20T12:26:00Z">
        <w:del w:id="427" w:author="matt baldree" w:date="2018-03-20T12:27:00Z">
          <w:r w:rsidDel="00C30644">
            <w:delText xml:space="preserve">In this chart we focus in on the </w:delText>
          </w:r>
        </w:del>
        <w:r>
          <w:t xml:space="preserve">relationship between the markets and cryptocurrency. </w:t>
        </w:r>
        <w:del w:id="428" w:author="matt baldree" w:date="2018-03-20T12:27:00Z">
          <w:r w:rsidDel="00C30644">
            <w:delText xml:space="preserve"> </w:delText>
          </w:r>
        </w:del>
        <w:r>
          <w:t>The slight relationship between the NIKKEI index and Ethereum is still visible and the dissimilarity between the main markets is very distinct.</w:t>
        </w:r>
      </w:moveTo>
      <w:moveToRangeEnd w:id="425"/>
      <w:del w:id="429" w:author="matt baldree" w:date="2018-03-20T11:48:00Z">
        <w:r w:rsidR="0073344B" w:rsidDel="009A7205">
          <w:delText xml:space="preserve">In this chart we are focusing on the relationship that fiat currencies have with cryptocurrencies. </w:delText>
        </w:r>
      </w:del>
      <w:del w:id="430" w:author="matt baldree" w:date="2018-03-20T10:24:00Z">
        <w:r w:rsidR="0073344B" w:rsidDel="008235D2">
          <w:delText xml:space="preserve"> </w:delText>
        </w:r>
      </w:del>
      <w:del w:id="431" w:author="matt baldree" w:date="2018-03-20T11:48:00Z">
        <w:r w:rsidR="0073344B" w:rsidDel="009A7205">
          <w:delText xml:space="preserve">This chart emphasizes the point that investors view cryptocurrency more like gold and is not correlated with fiat currencies. </w:delText>
        </w:r>
      </w:del>
      <w:del w:id="432" w:author="matt baldree" w:date="2018-03-20T10:24:00Z">
        <w:r w:rsidR="0073344B" w:rsidDel="008235D2">
          <w:delText xml:space="preserve"> </w:delText>
        </w:r>
      </w:del>
      <w:del w:id="433" w:author="matt baldree" w:date="2018-03-20T11:48:00Z">
        <w:r w:rsidR="0073344B" w:rsidDel="009A7205">
          <w:delText>Since gold is used to hedge volatile markets, it would make sense that gold is not correlated with fiat currencies.  What is surprising is that crypto currencies are behaving somewhat similar to gold.</w:delText>
        </w:r>
      </w:del>
    </w:p>
    <w:p w14:paraId="7B708B7B" w14:textId="77777777" w:rsidR="0073344B" w:rsidRDefault="0073344B" w:rsidP="0073344B"/>
    <w:p w14:paraId="27A3D683" w14:textId="6DD117B0" w:rsidR="0073344B" w:rsidRDefault="0073344B" w:rsidP="0073344B">
      <w:pPr>
        <w:rPr>
          <w:ins w:id="434" w:author="matt baldree" w:date="2018-03-20T10:32:00Z"/>
        </w:rPr>
      </w:pPr>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6A7F6" w14:textId="64C964A5" w:rsidR="004978B8" w:rsidRPr="004978B8" w:rsidDel="004978B8" w:rsidRDefault="004978B8">
      <w:pPr>
        <w:ind w:firstLine="0"/>
        <w:rPr>
          <w:del w:id="435" w:author="matt baldree" w:date="2018-03-20T10:32:00Z"/>
          <w:sz w:val="18"/>
          <w:rPrChange w:id="436" w:author="matt baldree" w:date="2018-03-20T10:32:00Z">
            <w:rPr>
              <w:del w:id="437" w:author="matt baldree" w:date="2018-03-20T10:32:00Z"/>
            </w:rPr>
          </w:rPrChange>
        </w:rPr>
        <w:pPrChange w:id="438" w:author="matt baldree" w:date="2018-03-20T10:32:00Z">
          <w:pPr/>
        </w:pPrChange>
      </w:pPr>
      <w:ins w:id="439" w:author="matt baldree" w:date="2018-03-20T10:32:00Z">
        <w:r w:rsidRPr="002B7564">
          <w:rPr>
            <w:b/>
            <w:sz w:val="18"/>
          </w:rPr>
          <w:t xml:space="preserve">Fig. </w:t>
        </w:r>
      </w:ins>
      <w:ins w:id="440" w:author="matt baldree" w:date="2018-03-20T10:41:00Z">
        <w:r>
          <w:rPr>
            <w:b/>
            <w:sz w:val="18"/>
          </w:rPr>
          <w:t>11</w:t>
        </w:r>
      </w:ins>
      <w:ins w:id="441"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369178F" w14:textId="77777777" w:rsidR="0073344B" w:rsidRDefault="0073344B">
      <w:pPr>
        <w:ind w:firstLine="0"/>
        <w:pPrChange w:id="442" w:author="matt baldree" w:date="2018-03-20T10:32:00Z">
          <w:pPr/>
        </w:pPrChange>
      </w:pPr>
    </w:p>
    <w:p w14:paraId="2316E75C" w14:textId="77777777" w:rsidR="004978B8" w:rsidRDefault="004978B8" w:rsidP="0073344B">
      <w:pPr>
        <w:rPr>
          <w:ins w:id="443" w:author="matt baldree" w:date="2018-03-20T10:40:00Z"/>
        </w:rPr>
      </w:pPr>
    </w:p>
    <w:p w14:paraId="01B9BD18" w14:textId="75FD9F90" w:rsidR="0073344B" w:rsidRDefault="00C30644" w:rsidP="0073344B">
      <w:ins w:id="444" w:author="matt baldree" w:date="2018-03-20T12:28:00Z">
        <w:r>
          <w:t>Fig. 12, shows the relationship between various sentiment indicators and cryptocurrencies. While the prices of the coins do not appear to be related to the various sentiment movements, their trade volumes are close but not directly related.</w:t>
        </w:r>
      </w:ins>
      <w:moveFromRangeStart w:id="445" w:author="matt baldree" w:date="2018-03-20T12:26:00Z" w:name="move509312134"/>
      <w:moveFrom w:id="446" w:author="matt baldree" w:date="2018-03-20T12:26:00Z">
        <w:r w:rsidR="0073344B" w:rsidDel="00C30644">
          <w:t>In this chart we focus in on the relationship between the markets and cryptocurrency.  The slight relationship between the NIKKEI index and Ethereum is still visible and the dissimilarity between the main markets is very distinct.</w:t>
        </w:r>
      </w:moveFrom>
      <w:moveFromRangeEnd w:id="445"/>
    </w:p>
    <w:p w14:paraId="7F5AAC39" w14:textId="77777777" w:rsidR="004F7890" w:rsidRDefault="004F7890" w:rsidP="0073344B"/>
    <w:p w14:paraId="4D97E3A9" w14:textId="559384D4" w:rsidR="0073344B" w:rsidRDefault="0073344B" w:rsidP="0073344B">
      <w:pPr>
        <w:rPr>
          <w:ins w:id="447" w:author="matt baldree" w:date="2018-03-20T10:32:00Z"/>
        </w:rPr>
      </w:pPr>
      <w:r>
        <w:rPr>
          <w:noProof/>
        </w:rPr>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94A8" w14:textId="39FD1A0C" w:rsidR="004978B8" w:rsidRPr="004978B8" w:rsidDel="004978B8" w:rsidRDefault="004978B8">
      <w:pPr>
        <w:ind w:firstLine="0"/>
        <w:rPr>
          <w:del w:id="448" w:author="matt baldree" w:date="2018-03-20T10:32:00Z"/>
          <w:sz w:val="18"/>
          <w:rPrChange w:id="449" w:author="matt baldree" w:date="2018-03-20T10:32:00Z">
            <w:rPr>
              <w:del w:id="450" w:author="matt baldree" w:date="2018-03-20T10:32:00Z"/>
            </w:rPr>
          </w:rPrChange>
        </w:rPr>
        <w:pPrChange w:id="451" w:author="matt baldree" w:date="2018-03-20T10:32:00Z">
          <w:pPr/>
        </w:pPrChange>
      </w:pPr>
      <w:ins w:id="452" w:author="matt baldree" w:date="2018-03-20T10:32:00Z">
        <w:r w:rsidRPr="002B7564">
          <w:rPr>
            <w:b/>
            <w:sz w:val="18"/>
          </w:rPr>
          <w:t xml:space="preserve">Fig. </w:t>
        </w:r>
      </w:ins>
      <w:ins w:id="453" w:author="matt baldree" w:date="2018-03-20T10:41:00Z">
        <w:r>
          <w:rPr>
            <w:b/>
            <w:sz w:val="18"/>
          </w:rPr>
          <w:t>12</w:t>
        </w:r>
      </w:ins>
      <w:ins w:id="454"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705AF19" w14:textId="77777777" w:rsidR="0073344B" w:rsidDel="00C30644" w:rsidRDefault="0073344B">
      <w:pPr>
        <w:ind w:firstLine="0"/>
        <w:rPr>
          <w:del w:id="455" w:author="matt baldree" w:date="2018-03-20T12:28:00Z"/>
        </w:rPr>
        <w:pPrChange w:id="456" w:author="matt baldree" w:date="2018-03-20T10:32:00Z">
          <w:pPr/>
        </w:pPrChange>
      </w:pPr>
    </w:p>
    <w:p w14:paraId="297C76AA" w14:textId="77777777" w:rsidR="004978B8" w:rsidRDefault="004978B8" w:rsidP="00C30644">
      <w:pPr>
        <w:ind w:firstLine="0"/>
        <w:rPr>
          <w:ins w:id="457" w:author="matt baldree" w:date="2018-03-20T10:40:00Z"/>
        </w:rPr>
      </w:pPr>
    </w:p>
    <w:p w14:paraId="101B47B9" w14:textId="08D40D17" w:rsidR="0073344B" w:rsidDel="00E20DCF" w:rsidRDefault="0073344B">
      <w:pPr>
        <w:ind w:firstLine="0"/>
        <w:rPr>
          <w:del w:id="458" w:author="matt baldree" w:date="2018-03-20T10:24:00Z"/>
        </w:rPr>
      </w:pPr>
      <w:del w:id="459" w:author="matt baldree" w:date="2018-03-20T12:28:00Z">
        <w:r w:rsidDel="00C30644">
          <w:delText>This chart shows the relationship between various sentiment indicators and cryptocurrencies. While the prices of the coins do not appear to be related to the various sentiment movements, their trade volumes are close but not directly related.</w:delText>
        </w:r>
      </w:del>
    </w:p>
    <w:p w14:paraId="2E4B05BD" w14:textId="5E97169D" w:rsidR="00E20DCF" w:rsidRDefault="00E20DCF" w:rsidP="00E20DCF">
      <w:pPr>
        <w:pStyle w:val="Heading2"/>
        <w:rPr>
          <w:ins w:id="460" w:author="matt baldree" w:date="2018-03-20T11:58:00Z"/>
        </w:rPr>
      </w:pPr>
      <w:ins w:id="461" w:author="matt baldree" w:date="2018-03-20T11:53:00Z">
        <w:r>
          <w:t>8.2 Sentiment Analysis</w:t>
        </w:r>
      </w:ins>
    </w:p>
    <w:p w14:paraId="654B617F" w14:textId="02A3D35E" w:rsidR="00E20DCF" w:rsidRPr="00864E8F" w:rsidRDefault="00A01D74">
      <w:pPr>
        <w:ind w:firstLine="0"/>
        <w:rPr>
          <w:ins w:id="462" w:author="matt baldree" w:date="2018-03-20T11:53:00Z"/>
          <w:color w:val="FF0000"/>
          <w:rPrChange w:id="463" w:author="matt baldree" w:date="2018-03-20T12:05:00Z">
            <w:rPr>
              <w:ins w:id="464" w:author="matt baldree" w:date="2018-03-20T11:53:00Z"/>
            </w:rPr>
          </w:rPrChange>
        </w:rPr>
        <w:pPrChange w:id="465" w:author="matt baldree" w:date="2018-03-20T11:59:00Z">
          <w:pPr>
            <w:pStyle w:val="Heading2"/>
          </w:pPr>
        </w:pPrChange>
      </w:pPr>
      <w:ins w:id="466" w:author="matt baldree" w:date="2018-03-20T12:28:00Z">
        <w:r>
          <w:rPr>
            <w:color w:val="FF0000"/>
          </w:rPr>
          <w:t xml:space="preserve">Provided a search trend chart located in </w:t>
        </w:r>
      </w:ins>
      <w:ins w:id="467" w:author="matt baldree" w:date="2018-03-20T12:29:00Z">
        <w:r>
          <w:rPr>
            <w:color w:val="FF0000"/>
          </w:rPr>
          <w:t>google-search-trend.xls. Might be helpful if we don’t have anything better to discuss.</w:t>
        </w:r>
      </w:ins>
    </w:p>
    <w:p w14:paraId="38B427F3" w14:textId="2F604043" w:rsidR="00E20DCF" w:rsidRDefault="00E20DCF">
      <w:pPr>
        <w:rPr>
          <w:ins w:id="468" w:author="matt baldree" w:date="2018-03-20T11:57:00Z"/>
        </w:rPr>
        <w:pPrChange w:id="469" w:author="matt baldree" w:date="2018-03-20T11:55:00Z">
          <w:pPr>
            <w:pStyle w:val="Heading2"/>
          </w:pPr>
        </w:pPrChange>
      </w:pPr>
      <w:ins w:id="470" w:author="matt baldree" w:date="2018-03-20T11:57:00Z">
        <w:r w:rsidRPr="00E20DCF">
          <w:rPr>
            <w:noProof/>
          </w:rPr>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1A8E1220" w14:textId="5D609DEB" w:rsidR="00E20DCF" w:rsidRDefault="00E20DCF">
      <w:pPr>
        <w:rPr>
          <w:ins w:id="471" w:author="matt baldree" w:date="2018-03-20T11:54:00Z"/>
        </w:rPr>
        <w:pPrChange w:id="472" w:author="matt baldree" w:date="2018-03-20T11:55:00Z">
          <w:pPr>
            <w:pStyle w:val="Heading2"/>
          </w:pPr>
        </w:pPrChange>
      </w:pPr>
      <w:ins w:id="473" w:author="matt baldree" w:date="2018-03-20T11:57:00Z">
        <w:r w:rsidRPr="002B7564">
          <w:rPr>
            <w:b/>
            <w:sz w:val="18"/>
          </w:rPr>
          <w:t xml:space="preserve">Fig. </w:t>
        </w:r>
        <w:r>
          <w:rPr>
            <w:b/>
            <w:sz w:val="18"/>
          </w:rPr>
          <w:t>13</w:t>
        </w:r>
        <w:r w:rsidRPr="002B7564">
          <w:rPr>
            <w:b/>
            <w:sz w:val="18"/>
          </w:rPr>
          <w:t>.</w:t>
        </w:r>
        <w:r w:rsidRPr="002B7564">
          <w:rPr>
            <w:sz w:val="18"/>
          </w:rPr>
          <w:t xml:space="preserve"> </w:t>
        </w:r>
        <w:r>
          <w:rPr>
            <w:sz w:val="18"/>
          </w:rPr>
          <w:t xml:space="preserve">Google </w:t>
        </w:r>
      </w:ins>
      <w:ins w:id="474" w:author="matt baldree" w:date="2018-03-20T11:58:00Z">
        <w:r>
          <w:rPr>
            <w:sz w:val="18"/>
          </w:rPr>
          <w:t>‘bitcoin’ weekly search trend</w:t>
        </w:r>
      </w:ins>
    </w:p>
    <w:p w14:paraId="558F88A7" w14:textId="207B63E6" w:rsidR="00E20DCF" w:rsidRDefault="00E20DCF" w:rsidP="00E20DCF">
      <w:pPr>
        <w:pStyle w:val="Heading2"/>
        <w:rPr>
          <w:ins w:id="475" w:author="matt baldree" w:date="2018-03-20T11:53:00Z"/>
        </w:rPr>
      </w:pPr>
      <w:ins w:id="476" w:author="matt baldree" w:date="2018-03-20T11:53:00Z">
        <w:r>
          <w:t>8.3 Portfolio Analysis</w:t>
        </w:r>
      </w:ins>
    </w:p>
    <w:p w14:paraId="4480FF7B" w14:textId="789738C6" w:rsidR="00820AAF" w:rsidRPr="00864E8F" w:rsidRDefault="00E20DCF" w:rsidP="00864E8F">
      <w:pPr>
        <w:ind w:firstLine="0"/>
        <w:rPr>
          <w:color w:val="FF0000"/>
          <w:rPrChange w:id="477" w:author="matt baldree" w:date="2018-03-20T12:05:00Z">
            <w:rPr/>
          </w:rPrChange>
        </w:rPr>
      </w:pPr>
      <w:ins w:id="478" w:author="matt baldree" w:date="2018-03-20T11:59:00Z">
        <w:r w:rsidRPr="00864E8F">
          <w:rPr>
            <w:color w:val="FF0000"/>
            <w:rPrChange w:id="479" w:author="matt baldree" w:date="2018-03-20T12:05:00Z">
              <w:rPr/>
            </w:rPrChange>
          </w:rPr>
          <w:t>Blah blah</w:t>
        </w:r>
      </w:ins>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pPr>
        <w:ind w:firstLine="0"/>
        <w:pPrChange w:id="480" w:author="matt baldree" w:date="2018-03-20T10:25:00Z">
          <w:pPr/>
        </w:pPrChange>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001D2BDB" w14:textId="334EE972" w:rsidR="00183B62" w:rsidRPr="00864E8F" w:rsidRDefault="00183B62" w:rsidP="00864E8F">
      <w:pPr>
        <w:ind w:firstLine="0"/>
        <w:rPr>
          <w:ins w:id="481" w:author="matt baldree" w:date="2018-03-20T12:02:00Z"/>
          <w:color w:val="FF0000"/>
          <w:rPrChange w:id="482" w:author="matt baldree" w:date="2018-03-20T12:05:00Z">
            <w:rPr>
              <w:ins w:id="483" w:author="matt baldree" w:date="2018-03-20T12:02:00Z"/>
            </w:rPr>
          </w:rPrChange>
        </w:rPr>
      </w:pPr>
      <w:ins w:id="484" w:author="matt baldree" w:date="2018-03-20T12:02:00Z">
        <w:r w:rsidRPr="00864E8F">
          <w:rPr>
            <w:color w:val="FF0000"/>
            <w:rPrChange w:id="485" w:author="matt baldree" w:date="2018-03-20T12:05:00Z">
              <w:rPr/>
            </w:rPrChange>
          </w:rPr>
          <w:t>Restate problem and elaborate on abstract.</w:t>
        </w:r>
      </w:ins>
    </w:p>
    <w:p w14:paraId="39D7CB8C" w14:textId="01959BBF" w:rsidR="00C57605" w:rsidRPr="00864E8F" w:rsidRDefault="00183B62">
      <w:pPr>
        <w:rPr>
          <w:ins w:id="486" w:author="matt baldree" w:date="2018-03-20T12:03:00Z"/>
          <w:color w:val="FF0000"/>
          <w:rPrChange w:id="487" w:author="matt baldree" w:date="2018-03-20T12:05:00Z">
            <w:rPr>
              <w:ins w:id="488" w:author="matt baldree" w:date="2018-03-20T12:03:00Z"/>
            </w:rPr>
          </w:rPrChange>
        </w:rPr>
        <w:pPrChange w:id="489" w:author="matt baldree" w:date="2018-03-20T09:48:00Z">
          <w:pPr>
            <w:ind w:firstLine="0"/>
          </w:pPr>
        </w:pPrChange>
      </w:pPr>
      <w:ins w:id="490" w:author="matt baldree" w:date="2018-03-20T12:02:00Z">
        <w:r w:rsidRPr="00864E8F">
          <w:rPr>
            <w:color w:val="FF0000"/>
            <w:rPrChange w:id="491" w:author="matt baldree" w:date="2018-03-20T12:05:00Z">
              <w:rPr/>
            </w:rPrChange>
          </w:rPr>
          <w:t xml:space="preserve">What did we learn about the market? </w:t>
        </w:r>
      </w:ins>
      <w:ins w:id="492" w:author="matt baldree" w:date="2018-03-20T12:01:00Z">
        <w:r w:rsidRPr="00864E8F">
          <w:rPr>
            <w:color w:val="FF0000"/>
            <w:rPrChange w:id="493" w:author="matt baldree" w:date="2018-03-20T12:05:00Z">
              <w:rPr/>
            </w:rPrChange>
          </w:rPr>
          <w:t>Lack of correlation of bitcoin to any other asset make them ideal to add them to a portfolio. (add to this thought and cite)</w:t>
        </w:r>
      </w:ins>
      <w:ins w:id="494" w:author="matt baldree" w:date="2018-03-20T12:25:00Z">
        <w:r w:rsidR="00C30644">
          <w:rPr>
            <w:color w:val="FF0000"/>
          </w:rPr>
          <w:t>. Bitcoin acting as a hedge.</w:t>
        </w:r>
      </w:ins>
    </w:p>
    <w:p w14:paraId="458A7464" w14:textId="3E18ACDE" w:rsidR="00183B62" w:rsidRPr="00864E8F" w:rsidRDefault="00183B62">
      <w:pPr>
        <w:rPr>
          <w:ins w:id="495" w:author="matt baldree" w:date="2018-03-20T12:04:00Z"/>
          <w:color w:val="FF0000"/>
          <w:rPrChange w:id="496" w:author="matt baldree" w:date="2018-03-20T12:05:00Z">
            <w:rPr>
              <w:ins w:id="497" w:author="matt baldree" w:date="2018-03-20T12:04:00Z"/>
            </w:rPr>
          </w:rPrChange>
        </w:rPr>
        <w:pPrChange w:id="498" w:author="matt baldree" w:date="2018-03-20T09:48:00Z">
          <w:pPr>
            <w:ind w:firstLine="0"/>
          </w:pPr>
        </w:pPrChange>
      </w:pPr>
      <w:ins w:id="499" w:author="matt baldree" w:date="2018-03-20T12:03:00Z">
        <w:r w:rsidRPr="00864E8F">
          <w:rPr>
            <w:color w:val="FF0000"/>
            <w:rPrChange w:id="500" w:author="matt baldree" w:date="2018-03-20T12:05:00Z">
              <w:rPr/>
            </w:rPrChange>
          </w:rPr>
          <w:t xml:space="preserve">What did we learn about sentiment analysis? The effects are real, see Google search trend, but the correlation to price </w:t>
        </w:r>
      </w:ins>
      <w:ins w:id="501" w:author="matt baldree" w:date="2018-03-20T12:04:00Z">
        <w:r w:rsidRPr="00864E8F">
          <w:rPr>
            <w:color w:val="FF0000"/>
            <w:rPrChange w:id="502" w:author="matt baldree" w:date="2018-03-20T12:05:00Z">
              <w:rPr/>
            </w:rPrChange>
          </w:rPr>
          <w:t>is allusive</w:t>
        </w:r>
      </w:ins>
      <w:ins w:id="503" w:author="matt baldree" w:date="2018-03-20T12:03:00Z">
        <w:r w:rsidRPr="00864E8F">
          <w:rPr>
            <w:color w:val="FF0000"/>
            <w:rPrChange w:id="504" w:author="matt baldree" w:date="2018-03-20T12:05:00Z">
              <w:rPr/>
            </w:rPrChange>
          </w:rPr>
          <w:t>.</w:t>
        </w:r>
      </w:ins>
    </w:p>
    <w:p w14:paraId="53ACA3B4" w14:textId="1975EF29" w:rsidR="00183B62" w:rsidRPr="00864E8F" w:rsidRDefault="00183B62">
      <w:pPr>
        <w:rPr>
          <w:color w:val="FF0000"/>
          <w:rPrChange w:id="505" w:author="matt baldree" w:date="2018-03-20T12:05:00Z">
            <w:rPr/>
          </w:rPrChange>
        </w:rPr>
        <w:pPrChange w:id="506" w:author="matt baldree" w:date="2018-03-20T09:48:00Z">
          <w:pPr>
            <w:ind w:firstLine="0"/>
          </w:pPr>
        </w:pPrChange>
      </w:pPr>
      <w:ins w:id="507" w:author="matt baldree" w:date="2018-03-20T12:04:00Z">
        <w:r w:rsidRPr="00864E8F">
          <w:rPr>
            <w:color w:val="FF0000"/>
            <w:rPrChange w:id="508" w:author="matt baldree" w:date="2018-03-20T12:05:00Z">
              <w:rPr/>
            </w:rPrChange>
          </w:rPr>
          <w:t>What did we learn about advising?</w:t>
        </w:r>
      </w:ins>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pPr>
        <w:ind w:firstLine="0"/>
        <w:pPrChange w:id="509" w:author="matt baldree" w:date="2018-03-20T10:25:00Z">
          <w:pPr/>
        </w:pPrChange>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6"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7"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Meiklejohn, S., </w:t>
      </w:r>
      <w:proofErr w:type="spellStart"/>
      <w:r w:rsidR="008F19B4">
        <w:t>Pomarole</w:t>
      </w:r>
      <w:proofErr w:type="spellEnd"/>
      <w:r w:rsidR="008F19B4">
        <w:t xml:space="preserve">, M., Jordan, G., </w:t>
      </w:r>
      <w:proofErr w:type="spellStart"/>
      <w:r w:rsidR="008F19B4">
        <w:t>Levchenko</w:t>
      </w:r>
      <w:proofErr w:type="spellEnd"/>
      <w:r w:rsidR="008F19B4">
        <w:t>,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Coinbase Bitcoin Historical Data. Kaggle, </w:t>
      </w:r>
      <w:hyperlink r:id="rId28"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9"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0"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31"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2"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r w:rsidR="00E20DCF" w:rsidRPr="008235D2">
        <w:fldChar w:fldCharType="begin"/>
      </w:r>
      <w:r w:rsidR="00E20DCF">
        <w:instrText xml:space="preserve"> HYPERLINK "https://www.theguardian.com/technology/2017/sep/13/bitcoin-fraud-jp-morgan-cryptocurrency-drug-dealers" </w:instrText>
      </w:r>
      <w:r w:rsidR="00E20DCF" w:rsidRPr="008235D2">
        <w:fldChar w:fldCharType="separate"/>
      </w:r>
      <w:r w:rsidR="00581DBC" w:rsidRPr="008235D2">
        <w:rPr>
          <w:rPrChange w:id="510" w:author="matt baldree" w:date="2018-03-20T10:23:00Z">
            <w:rPr>
              <w:rStyle w:val="Hyperlink"/>
            </w:rPr>
          </w:rPrChange>
        </w:rPr>
        <w:t>https://www.theguardian.com/technology/2017/sep/13/bitcoin-fraud-jp-morgan-cryptocurrency-drug-dealers</w:t>
      </w:r>
      <w:r w:rsidR="00E20DCF" w:rsidRPr="008235D2">
        <w:rPr>
          <w:rPrChange w:id="511" w:author="matt baldree" w:date="2018-03-20T10:23:00Z">
            <w:rPr>
              <w:rStyle w:val="Hyperlink"/>
            </w:rPr>
          </w:rPrChange>
        </w:rPr>
        <w:fldChar w:fldCharType="end"/>
      </w:r>
      <w:r>
        <w:t>.</w:t>
      </w:r>
    </w:p>
    <w:p w14:paraId="37C2DD85" w14:textId="083E63A6" w:rsidR="00581DBC" w:rsidRDefault="00581DBC" w:rsidP="00080DB5">
      <w:pPr>
        <w:pStyle w:val="reference"/>
        <w:rPr>
          <w:ins w:id="512" w:author="matt baldree" w:date="2018-03-20T10:23:00Z"/>
        </w:rPr>
      </w:pPr>
      <w:r>
        <w:t xml:space="preserve">25. </w:t>
      </w:r>
      <w:proofErr w:type="spellStart"/>
      <w:r w:rsidR="00FA12D8">
        <w:t>Chainalysis</w:t>
      </w:r>
      <w:proofErr w:type="spellEnd"/>
      <w:r w:rsidR="00FA12D8">
        <w:t xml:space="preserve"> Team. The Great Bitcoin Price Dip: Its Causes and a Way Forward. </w:t>
      </w:r>
      <w:ins w:id="513"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514" w:author="Paul W" w:date="2018-03-19T22:10:00Z">
        <w:r w:rsidR="006F7123">
          <w:instrText xml:space="preserve">" </w:instrText>
        </w:r>
        <w:r w:rsidR="006F7123">
          <w:fldChar w:fldCharType="separate"/>
        </w:r>
      </w:ins>
      <w:r w:rsidR="006F7123" w:rsidRPr="008235D2">
        <w:rPr>
          <w:rPrChange w:id="515" w:author="matt baldree" w:date="2018-03-20T10:23:00Z">
            <w:rPr>
              <w:rStyle w:val="Hyperlink"/>
            </w:rPr>
          </w:rPrChange>
        </w:rPr>
        <w:t>https://medium.com/chainalysis/the-great-bitcoin-price-dip-its-causes-and-a-way-forward-1199e9360adf</w:t>
      </w:r>
      <w:ins w:id="516" w:author="Paul W" w:date="2018-03-19T22:10:00Z">
        <w:r w:rsidR="006F7123">
          <w:fldChar w:fldCharType="end"/>
        </w:r>
      </w:ins>
      <w:r w:rsidR="00FA12D8">
        <w:t>.</w:t>
      </w:r>
    </w:p>
    <w:p w14:paraId="5C818EE6" w14:textId="05B2233F" w:rsidR="008235D2" w:rsidRDefault="008235D2" w:rsidP="00080DB5">
      <w:pPr>
        <w:pStyle w:val="reference"/>
        <w:rPr>
          <w:ins w:id="517" w:author="Paul W" w:date="2018-03-19T22:10:00Z"/>
        </w:rPr>
      </w:pPr>
      <w:ins w:id="518" w:author="matt baldree" w:date="2018-03-20T10:23:00Z">
        <w:r>
          <w:t xml:space="preserve">26. Patel, Hardik. Why is machine learning in finance so hard? February 11, 2018. </w:t>
        </w:r>
        <w:r w:rsidRPr="008235D2">
          <w:t>https://www.linkedin.com/pulse/why-machine-learning-finance-so-hard-hardik-patel/</w:t>
        </w:r>
        <w:r>
          <w:t>.</w:t>
        </w:r>
      </w:ins>
    </w:p>
    <w:p w14:paraId="62412A95" w14:textId="54D6A227" w:rsidR="006F7123" w:rsidRDefault="006F7123" w:rsidP="00080DB5">
      <w:pPr>
        <w:pStyle w:val="reference"/>
        <w:rPr>
          <w:ins w:id="519" w:author="Paul W" w:date="2018-03-19T22:10:00Z"/>
        </w:rPr>
      </w:pPr>
    </w:p>
    <w:p w14:paraId="49178543" w14:textId="2660460A" w:rsidR="006F7123" w:rsidRDefault="006F7123" w:rsidP="00080DB5">
      <w:pPr>
        <w:pStyle w:val="reference"/>
        <w:rPr>
          <w:ins w:id="520" w:author="Paul W" w:date="2018-03-19T22:10:00Z"/>
        </w:rPr>
      </w:pPr>
    </w:p>
    <w:p w14:paraId="566BBA49" w14:textId="7DD65563" w:rsidR="006F7123" w:rsidRDefault="006F7123" w:rsidP="00080DB5">
      <w:pPr>
        <w:pStyle w:val="reference"/>
        <w:rPr>
          <w:ins w:id="521" w:author="Paul W" w:date="2018-03-19T22:10:00Z"/>
        </w:rPr>
      </w:pPr>
    </w:p>
    <w:p w14:paraId="2296B320" w14:textId="0A62855B" w:rsidR="006F7123" w:rsidRDefault="006F7123" w:rsidP="00080DB5">
      <w:pPr>
        <w:pStyle w:val="reference"/>
        <w:rPr>
          <w:ins w:id="522" w:author="Paul W" w:date="2018-03-19T22:10:00Z"/>
        </w:rPr>
      </w:pPr>
    </w:p>
    <w:p w14:paraId="00A2A66A" w14:textId="7AD6E661" w:rsidR="006F7123" w:rsidRDefault="006F7123" w:rsidP="00080DB5">
      <w:pPr>
        <w:pStyle w:val="reference"/>
        <w:rPr>
          <w:ins w:id="523" w:author="Paul W" w:date="2018-03-19T22:10:00Z"/>
        </w:rPr>
      </w:pPr>
    </w:p>
    <w:p w14:paraId="21510815" w14:textId="3CAFE1C6" w:rsidR="006F7123" w:rsidRDefault="006F7123" w:rsidP="00080DB5">
      <w:pPr>
        <w:pStyle w:val="reference"/>
        <w:rPr>
          <w:ins w:id="524" w:author="Paul W" w:date="2018-03-19T22:10:00Z"/>
        </w:rPr>
      </w:pPr>
    </w:p>
    <w:p w14:paraId="42754218" w14:textId="27757267" w:rsidR="006F7123" w:rsidRDefault="006F7123" w:rsidP="00080DB5">
      <w:pPr>
        <w:pStyle w:val="reference"/>
        <w:rPr>
          <w:ins w:id="525" w:author="Paul W" w:date="2018-03-19T22:10:00Z"/>
        </w:rPr>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7" w:author="matt baldree" w:date="2018-03-20T15:01:00Z" w:initials="mb">
    <w:p w14:paraId="681CA20D" w14:textId="1699EFC8" w:rsidR="001C64BD" w:rsidRDefault="001C64BD">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09" w:author="matt baldree" w:date="2018-03-20T14:55:00Z" w:initials="mb">
    <w:p w14:paraId="733FDC57" w14:textId="73F4E7DE" w:rsidR="001C64BD" w:rsidRDefault="00750387">
      <w:pPr>
        <w:pStyle w:val="CommentText"/>
      </w:pPr>
      <w:r>
        <w:rPr>
          <w:noProof/>
        </w:rPr>
        <w:t xml:space="preserve">paul, </w:t>
      </w:r>
      <w:r w:rsidR="001C64BD">
        <w:rPr>
          <w:rStyle w:val="CommentReference"/>
        </w:rPr>
        <w:annotationRef/>
      </w:r>
      <w:r>
        <w:rPr>
          <w:noProof/>
        </w:rPr>
        <w:t>expand on what you did</w:t>
      </w:r>
    </w:p>
  </w:comment>
  <w:comment w:id="278" w:author="matt baldree" w:date="2018-03-20T15:03:00Z" w:initials="mb">
    <w:p w14:paraId="74F8EA7D" w14:textId="040B1F6B" w:rsidR="001C64BD" w:rsidRDefault="001C64BD">
      <w:pPr>
        <w:pStyle w:val="CommentText"/>
      </w:pPr>
      <w:r>
        <w:rPr>
          <w:rStyle w:val="CommentReference"/>
        </w:rPr>
        <w:annotationRef/>
      </w:r>
      <w:r>
        <w:t>Doesn’t seem relevant.</w:t>
      </w:r>
    </w:p>
  </w:comment>
  <w:comment w:id="318" w:author="matt baldree" w:date="2018-03-20T11:39:00Z" w:initials="mb">
    <w:p w14:paraId="03CBB28C" w14:textId="7AB0390C" w:rsidR="00D545A0" w:rsidRDefault="00D545A0">
      <w:pPr>
        <w:pStyle w:val="CommentText"/>
      </w:pPr>
      <w:r>
        <w:rPr>
          <w:rStyle w:val="CommentReference"/>
        </w:rPr>
        <w:annotationRef/>
      </w:r>
      <w:r>
        <w:t>How do I read these diagrams? Color means what? Distance means what?</w:t>
      </w:r>
    </w:p>
  </w:comment>
  <w:comment w:id="341" w:author="matt baldree" w:date="2018-03-20T12:07:00Z" w:initials="mb">
    <w:p w14:paraId="08656353" w14:textId="34A00F51" w:rsidR="00D545A0" w:rsidRDefault="00D545A0">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33FDC57" w15:done="0"/>
  <w15:commentEx w15:paraId="74F8EA7D" w15:done="0"/>
  <w15:commentEx w15:paraId="03CBB28C" w15:done="0"/>
  <w15:commentEx w15:paraId="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33FDC57" w16cid:durableId="1E5B9F58"/>
  <w16cid:commentId w16cid:paraId="74F8EA7D" w16cid:durableId="1E5BA12C"/>
  <w16cid:commentId w16cid:paraId="03CBB28C" w16cid:durableId="1E5B7169"/>
  <w16cid:commentId w16cid:paraId="08656353" w16cid:durableId="1E5B7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C3E67" w14:textId="77777777" w:rsidR="00750387" w:rsidRDefault="00750387">
      <w:r>
        <w:separator/>
      </w:r>
    </w:p>
  </w:endnote>
  <w:endnote w:type="continuationSeparator" w:id="0">
    <w:p w14:paraId="25C3FD49" w14:textId="77777777" w:rsidR="00750387" w:rsidRDefault="0075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4F2FD" w14:textId="77777777" w:rsidR="00750387" w:rsidRDefault="00750387">
      <w:r>
        <w:separator/>
      </w:r>
    </w:p>
  </w:footnote>
  <w:footnote w:type="continuationSeparator" w:id="0">
    <w:p w14:paraId="75FC3CE5" w14:textId="77777777" w:rsidR="00750387" w:rsidRDefault="00750387">
      <w:r>
        <w:continuationSeparator/>
      </w:r>
    </w:p>
  </w:footnote>
  <w:footnote w:id="1">
    <w:p w14:paraId="4F62B5E0" w14:textId="6466B011" w:rsidR="001C135D" w:rsidRDefault="001C135D" w:rsidP="001C135D">
      <w:pPr>
        <w:pStyle w:val="FootnoteText"/>
        <w:rPr>
          <w:ins w:id="58" w:author="matt baldree" w:date="2018-03-20T13:35:00Z"/>
        </w:rPr>
      </w:pPr>
      <w:ins w:id="59" w:author="matt baldree" w:date="2018-03-20T13:35:00Z">
        <w:r>
          <w:rPr>
            <w:rStyle w:val="FootnoteReference"/>
          </w:rPr>
          <w:footnoteRef/>
        </w:r>
        <w:r>
          <w:t xml:space="preserve"> A fork is when a copy of the source code is used to start an independent software project. </w:t>
        </w:r>
      </w:ins>
    </w:p>
  </w:footnote>
  <w:footnote w:id="2">
    <w:p w14:paraId="554BB007" w14:textId="235215B4" w:rsidR="00CF3689" w:rsidRDefault="00CF3689" w:rsidP="00CF3689">
      <w:pPr>
        <w:pStyle w:val="FootnoteText"/>
        <w:rPr>
          <w:ins w:id="190" w:author="matt baldree" w:date="2018-03-20T14:40:00Z"/>
        </w:rPr>
      </w:pPr>
      <w:ins w:id="191" w:author="matt baldree" w:date="2018-03-20T14:40:00Z">
        <w:r>
          <w:rPr>
            <w:rStyle w:val="FootnoteReference"/>
          </w:rPr>
          <w:footnoteRef/>
        </w:r>
        <w:r>
          <w:t xml:space="preserve"> </w:t>
        </w:r>
      </w:ins>
      <w:ins w:id="192" w:author="matt baldree" w:date="2018-03-20T14:45:00Z">
        <w:r w:rsidR="003849D3">
          <w:t xml:space="preserve">If an entity collects 51% of the hashing power, they </w:t>
        </w:r>
      </w:ins>
      <w:ins w:id="193" w:author="matt baldree" w:date="2018-03-20T14:46:00Z">
        <w:r w:rsidR="003849D3">
          <w:t xml:space="preserve">are able to mine faster than everybody else. This allows </w:t>
        </w:r>
      </w:ins>
      <w:ins w:id="194" w:author="matt baldree" w:date="2018-03-20T14:47:00Z">
        <w:r w:rsidR="003849D3">
          <w:t>an</w:t>
        </w:r>
      </w:ins>
      <w:ins w:id="195" w:author="matt baldree" w:date="2018-03-20T14:46:00Z">
        <w:r w:rsidR="003849D3">
          <w:t xml:space="preserve"> entity to </w:t>
        </w:r>
      </w:ins>
      <w:ins w:id="196" w:author="matt baldree" w:date="2018-03-20T14:47:00Z">
        <w:r w:rsidR="003849D3">
          <w:t>double spend on the network by mining their own blocks without announcing them to the network.</w:t>
        </w:r>
      </w:ins>
      <w:ins w:id="197" w:author="matt baldree" w:date="2018-03-20T14:48:00Z">
        <w:r w:rsidR="003849D3">
          <w:t xml:space="preserve"> The double spend case here is the rogue entity spends currency on the public chain but does not include it on the private blockchain. The longer blockchain is accepted by the network </w:t>
        </w:r>
      </w:ins>
      <w:ins w:id="198" w:author="matt baldree" w:date="2018-03-20T14:49:00Z">
        <w:r w:rsidR="003849D3">
          <w:t>with</w:t>
        </w:r>
      </w:ins>
      <w:ins w:id="199" w:author="matt baldree" w:date="2018-03-20T14:48:00Z">
        <w:r w:rsidR="003849D3">
          <w:t xml:space="preserve"> </w:t>
        </w:r>
      </w:ins>
      <w:ins w:id="200" w:author="matt baldree" w:date="2018-03-20T14:49:00Z">
        <w:r w:rsidR="003849D3">
          <w:t>nodes that do not include the rogue public spend.</w:t>
        </w:r>
      </w:ins>
      <w:ins w:id="201" w:author="matt baldree" w:date="2018-03-20T14:40:00Z">
        <w:r>
          <w:t xml:space="preserve"> </w:t>
        </w:r>
      </w:ins>
    </w:p>
  </w:footnote>
  <w:footnote w:id="3">
    <w:p w14:paraId="72B77158" w14:textId="4079D9DB" w:rsidR="003849D3" w:rsidRDefault="003849D3" w:rsidP="003849D3">
      <w:pPr>
        <w:pStyle w:val="FootnoteText"/>
        <w:rPr>
          <w:ins w:id="203" w:author="matt baldree" w:date="2018-03-20T14:50:00Z"/>
        </w:rPr>
      </w:pPr>
      <w:ins w:id="204" w:author="matt baldree" w:date="2018-03-20T14:50:00Z">
        <w:r>
          <w:rPr>
            <w:rStyle w:val="FootnoteReference"/>
          </w:rPr>
          <w:footnoteRef/>
        </w:r>
        <w:r>
          <w:t xml:space="preserve"> Know Your Customer (KYC) </w:t>
        </w:r>
      </w:ins>
    </w:p>
  </w:footnote>
  <w:footnote w:id="4">
    <w:p w14:paraId="33110234" w14:textId="56B78543" w:rsidR="001C64BD" w:rsidRDefault="001C64BD" w:rsidP="001C64BD">
      <w:pPr>
        <w:pStyle w:val="FootnoteText"/>
        <w:rPr>
          <w:ins w:id="304" w:author="matt baldree" w:date="2018-03-20T15:04:00Z"/>
        </w:rPr>
      </w:pPr>
      <w:ins w:id="305" w:author="matt baldree" w:date="2018-03-20T15:04:00Z">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357DE"/>
    <w:rsid w:val="00040D46"/>
    <w:rsid w:val="00050DFE"/>
    <w:rsid w:val="00056A4E"/>
    <w:rsid w:val="000608BA"/>
    <w:rsid w:val="00076214"/>
    <w:rsid w:val="0007708B"/>
    <w:rsid w:val="00080DB5"/>
    <w:rsid w:val="000845FC"/>
    <w:rsid w:val="00094440"/>
    <w:rsid w:val="000A6F7B"/>
    <w:rsid w:val="000A70AC"/>
    <w:rsid w:val="000B3E51"/>
    <w:rsid w:val="000C4075"/>
    <w:rsid w:val="000C72F6"/>
    <w:rsid w:val="000D3015"/>
    <w:rsid w:val="000D4535"/>
    <w:rsid w:val="000D456B"/>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57828"/>
    <w:rsid w:val="00165C6D"/>
    <w:rsid w:val="001771B6"/>
    <w:rsid w:val="00183B62"/>
    <w:rsid w:val="00194DDA"/>
    <w:rsid w:val="001A1F49"/>
    <w:rsid w:val="001B372D"/>
    <w:rsid w:val="001C135D"/>
    <w:rsid w:val="001C64BD"/>
    <w:rsid w:val="001D0363"/>
    <w:rsid w:val="001D3036"/>
    <w:rsid w:val="001E08B1"/>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5480"/>
    <w:rsid w:val="0039120B"/>
    <w:rsid w:val="00395BAC"/>
    <w:rsid w:val="0039798E"/>
    <w:rsid w:val="003A3D7A"/>
    <w:rsid w:val="003B027D"/>
    <w:rsid w:val="003B1CFA"/>
    <w:rsid w:val="003C19E0"/>
    <w:rsid w:val="003C4B19"/>
    <w:rsid w:val="003C5FA0"/>
    <w:rsid w:val="003C6BDA"/>
    <w:rsid w:val="003D0EB1"/>
    <w:rsid w:val="003D139B"/>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3104"/>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12F7"/>
    <w:rsid w:val="005944F4"/>
    <w:rsid w:val="00596F2A"/>
    <w:rsid w:val="005B177E"/>
    <w:rsid w:val="005C1639"/>
    <w:rsid w:val="005C52E1"/>
    <w:rsid w:val="005C6386"/>
    <w:rsid w:val="005E0F29"/>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016"/>
    <w:rsid w:val="006C02C8"/>
    <w:rsid w:val="006D0ABE"/>
    <w:rsid w:val="006D7D80"/>
    <w:rsid w:val="006E0E1D"/>
    <w:rsid w:val="006E299E"/>
    <w:rsid w:val="006E733D"/>
    <w:rsid w:val="006F1941"/>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D7E77"/>
    <w:rsid w:val="007F5115"/>
    <w:rsid w:val="007F5A6D"/>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FA5"/>
    <w:rsid w:val="00BB3E75"/>
    <w:rsid w:val="00BB6829"/>
    <w:rsid w:val="00BC60BE"/>
    <w:rsid w:val="00BD4ADC"/>
    <w:rsid w:val="00BF0EBC"/>
    <w:rsid w:val="00BF4E09"/>
    <w:rsid w:val="00BF5683"/>
    <w:rsid w:val="00BF6C7E"/>
    <w:rsid w:val="00BF6DCA"/>
    <w:rsid w:val="00BF7519"/>
    <w:rsid w:val="00C13A36"/>
    <w:rsid w:val="00C21DCE"/>
    <w:rsid w:val="00C23A9B"/>
    <w:rsid w:val="00C27EF9"/>
    <w:rsid w:val="00C30644"/>
    <w:rsid w:val="00C3530F"/>
    <w:rsid w:val="00C447F2"/>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06F7C"/>
    <w:rsid w:val="00F16A3C"/>
    <w:rsid w:val="00F20AE7"/>
    <w:rsid w:val="00F313FE"/>
    <w:rsid w:val="00F340F2"/>
    <w:rsid w:val="00F34C14"/>
    <w:rsid w:val="00F35037"/>
    <w:rsid w:val="00F36C39"/>
    <w:rsid w:val="00F40146"/>
    <w:rsid w:val="00F40DC0"/>
    <w:rsid w:val="00F475FB"/>
    <w:rsid w:val="00F5114B"/>
    <w:rsid w:val="00F546FF"/>
    <w:rsid w:val="00F57BA2"/>
    <w:rsid w:val="00F62CF2"/>
    <w:rsid w:val="00F6351B"/>
    <w:rsid w:val="00F82B01"/>
    <w:rsid w:val="00F84E74"/>
    <w:rsid w:val="00FA12D8"/>
    <w:rsid w:val="00FA190A"/>
    <w:rsid w:val="00FA3DAC"/>
    <w:rsid w:val="00FB3E5C"/>
    <w:rsid w:val="00FB5F06"/>
    <w:rsid w:val="00FC61E2"/>
    <w:rsid w:val="00FC64F4"/>
    <w:rsid w:val="00FD02A6"/>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fidelity.com/about-fidelity/corporate/fidelity-labs-tests-digital-asset-wallet-on-fidelity.com" TargetMode="Externa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investopedia.com/terms/t/technicalindicator.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machinelearningmastery.com/xgboost-with-pyth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mczielinski/bitcoin-historical-data/data" TargetMode="Externa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xgboost.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bletchleyindexes.com/blog/idx_perf_post" TargetMode="External"/><Relationship Id="rId30" Type="http://schemas.openxmlformats.org/officeDocument/2006/relationships/hyperlink" Target="https://www.udemy.com/stock-technical-analysis-with-python/"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42E3-F858-4C51-AAC4-1178F1CF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155</TotalTime>
  <Pages>22</Pages>
  <Words>5612</Words>
  <Characters>40264</Characters>
  <Application>Microsoft Office Word</Application>
  <DocSecurity>0</DocSecurity>
  <Lines>335</Lines>
  <Paragraphs>91</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45785</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9</cp:revision>
  <cp:lastPrinted>2018-03-20T17:36:00Z</cp:lastPrinted>
  <dcterms:created xsi:type="dcterms:W3CDTF">2018-03-20T18:43:00Z</dcterms:created>
  <dcterms:modified xsi:type="dcterms:W3CDTF">2018-03-20T22:11:00Z</dcterms:modified>
</cp:coreProperties>
</file>