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6DA5D8D0" w:rsidR="00B0532B" w:rsidDel="004201D8" w:rsidRDefault="0072659D" w:rsidP="009E01A9">
      <w:pPr>
        <w:pStyle w:val="Title"/>
        <w:spacing w:before="0" w:after="460"/>
        <w:ind w:firstLine="230"/>
        <w:rPr>
          <w:del w:id="0" w:author="Brandon D Hill" w:date="2017-09-16T16:41:00Z"/>
          <w:lang w:val="de-DE"/>
        </w:rPr>
      </w:pPr>
      <w:del w:id="1" w:author="Brandon D Hill" w:date="2017-09-16T16:41:00Z">
        <w:r w:rsidRPr="00484926" w:rsidDel="004201D8">
          <w:delText xml:space="preserve">BHW Index: </w:delText>
        </w:r>
        <w:r w:rsidR="00400288" w:rsidRPr="0086288C" w:rsidDel="004201D8">
          <w:delText xml:space="preserve">Cryptocurrency Market </w:delText>
        </w:r>
        <w:r w:rsidR="00EB74A1" w:rsidRPr="0086288C" w:rsidDel="004201D8">
          <w:delText>Tool</w:delText>
        </w:r>
      </w:del>
    </w:p>
    <w:p w14:paraId="33F32ADB" w14:textId="764E0719" w:rsidR="00B0532B" w:rsidDel="004201D8" w:rsidRDefault="00DB1257" w:rsidP="009E01A9">
      <w:pPr>
        <w:pStyle w:val="email"/>
        <w:spacing w:after="220"/>
        <w:ind w:left="1080" w:right="797" w:firstLine="0"/>
        <w:jc w:val="both"/>
        <w:rPr>
          <w:del w:id="2" w:author="Brandon D Hill" w:date="2017-09-16T16:41:00Z"/>
          <w:sz w:val="20"/>
          <w:lang w:val="de-DE"/>
        </w:rPr>
      </w:pPr>
      <w:del w:id="3" w:author="Brandon D Hill" w:date="2017-09-16T16:41:00Z">
        <w:r w:rsidDel="004201D8">
          <w:rPr>
            <w:sz w:val="20"/>
            <w:lang w:val="de-DE"/>
          </w:rPr>
          <w:delText xml:space="preserve">Robert Viglione, </w:delText>
        </w:r>
        <w:r w:rsidR="00400288" w:rsidRPr="009E01A9" w:rsidDel="004201D8">
          <w:rPr>
            <w:sz w:val="20"/>
            <w:lang w:val="de-DE"/>
          </w:rPr>
          <w:delText>Matthew Baldree, Paul Widhalm, Brandon Hill</w:delText>
        </w:r>
      </w:del>
    </w:p>
    <w:p w14:paraId="12BFDF3D" w14:textId="248B1D8B" w:rsidR="0086288C" w:rsidRPr="009E01A9" w:rsidDel="004201D8" w:rsidRDefault="0086288C" w:rsidP="009E01A9">
      <w:pPr>
        <w:pStyle w:val="abstract"/>
        <w:spacing w:before="0" w:after="0"/>
        <w:ind w:left="562" w:right="562"/>
        <w:jc w:val="center"/>
        <w:rPr>
          <w:del w:id="4" w:author="Brandon D Hill" w:date="2017-09-16T16:41:00Z"/>
          <w:sz w:val="16"/>
          <w:lang w:val="de-DE"/>
        </w:rPr>
      </w:pPr>
      <w:del w:id="5" w:author="Brandon D Hill" w:date="2017-09-16T16:41:00Z">
        <w:r w:rsidRPr="00DE6BED" w:rsidDel="004201D8">
          <w:rPr>
            <w:lang w:val="de-DE"/>
          </w:rPr>
          <w:delText>{mbaldree, pwidhalm, bdhill}@smu.edu</w:delText>
        </w:r>
      </w:del>
    </w:p>
    <w:p w14:paraId="65E3EC2B" w14:textId="1A45B8B8" w:rsidR="00EB74A1" w:rsidRPr="00EB74A1" w:rsidDel="004201D8" w:rsidRDefault="00EB74A1" w:rsidP="009E01A9">
      <w:pPr>
        <w:pStyle w:val="abstract"/>
        <w:ind w:left="562"/>
        <w:rPr>
          <w:del w:id="6" w:author="Brandon D Hill" w:date="2017-09-16T16:41:00Z"/>
          <w:szCs w:val="18"/>
        </w:rPr>
      </w:pPr>
      <w:del w:id="7" w:author="Brandon D Hill" w:date="2017-09-16T16:41:00Z">
        <w:r w:rsidDel="004201D8">
          <w:rPr>
            <w:b/>
          </w:rPr>
          <w:delText>Abstract.</w:delText>
        </w:r>
        <w:r w:rsidDel="004201D8">
          <w:delText xml:space="preserve"> </w:delText>
        </w:r>
        <w:r w:rsidRPr="00EB74A1" w:rsidDel="004201D8">
          <w:rPr>
            <w:szCs w:val="18"/>
          </w:rPr>
          <w:delText xml:space="preserve">The cryptocurrency market is in its infancy </w:delText>
        </w:r>
        <w:r w:rsidR="0072659D" w:rsidDel="004201D8">
          <w:rPr>
            <w:szCs w:val="18"/>
          </w:rPr>
          <w:delText>and highly volatile. A new index is required to</w:delText>
        </w:r>
        <w:r w:rsidRPr="00EB74A1" w:rsidDel="004201D8">
          <w:rPr>
            <w:szCs w:val="18"/>
          </w:rPr>
          <w:delText xml:space="preserve"> help this market grow </w:delText>
        </w:r>
        <w:r w:rsidR="0072659D" w:rsidDel="004201D8">
          <w:rPr>
            <w:szCs w:val="18"/>
          </w:rPr>
          <w:delText xml:space="preserve">for the curious and seasoned investors of </w:delText>
        </w:r>
        <w:r w:rsidRPr="00EB74A1" w:rsidDel="004201D8">
          <w:rPr>
            <w:szCs w:val="18"/>
          </w:rPr>
          <w:delText>cryptocurrency.  Th</w:delText>
        </w:r>
        <w:r w:rsidR="0072659D" w:rsidDel="004201D8">
          <w:rPr>
            <w:szCs w:val="18"/>
          </w:rPr>
          <w:delText xml:space="preserve">e BHW Index </w:delText>
        </w:r>
        <w:r w:rsidRPr="00EB74A1" w:rsidDel="004201D8">
          <w:rPr>
            <w:szCs w:val="18"/>
          </w:rPr>
          <w:delText xml:space="preserve">is </w:delText>
        </w:r>
        <w:r w:rsidR="0072659D" w:rsidDel="004201D8">
          <w:rPr>
            <w:szCs w:val="18"/>
          </w:rPr>
          <w:delText xml:space="preserve">a cryptocurrency market </w:delText>
        </w:r>
        <w:r w:rsidRPr="00EB74A1" w:rsidDel="004201D8">
          <w:rPr>
            <w:szCs w:val="18"/>
          </w:rPr>
          <w:delText xml:space="preserve">tool </w:delText>
        </w:r>
        <w:r w:rsidR="0072659D" w:rsidDel="004201D8">
          <w:rPr>
            <w:szCs w:val="18"/>
          </w:rPr>
          <w:delText xml:space="preserve">that can </w:delText>
        </w:r>
        <w:r w:rsidRPr="00EB74A1" w:rsidDel="004201D8">
          <w:rPr>
            <w:szCs w:val="18"/>
          </w:rPr>
          <w:delText xml:space="preserve">be used to measure investments against the market while also showing the strength of the cryptocurrency market. Considerations for the index include the following: purpose, segment, membership, algorithm, rebalancing, data, adoption.  This paper will detail the making of </w:delText>
        </w:r>
        <w:r w:rsidR="0072659D" w:rsidDel="004201D8">
          <w:rPr>
            <w:szCs w:val="18"/>
          </w:rPr>
          <w:delText xml:space="preserve">the </w:delText>
        </w:r>
        <w:r w:rsidRPr="00EB74A1" w:rsidDel="004201D8">
          <w:rPr>
            <w:szCs w:val="18"/>
          </w:rPr>
          <w:delText>tool.</w:delText>
        </w:r>
      </w:del>
    </w:p>
    <w:p w14:paraId="73E8129F" w14:textId="4D3A160D" w:rsidR="00400288" w:rsidDel="004201D8" w:rsidRDefault="00377E07" w:rsidP="009E01A9">
      <w:pPr>
        <w:pStyle w:val="Heading1"/>
        <w:rPr>
          <w:del w:id="8" w:author="Brandon D Hill" w:date="2017-09-16T16:41:00Z"/>
        </w:rPr>
      </w:pPr>
      <w:del w:id="9" w:author="Brandon D Hill" w:date="2017-09-16T16:41:00Z">
        <w:r w:rsidDel="004201D8">
          <w:delText>1</w:delText>
        </w:r>
        <w:r w:rsidDel="004201D8">
          <w:tab/>
        </w:r>
        <w:r w:rsidR="00400288" w:rsidRPr="0086288C" w:rsidDel="004201D8">
          <w:delText>Introduction</w:delText>
        </w:r>
      </w:del>
    </w:p>
    <w:p w14:paraId="291F5845" w14:textId="11F466CC" w:rsidR="00400288" w:rsidDel="004201D8" w:rsidRDefault="00400288" w:rsidP="00863DE7">
      <w:pPr>
        <w:ind w:firstLine="0"/>
        <w:rPr>
          <w:del w:id="10" w:author="Brandon D Hill" w:date="2017-09-16T16:41:00Z"/>
        </w:rPr>
      </w:pPr>
      <w:del w:id="11" w:author="Brandon D Hill" w:date="2017-09-16T16:41:00Z">
        <w:r w:rsidDel="004201D8">
          <w:delText xml:space="preserve">The cryptocurrency market started in 2009 with the bitcoin network and in 2010, the first bitcoin exchange opened. As of September 7, 2017, there are 5,475 cryptocurrency exchanges according to Coin Market Cap and the total market capitalization is $164 billion for 867 currencies.  For comparison, this market capitalization represents 20% of Apple’s market cap. </w:delText>
        </w:r>
      </w:del>
    </w:p>
    <w:p w14:paraId="328A284F" w14:textId="2E4703CC" w:rsidR="00400288" w:rsidDel="004201D8" w:rsidRDefault="00400288" w:rsidP="00863DE7">
      <w:pPr>
        <w:rPr>
          <w:del w:id="12" w:author="Brandon D Hill" w:date="2017-09-16T16:41:00Z"/>
        </w:rPr>
      </w:pPr>
      <w:del w:id="13" w:author="Brandon D Hill" w:date="2017-09-16T16:41:00Z">
        <w:r w:rsidDel="004201D8">
          <w:delText xml:space="preserve">The market is growing exponentially. For instance, the number two cryptocurrency in market capitalization, Ethereum, grew 4,100% in eight months. The Standard and Poor’s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delText>
        </w:r>
      </w:del>
    </w:p>
    <w:p w14:paraId="79391EFC" w14:textId="23CFA638" w:rsidR="00400288" w:rsidDel="004201D8" w:rsidRDefault="00400288" w:rsidP="00863DE7">
      <w:pPr>
        <w:rPr>
          <w:del w:id="14" w:author="Brandon D Hill" w:date="2017-09-16T16:41:00Z"/>
        </w:rPr>
      </w:pPr>
      <w:del w:id="15" w:author="Brandon D Hill" w:date="2017-09-16T16:41:00Z">
        <w:r w:rsidDel="004201D8">
          <w:delText>With so much growth in an industry, many people want to get involved in the opportunity but don’t have the knowledge or background to comfortably invest. 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 The challenge for investors today is navigating this young, volatile new market.</w:delText>
        </w:r>
      </w:del>
    </w:p>
    <w:p w14:paraId="1F66A3E8" w14:textId="6779D7ED" w:rsidR="007930CD" w:rsidDel="004201D8" w:rsidRDefault="00400288" w:rsidP="0086288C">
      <w:pPr>
        <w:rPr>
          <w:del w:id="16" w:author="Brandon D Hill" w:date="2017-09-16T16:41:00Z"/>
        </w:rPr>
      </w:pPr>
      <w:del w:id="17" w:author="Brandon D Hill" w:date="2017-09-16T16:41:00Z">
        <w:r w:rsidDel="004201D8">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4201D8">
          <w:delText>w the index or try and beat it.</w:delText>
        </w:r>
      </w:del>
    </w:p>
    <w:p w14:paraId="3FAAC696" w14:textId="35A1850A" w:rsidR="00DC2919" w:rsidDel="004201D8" w:rsidRDefault="00377E07" w:rsidP="009E01A9">
      <w:pPr>
        <w:pStyle w:val="Heading1"/>
        <w:rPr>
          <w:del w:id="18" w:author="Brandon D Hill" w:date="2017-09-16T16:41:00Z"/>
        </w:rPr>
      </w:pPr>
      <w:del w:id="19" w:author="Brandon D Hill" w:date="2017-09-16T16:41:00Z">
        <w:r w:rsidDel="004201D8">
          <w:delText>2</w:delText>
        </w:r>
        <w:r w:rsidDel="004201D8">
          <w:tab/>
        </w:r>
        <w:r w:rsidR="00DC2919" w:rsidDel="004201D8">
          <w:delText>Background</w:delText>
        </w:r>
      </w:del>
    </w:p>
    <w:p w14:paraId="15913107" w14:textId="25C75E8E" w:rsidR="00820AAF" w:rsidDel="004201D8" w:rsidRDefault="00820AAF" w:rsidP="009E01A9">
      <w:pPr>
        <w:ind w:firstLine="0"/>
        <w:rPr>
          <w:del w:id="20" w:author="Brandon D Hill" w:date="2017-09-16T16:41:00Z"/>
        </w:rPr>
      </w:pPr>
      <w:del w:id="21" w:author="Brandon D Hill" w:date="2017-09-16T16:41:00Z">
        <w:r w:rsidDel="004201D8">
          <w:delText xml:space="preserve">Notes: </w:delText>
        </w:r>
      </w:del>
    </w:p>
    <w:p w14:paraId="7E12866C" w14:textId="21851E19" w:rsidR="00820AAF" w:rsidDel="004201D8" w:rsidRDefault="00820AAF" w:rsidP="009E01A9">
      <w:pPr>
        <w:numPr>
          <w:ilvl w:val="0"/>
          <w:numId w:val="8"/>
        </w:numPr>
        <w:rPr>
          <w:del w:id="22" w:author="Brandon D Hill" w:date="2017-09-16T16:41:00Z"/>
        </w:rPr>
      </w:pPr>
      <w:del w:id="23" w:author="Brandon D Hill" w:date="2017-09-16T16:41:00Z">
        <w:r w:rsidDel="004201D8">
          <w:delText>Precedence for market indices.</w:delText>
        </w:r>
      </w:del>
    </w:p>
    <w:p w14:paraId="27BBD5DF" w14:textId="60C57D2A" w:rsidR="00820AAF" w:rsidDel="004201D8" w:rsidRDefault="00820AAF" w:rsidP="009E01A9">
      <w:pPr>
        <w:numPr>
          <w:ilvl w:val="0"/>
          <w:numId w:val="8"/>
        </w:numPr>
        <w:rPr>
          <w:del w:id="24" w:author="Brandon D Hill" w:date="2017-09-16T16:41:00Z"/>
        </w:rPr>
      </w:pPr>
      <w:del w:id="25" w:author="Brandon D Hill" w:date="2017-09-16T16:41:00Z">
        <w:r w:rsidDel="004201D8">
          <w:delText>What are the past approaches?</w:delText>
        </w:r>
      </w:del>
    </w:p>
    <w:p w14:paraId="6C089092" w14:textId="56594A0B" w:rsidR="00820AAF" w:rsidDel="004201D8" w:rsidRDefault="00820AAF" w:rsidP="009E01A9">
      <w:pPr>
        <w:numPr>
          <w:ilvl w:val="1"/>
          <w:numId w:val="8"/>
        </w:numPr>
        <w:rPr>
          <w:del w:id="26" w:author="Brandon D Hill" w:date="2017-09-16T16:41:00Z"/>
        </w:rPr>
      </w:pPr>
      <w:del w:id="27" w:author="Brandon D Hill" w:date="2017-09-16T16:41:00Z">
        <w:r w:rsidDel="004201D8">
          <w:delText>Of these create a table of segment/membership, data, algorithm, rebalance, adoption details.</w:delText>
        </w:r>
      </w:del>
    </w:p>
    <w:p w14:paraId="1F9F1299" w14:textId="04D7171B" w:rsidR="00820AAF" w:rsidDel="004201D8" w:rsidRDefault="00820AAF" w:rsidP="009E01A9">
      <w:pPr>
        <w:numPr>
          <w:ilvl w:val="0"/>
          <w:numId w:val="8"/>
        </w:numPr>
        <w:rPr>
          <w:del w:id="28" w:author="Brandon D Hill" w:date="2017-09-16T16:41:00Z"/>
        </w:rPr>
      </w:pPr>
      <w:del w:id="29" w:author="Brandon D Hill" w:date="2017-09-16T16:41:00Z">
        <w:r w:rsidDel="004201D8">
          <w:delText>Work to date in cryptocurrency market.</w:delText>
        </w:r>
      </w:del>
    </w:p>
    <w:p w14:paraId="34993E3E" w14:textId="2E97DAFA" w:rsidR="00DC2919" w:rsidDel="004201D8" w:rsidRDefault="00377E07" w:rsidP="009E01A9">
      <w:pPr>
        <w:pStyle w:val="Heading1"/>
        <w:rPr>
          <w:del w:id="30" w:author="Brandon D Hill" w:date="2017-09-16T16:41:00Z"/>
        </w:rPr>
      </w:pPr>
      <w:del w:id="31" w:author="Brandon D Hill" w:date="2017-09-16T16:41:00Z">
        <w:r w:rsidDel="004201D8">
          <w:delText>3</w:delText>
        </w:r>
        <w:r w:rsidDel="004201D8">
          <w:tab/>
        </w:r>
        <w:r w:rsidR="00DC2919" w:rsidDel="004201D8">
          <w:delText>Approach</w:delText>
        </w:r>
      </w:del>
    </w:p>
    <w:p w14:paraId="75F58F03" w14:textId="4B488144" w:rsidR="007930CD" w:rsidDel="004201D8" w:rsidRDefault="00820AAF" w:rsidP="009E01A9">
      <w:pPr>
        <w:ind w:firstLine="0"/>
        <w:rPr>
          <w:del w:id="32" w:author="Brandon D Hill" w:date="2017-09-16T16:41:00Z"/>
        </w:rPr>
      </w:pPr>
      <w:del w:id="33" w:author="Brandon D Hill" w:date="2017-09-16T16:41:00Z">
        <w:r w:rsidDel="004201D8">
          <w:delText>Notes:</w:delText>
        </w:r>
      </w:del>
    </w:p>
    <w:p w14:paraId="687C52A9" w14:textId="367AAC66" w:rsidR="007930CD" w:rsidDel="004201D8" w:rsidRDefault="007930CD" w:rsidP="009E01A9">
      <w:pPr>
        <w:numPr>
          <w:ilvl w:val="0"/>
          <w:numId w:val="7"/>
        </w:numPr>
        <w:rPr>
          <w:del w:id="34" w:author="Brandon D Hill" w:date="2017-09-16T16:41:00Z"/>
        </w:rPr>
      </w:pPr>
      <w:del w:id="35" w:author="Brandon D Hill" w:date="2017-09-16T16:41:00Z">
        <w:r w:rsidDel="004201D8">
          <w:delText>Research problem space and past work. Also, survey marketplace to gauge interest and need.</w:delText>
        </w:r>
      </w:del>
    </w:p>
    <w:p w14:paraId="047BFEE1" w14:textId="4B6D5820" w:rsidR="007930CD" w:rsidDel="004201D8" w:rsidRDefault="007930CD" w:rsidP="009E01A9">
      <w:pPr>
        <w:numPr>
          <w:ilvl w:val="0"/>
          <w:numId w:val="7"/>
        </w:numPr>
        <w:rPr>
          <w:del w:id="36" w:author="Brandon D Hill" w:date="2017-09-16T16:41:00Z"/>
        </w:rPr>
      </w:pPr>
      <w:del w:id="37" w:author="Brandon D Hill" w:date="2017-09-16T16:41:00Z">
        <w:r w:rsidDel="004201D8">
          <w:delText>Segment/Membership: Decide on symbols (market) to use for portfolio.</w:delText>
        </w:r>
      </w:del>
    </w:p>
    <w:p w14:paraId="23EDBD48" w14:textId="27E94626" w:rsidR="007930CD" w:rsidDel="004201D8" w:rsidRDefault="007930CD" w:rsidP="009E01A9">
      <w:pPr>
        <w:numPr>
          <w:ilvl w:val="0"/>
          <w:numId w:val="7"/>
        </w:numPr>
        <w:rPr>
          <w:del w:id="38" w:author="Brandon D Hill" w:date="2017-09-16T16:41:00Z"/>
        </w:rPr>
      </w:pPr>
      <w:del w:id="39" w:author="Brandon D Hill" w:date="2017-09-16T16:41:00Z">
        <w:r w:rsidDel="004201D8">
          <w:delText>Data: Build tool to pull data by range from a large exchange that provides symbol pairs for USD. Store data in a DB.</w:delText>
        </w:r>
      </w:del>
    </w:p>
    <w:p w14:paraId="728327D4" w14:textId="62790A62" w:rsidR="007930CD" w:rsidDel="004201D8" w:rsidRDefault="007930CD" w:rsidP="009E01A9">
      <w:pPr>
        <w:numPr>
          <w:ilvl w:val="0"/>
          <w:numId w:val="7"/>
        </w:numPr>
        <w:rPr>
          <w:del w:id="40" w:author="Brandon D Hill" w:date="2017-09-16T16:41:00Z"/>
        </w:rPr>
      </w:pPr>
      <w:del w:id="41" w:author="Brandon D Hill" w:date="2017-09-16T16:41:00Z">
        <w:r w:rsidDel="004201D8">
          <w:delText>Data: Study time series data and index of portfolio.</w:delText>
        </w:r>
      </w:del>
    </w:p>
    <w:p w14:paraId="2C9BE475" w14:textId="2E01DE2C" w:rsidR="007930CD" w:rsidDel="004201D8" w:rsidRDefault="007930CD" w:rsidP="009E01A9">
      <w:pPr>
        <w:numPr>
          <w:ilvl w:val="0"/>
          <w:numId w:val="7"/>
        </w:numPr>
        <w:rPr>
          <w:del w:id="42" w:author="Brandon D Hill" w:date="2017-09-16T16:41:00Z"/>
        </w:rPr>
      </w:pPr>
      <w:del w:id="43" w:author="Brandon D Hill" w:date="2017-09-16T16:41:00Z">
        <w:r w:rsidDel="004201D8">
          <w:delText>Algorithm: Iterate on an algorithm and compare with portfolio individual pairs.</w:delText>
        </w:r>
      </w:del>
    </w:p>
    <w:p w14:paraId="73981A77" w14:textId="74A51F3D" w:rsidR="007930CD" w:rsidDel="004201D8" w:rsidRDefault="007930CD" w:rsidP="009E01A9">
      <w:pPr>
        <w:numPr>
          <w:ilvl w:val="0"/>
          <w:numId w:val="7"/>
        </w:numPr>
        <w:rPr>
          <w:del w:id="44" w:author="Brandon D Hill" w:date="2017-09-16T16:41:00Z"/>
        </w:rPr>
      </w:pPr>
      <w:del w:id="45" w:author="Brandon D Hill" w:date="2017-09-16T16:41:00Z">
        <w:r w:rsidDel="004201D8">
          <w:delText>Rebalance: Decide on rebalance criteria and experiment.</w:delText>
        </w:r>
      </w:del>
    </w:p>
    <w:p w14:paraId="2D3C4FC0" w14:textId="57544B92" w:rsidR="007930CD" w:rsidRPr="0086288C" w:rsidDel="004201D8" w:rsidRDefault="007930CD" w:rsidP="009E01A9">
      <w:pPr>
        <w:numPr>
          <w:ilvl w:val="0"/>
          <w:numId w:val="7"/>
        </w:numPr>
        <w:rPr>
          <w:del w:id="46" w:author="Brandon D Hill" w:date="2017-09-16T16:41:00Z"/>
        </w:rPr>
      </w:pPr>
      <w:del w:id="47" w:author="Brandon D Hill" w:date="2017-09-16T16:41:00Z">
        <w:r w:rsidDel="004201D8">
          <w:delText>Adoption: Create a plan for mass adoption. Are other tools needed?</w:delText>
        </w:r>
      </w:del>
    </w:p>
    <w:p w14:paraId="7DCC50CA" w14:textId="57E3F814" w:rsidR="00DC2919" w:rsidRDefault="00377E07" w:rsidP="009E01A9">
      <w:pPr>
        <w:pStyle w:val="Heading1"/>
      </w:pPr>
      <w:del w:id="48" w:author="Brandon D Hill" w:date="2017-09-16T16:41:00Z">
        <w:r w:rsidDel="004201D8">
          <w:delText>4</w:delText>
        </w:r>
        <w:r w:rsidDel="004201D8">
          <w:tab/>
        </w:r>
      </w:del>
      <w:r w:rsidR="00DC2919">
        <w:t>Ethics</w:t>
      </w:r>
    </w:p>
    <w:p w14:paraId="22443FA2" w14:textId="77777777" w:rsidR="00820AAF" w:rsidRDefault="00820AAF" w:rsidP="009E01A9">
      <w:pPr>
        <w:ind w:firstLine="0"/>
      </w:pPr>
      <w:r>
        <w:t>Notes:</w:t>
      </w:r>
    </w:p>
    <w:p w14:paraId="2F49F335" w14:textId="77777777" w:rsidR="00DC2919" w:rsidRDefault="00820AAF" w:rsidP="009E01A9">
      <w:pPr>
        <w:numPr>
          <w:ilvl w:val="0"/>
          <w:numId w:val="7"/>
        </w:numPr>
        <w:rPr>
          <w:ins w:id="49" w:author="Brandon D Hill" w:date="2017-09-16T16:26:00Z"/>
        </w:rPr>
      </w:pPr>
      <w:r>
        <w:t>What are the ethical concerns in the cryptocurrency market?</w:t>
      </w:r>
    </w:p>
    <w:p w14:paraId="58139F43" w14:textId="77777777" w:rsidR="00B86554" w:rsidRDefault="00B86554" w:rsidP="009E01A9">
      <w:pPr>
        <w:numPr>
          <w:ilvl w:val="0"/>
          <w:numId w:val="7"/>
        </w:numPr>
        <w:rPr>
          <w:ins w:id="50" w:author="Brandon D Hill" w:date="2017-09-16T16:23:00Z"/>
        </w:rPr>
      </w:pPr>
    </w:p>
    <w:p w14:paraId="4B8EB82C" w14:textId="094A9C55" w:rsidR="00215043" w:rsidRDefault="00B86554">
      <w:pPr>
        <w:rPr>
          <w:ins w:id="51" w:author="Brandon D Hill" w:date="2017-09-16T16:33:00Z"/>
        </w:rPr>
        <w:pPrChange w:id="52" w:author="Brandon D Hill" w:date="2017-09-16T16:23:00Z">
          <w:pPr>
            <w:numPr>
              <w:numId w:val="7"/>
            </w:numPr>
            <w:ind w:left="360" w:hanging="360"/>
          </w:pPr>
        </w:pPrChange>
      </w:pPr>
      <w:ins w:id="53" w:author="Brandon D Hill" w:date="2017-09-16T16:24:00Z">
        <w:r>
          <w:t xml:space="preserve">While there is a lot of upside to </w:t>
        </w:r>
      </w:ins>
      <w:ins w:id="54" w:author="Brandon D Hill" w:date="2017-09-16T16:23:00Z">
        <w:r>
          <w:t>the evolving concept of e-currency</w:t>
        </w:r>
      </w:ins>
      <w:ins w:id="55" w:author="Brandon D Hill" w:date="2017-09-16T16:24:00Z">
        <w:r>
          <w:t xml:space="preserve"> </w:t>
        </w:r>
      </w:ins>
      <w:ins w:id="56" w:author="Brandon D Hill" w:date="2017-09-16T16:25:00Z">
        <w:r>
          <w:t xml:space="preserve">there is also a good amount of downside. At the moment there are numerous vulnerabilities and </w:t>
        </w:r>
      </w:ins>
      <w:ins w:id="57" w:author="Brandon D Hill" w:date="2017-09-16T16:26:00Z">
        <w:r>
          <w:t>complex issues that must be addressed</w:t>
        </w:r>
      </w:ins>
      <w:ins w:id="58" w:author="Brandon D Hill" w:date="2017-09-16T16:29:00Z">
        <w:r>
          <w:t xml:space="preserve"> before the market will b</w:t>
        </w:r>
        <w:r w:rsidR="00215043">
          <w:t>e welcomed by</w:t>
        </w:r>
        <w:r>
          <w:t xml:space="preserve"> the vast majority</w:t>
        </w:r>
      </w:ins>
      <w:ins w:id="59" w:author="Brandon D Hill" w:date="2017-09-16T16:26:00Z">
        <w:r>
          <w:t>. The most notable issues that e-</w:t>
        </w:r>
      </w:ins>
      <w:ins w:id="60" w:author="Brandon D Hill" w:date="2017-09-16T16:27:00Z">
        <w:r>
          <w:t>c</w:t>
        </w:r>
      </w:ins>
      <w:ins w:id="61" w:author="Brandon D Hill" w:date="2017-09-16T16:26:00Z">
        <w:r>
          <w:t xml:space="preserve">urrency currently phases </w:t>
        </w:r>
      </w:ins>
      <w:ins w:id="62" w:author="Brandon D Hill" w:date="2017-09-16T16:27:00Z">
        <w:r>
          <w:t xml:space="preserve">can all be linked back to </w:t>
        </w:r>
      </w:ins>
      <w:ins w:id="63" w:author="Brandon D Hill" w:date="2017-09-16T16:26:00Z">
        <w:r>
          <w:t xml:space="preserve">its </w:t>
        </w:r>
      </w:ins>
      <w:ins w:id="64" w:author="Brandon D Hill" w:date="2017-09-16T16:27:00Z">
        <w:r>
          <w:t>anonymous</w:t>
        </w:r>
      </w:ins>
      <w:ins w:id="65" w:author="Brandon D Hill" w:date="2017-09-16T16:26:00Z">
        <w:r>
          <w:t xml:space="preserve"> nature.</w:t>
        </w:r>
      </w:ins>
      <w:ins w:id="66" w:author="Brandon D Hill" w:date="2017-09-16T16:28:00Z">
        <w:r>
          <w:t xml:space="preserve"> This nature leaves a lot of wiggle room for the market </w:t>
        </w:r>
      </w:ins>
      <w:ins w:id="67" w:author="Brandon D Hill" w:date="2017-09-16T16:31:00Z">
        <w:r>
          <w:t xml:space="preserve">makes it very difficult to </w:t>
        </w:r>
      </w:ins>
      <w:ins w:id="68" w:author="Brandon D Hill" w:date="2017-09-16T16:28:00Z">
        <w:r>
          <w:t>govern</w:t>
        </w:r>
      </w:ins>
      <w:ins w:id="69" w:author="Brandon D Hill" w:date="2017-09-16T16:32:00Z">
        <w:r w:rsidR="00215043">
          <w:t xml:space="preserve">. Due to the lack of governance, many believe that it will inevitably be </w:t>
        </w:r>
      </w:ins>
      <w:ins w:id="70" w:author="Brandon D Hill" w:date="2017-09-16T16:28:00Z">
        <w:r>
          <w:t>abused.</w:t>
        </w:r>
      </w:ins>
    </w:p>
    <w:p w14:paraId="504080F0" w14:textId="77777777" w:rsidR="00215043" w:rsidRDefault="00215043">
      <w:pPr>
        <w:rPr>
          <w:ins w:id="71" w:author="Brandon D Hill" w:date="2017-09-16T16:33:00Z"/>
        </w:rPr>
        <w:pPrChange w:id="72" w:author="Brandon D Hill" w:date="2017-09-16T16:23:00Z">
          <w:pPr>
            <w:numPr>
              <w:numId w:val="7"/>
            </w:numPr>
            <w:ind w:left="360" w:hanging="360"/>
          </w:pPr>
        </w:pPrChange>
      </w:pPr>
      <w:ins w:id="73" w:author="Brandon D Hill" w:date="2017-09-16T16:33:00Z">
        <w:r>
          <w:t>A few of the ethical issues that we will include in our research:</w:t>
        </w:r>
      </w:ins>
    </w:p>
    <w:p w14:paraId="2FC145F0" w14:textId="71AA866A" w:rsidR="00B86554" w:rsidRDefault="00215043">
      <w:pPr>
        <w:pStyle w:val="ListParagraph"/>
        <w:numPr>
          <w:ilvl w:val="0"/>
          <w:numId w:val="10"/>
        </w:numPr>
        <w:rPr>
          <w:ins w:id="74" w:author="Brandon D Hill" w:date="2017-09-16T16:36:00Z"/>
        </w:rPr>
        <w:pPrChange w:id="75" w:author="Brandon D Hill" w:date="2017-09-16T16:35:00Z">
          <w:pPr>
            <w:numPr>
              <w:numId w:val="7"/>
            </w:numPr>
            <w:ind w:left="360" w:hanging="360"/>
          </w:pPr>
        </w:pPrChange>
      </w:pPr>
      <w:ins w:id="76" w:author="Brandon D Hill" w:date="2017-09-16T16:35:00Z">
        <w:r>
          <w:t>Current impact of taxation</w:t>
        </w:r>
      </w:ins>
      <w:ins w:id="77" w:author="Brandon D Hill" w:date="2017-09-16T16:36:00Z">
        <w:r>
          <w:t xml:space="preserve"> and the ethical obligations surrounding e-currency.</w:t>
        </w:r>
      </w:ins>
    </w:p>
    <w:p w14:paraId="10AA55CE" w14:textId="06DCDFCC" w:rsidR="00215043" w:rsidRDefault="00215043">
      <w:pPr>
        <w:pStyle w:val="ListParagraph"/>
        <w:numPr>
          <w:ilvl w:val="0"/>
          <w:numId w:val="10"/>
        </w:numPr>
        <w:pPrChange w:id="78" w:author="Brandon D Hill" w:date="2017-09-16T16:35:00Z">
          <w:pPr>
            <w:numPr>
              <w:numId w:val="7"/>
            </w:numPr>
            <w:ind w:left="360" w:hanging="360"/>
          </w:pPr>
        </w:pPrChange>
      </w:pPr>
      <w:ins w:id="79" w:author="Brandon D Hill" w:date="2017-09-16T16:38:00Z">
        <w:r>
          <w:t xml:space="preserve">Ethic behind </w:t>
        </w:r>
      </w:ins>
      <w:ins w:id="80" w:author="Brandon D Hill" w:date="2017-09-16T16:36:00Z">
        <w:r>
          <w:t>track</w:t>
        </w:r>
      </w:ins>
      <w:ins w:id="81" w:author="Brandon D Hill" w:date="2017-09-16T16:38:00Z">
        <w:r>
          <w:t>ing</w:t>
        </w:r>
      </w:ins>
      <w:ins w:id="82" w:author="Brandon D Hill" w:date="2017-09-16T16:36:00Z">
        <w:r>
          <w:t xml:space="preserve">/managing </w:t>
        </w:r>
      </w:ins>
      <w:ins w:id="83" w:author="Brandon D Hill" w:date="2017-09-16T16:37:00Z">
        <w:r>
          <w:t>e-</w:t>
        </w:r>
      </w:ins>
      <w:ins w:id="84" w:author="Brandon D Hill" w:date="2017-09-16T16:36:00Z">
        <w:r>
          <w:t xml:space="preserve">currency </w:t>
        </w:r>
      </w:ins>
      <w:ins w:id="85" w:author="Brandon D Hill" w:date="2017-09-16T16:37:00Z">
        <w:r>
          <w:t xml:space="preserve">to </w:t>
        </w:r>
      </w:ins>
      <w:ins w:id="86" w:author="Brandon D Hill" w:date="2017-09-16T16:38:00Z">
        <w:r>
          <w:t xml:space="preserve">limit </w:t>
        </w:r>
      </w:ins>
      <w:ins w:id="87" w:author="Brandon D Hill" w:date="2017-09-16T16:36:00Z">
        <w:r>
          <w:t xml:space="preserve">criminal activity. </w:t>
        </w:r>
      </w:ins>
    </w:p>
    <w:p w14:paraId="43040B6D" w14:textId="4088A589" w:rsidR="0028131F" w:rsidDel="004201D8" w:rsidRDefault="00377E07" w:rsidP="009E01A9">
      <w:pPr>
        <w:pStyle w:val="Heading1"/>
        <w:rPr>
          <w:del w:id="88" w:author="Brandon D Hill" w:date="2017-09-16T16:41:00Z"/>
        </w:rPr>
      </w:pPr>
      <w:del w:id="89" w:author="Brandon D Hill" w:date="2017-09-16T16:41:00Z">
        <w:r w:rsidDel="004201D8">
          <w:delText>5</w:delText>
        </w:r>
        <w:r w:rsidDel="004201D8">
          <w:tab/>
        </w:r>
        <w:r w:rsidR="0028131F" w:rsidDel="004201D8">
          <w:delText>Analysis</w:delText>
        </w:r>
      </w:del>
    </w:p>
    <w:p w14:paraId="0D371FE7" w14:textId="10103B84" w:rsidR="00820AAF" w:rsidDel="004201D8" w:rsidRDefault="00820AAF" w:rsidP="009E01A9">
      <w:pPr>
        <w:ind w:firstLine="0"/>
        <w:rPr>
          <w:del w:id="90" w:author="Brandon D Hill" w:date="2017-09-16T16:41:00Z"/>
        </w:rPr>
      </w:pPr>
      <w:del w:id="91" w:author="Brandon D Hill" w:date="2017-09-16T16:41:00Z">
        <w:r w:rsidDel="004201D8">
          <w:delText>Notes:</w:delText>
        </w:r>
      </w:del>
    </w:p>
    <w:p w14:paraId="16CFA974" w14:textId="64C437C7" w:rsidR="00820AAF" w:rsidDel="004201D8" w:rsidRDefault="00820AAF" w:rsidP="009E01A9">
      <w:pPr>
        <w:numPr>
          <w:ilvl w:val="0"/>
          <w:numId w:val="7"/>
        </w:numPr>
        <w:rPr>
          <w:del w:id="92" w:author="Brandon D Hill" w:date="2017-09-16T16:41:00Z"/>
        </w:rPr>
      </w:pPr>
      <w:del w:id="93" w:author="Brandon D Hill" w:date="2017-09-16T16:41:00Z">
        <w:r w:rsidDel="004201D8">
          <w:delText>Exploratory data analysis.</w:delText>
        </w:r>
      </w:del>
    </w:p>
    <w:p w14:paraId="37A47406" w14:textId="571D02F9" w:rsidR="00820AAF" w:rsidRPr="0086288C" w:rsidDel="004201D8" w:rsidRDefault="00820AAF" w:rsidP="009E01A9">
      <w:pPr>
        <w:numPr>
          <w:ilvl w:val="0"/>
          <w:numId w:val="7"/>
        </w:numPr>
        <w:rPr>
          <w:del w:id="94" w:author="Brandon D Hill" w:date="2017-09-16T16:41:00Z"/>
        </w:rPr>
      </w:pPr>
      <w:del w:id="95" w:author="Brandon D Hill" w:date="2017-09-16T16:41:00Z">
        <w:r w:rsidDel="004201D8">
          <w:delText>Algorithm development</w:delText>
        </w:r>
      </w:del>
    </w:p>
    <w:p w14:paraId="3B03DC74" w14:textId="07DD0343" w:rsidR="00DC2919" w:rsidDel="004201D8" w:rsidRDefault="00377E07" w:rsidP="009E01A9">
      <w:pPr>
        <w:pStyle w:val="Heading1"/>
        <w:rPr>
          <w:del w:id="96" w:author="Brandon D Hill" w:date="2017-09-16T16:41:00Z"/>
        </w:rPr>
      </w:pPr>
      <w:del w:id="97" w:author="Brandon D Hill" w:date="2017-09-16T16:41:00Z">
        <w:r w:rsidDel="004201D8">
          <w:delText>6</w:delText>
        </w:r>
        <w:r w:rsidDel="004201D8">
          <w:tab/>
        </w:r>
        <w:r w:rsidR="00DC2919" w:rsidDel="004201D8">
          <w:delText>Results</w:delText>
        </w:r>
      </w:del>
    </w:p>
    <w:p w14:paraId="1E2D128D" w14:textId="65F37657" w:rsidR="00820AAF" w:rsidDel="004201D8" w:rsidRDefault="00820AAF" w:rsidP="009E01A9">
      <w:pPr>
        <w:ind w:firstLine="0"/>
        <w:rPr>
          <w:del w:id="98" w:author="Brandon D Hill" w:date="2017-09-16T16:41:00Z"/>
        </w:rPr>
      </w:pPr>
      <w:del w:id="99" w:author="Brandon D Hill" w:date="2017-09-16T16:41:00Z">
        <w:r w:rsidDel="004201D8">
          <w:delText>Notes:</w:delText>
        </w:r>
      </w:del>
    </w:p>
    <w:p w14:paraId="422D7ED8" w14:textId="20D5F492" w:rsidR="00820AAF" w:rsidDel="004201D8" w:rsidRDefault="00820AAF" w:rsidP="009E01A9">
      <w:pPr>
        <w:numPr>
          <w:ilvl w:val="0"/>
          <w:numId w:val="7"/>
        </w:numPr>
        <w:rPr>
          <w:del w:id="100" w:author="Brandon D Hill" w:date="2017-09-16T16:41:00Z"/>
        </w:rPr>
      </w:pPr>
      <w:del w:id="101" w:author="Brandon D Hill" w:date="2017-09-16T16:41:00Z">
        <w:r w:rsidDel="004201D8">
          <w:delText>Application of algorithm</w:delText>
        </w:r>
      </w:del>
    </w:p>
    <w:p w14:paraId="6667F337" w14:textId="6258AB28" w:rsidR="00820AAF" w:rsidDel="004201D8" w:rsidRDefault="00820AAF" w:rsidP="009E01A9">
      <w:pPr>
        <w:numPr>
          <w:ilvl w:val="0"/>
          <w:numId w:val="7"/>
        </w:numPr>
        <w:rPr>
          <w:del w:id="102" w:author="Brandon D Hill" w:date="2017-09-16T16:41:00Z"/>
        </w:rPr>
      </w:pPr>
      <w:del w:id="103" w:author="Brandon D Hill" w:date="2017-09-16T16:41:00Z">
        <w:r w:rsidDel="004201D8">
          <w:delText>Feedback from community if appropriate</w:delText>
        </w:r>
      </w:del>
    </w:p>
    <w:p w14:paraId="3CEA8183" w14:textId="0C7D9F11" w:rsidR="00820AAF" w:rsidDel="004201D8" w:rsidRDefault="00377E07" w:rsidP="009E01A9">
      <w:pPr>
        <w:pStyle w:val="Heading1"/>
        <w:rPr>
          <w:del w:id="104" w:author="Brandon D Hill" w:date="2017-09-16T16:41:00Z"/>
        </w:rPr>
      </w:pPr>
      <w:del w:id="105" w:author="Brandon D Hill" w:date="2017-09-16T16:41:00Z">
        <w:r w:rsidDel="004201D8">
          <w:delText>7</w:delText>
        </w:r>
        <w:r w:rsidDel="004201D8">
          <w:tab/>
        </w:r>
        <w:r w:rsidR="00820AAF" w:rsidDel="004201D8">
          <w:delText>Future Work</w:delText>
        </w:r>
      </w:del>
    </w:p>
    <w:p w14:paraId="0B775416" w14:textId="61E628A3" w:rsidR="00DC2919" w:rsidDel="004201D8" w:rsidRDefault="00DC2919" w:rsidP="009E01A9">
      <w:pPr>
        <w:pStyle w:val="Heading1"/>
        <w:rPr>
          <w:del w:id="106" w:author="Brandon D Hill" w:date="2017-09-16T16:41:00Z"/>
        </w:rPr>
      </w:pPr>
      <w:del w:id="107" w:author="Brandon D Hill" w:date="2017-09-16T16:41:00Z">
        <w:r w:rsidDel="004201D8">
          <w:delText>References</w:delText>
        </w:r>
      </w:del>
    </w:p>
    <w:p w14:paraId="7BE18D21" w14:textId="26BC4012" w:rsidR="00A638F0" w:rsidDel="004201D8" w:rsidRDefault="00A638F0" w:rsidP="00377E07">
      <w:pPr>
        <w:pStyle w:val="reference"/>
        <w:rPr>
          <w:del w:id="108" w:author="Brandon D Hill" w:date="2017-09-16T16:41:00Z"/>
        </w:rPr>
      </w:pPr>
      <w:del w:id="109" w:author="Brandon D Hill" w:date="2017-09-16T16:41:00Z">
        <w:r w:rsidDel="004201D8">
          <w:delText>Below is place holder:</w:delText>
        </w:r>
      </w:del>
    </w:p>
    <w:p w14:paraId="16F03396" w14:textId="333E4624" w:rsidR="00377E07" w:rsidRPr="009A3755" w:rsidDel="004201D8" w:rsidRDefault="00377E07" w:rsidP="00377E07">
      <w:pPr>
        <w:pStyle w:val="reference"/>
        <w:rPr>
          <w:del w:id="110" w:author="Brandon D Hill" w:date="2017-09-16T16:41:00Z"/>
        </w:rPr>
      </w:pPr>
      <w:del w:id="111" w:author="Brandon D Hill" w:date="2017-09-16T16:41:00Z">
        <w:r w:rsidRPr="009A3755" w:rsidDel="004201D8">
          <w:delText>1. Baldonado, M., Chang, C.-C.K., Gravano, L., Paepcke, A.: The Stanford Digital Library Metadata Architecture. Int. J. Digit. Libr. 1 (1997) 108–121</w:delText>
        </w:r>
      </w:del>
    </w:p>
    <w:p w14:paraId="17F7BA11" w14:textId="61A0B006" w:rsidR="00377E07" w:rsidRPr="009A3755" w:rsidDel="004201D8" w:rsidRDefault="00377E07" w:rsidP="00377E07">
      <w:pPr>
        <w:pStyle w:val="reference"/>
        <w:rPr>
          <w:del w:id="112" w:author="Brandon D Hill" w:date="2017-09-16T16:41:00Z"/>
        </w:rPr>
      </w:pPr>
      <w:del w:id="113" w:author="Brandon D Hill" w:date="2017-09-16T16:41:00Z">
        <w:r w:rsidRPr="009A3755" w:rsidDel="004201D8">
          <w:delText>2. Bruce, K.B., Cardelli, L., Pierce, B.C.: Comparing Object Encodings. In: Abadi, M., Ito, T. (eds.): Theoretical Aspects of Computer Software. Lecture Notes in Computer Science, Vol. 1281. Springer-Verlag, Berlin Heidelberg New York (1997) 415–438</w:delText>
        </w:r>
      </w:del>
    </w:p>
    <w:p w14:paraId="15A9D6F9" w14:textId="4DB0F9FD" w:rsidR="00377E07" w:rsidRPr="009A3755" w:rsidDel="004201D8" w:rsidRDefault="00377E07" w:rsidP="00377E07">
      <w:pPr>
        <w:pStyle w:val="reference"/>
        <w:rPr>
          <w:del w:id="114" w:author="Brandon D Hill" w:date="2017-09-16T16:41:00Z"/>
        </w:rPr>
      </w:pPr>
      <w:del w:id="115" w:author="Brandon D Hill" w:date="2017-09-16T16:41:00Z">
        <w:r w:rsidRPr="009A3755" w:rsidDel="004201D8">
          <w:delText>3. van Leeuwen, J. (ed.): Computer Science Today. Recent Trends and Developments. Lecture Notes in Computer Science, Vol. 1000. Springer-Verlag, Berlin Heidelberg New York (1995)</w:delText>
        </w:r>
      </w:del>
    </w:p>
    <w:p w14:paraId="2FA8DC29" w14:textId="75044788" w:rsidR="00003CC8" w:rsidRPr="0086288C" w:rsidDel="004201D8" w:rsidRDefault="00377E07" w:rsidP="009E01A9">
      <w:pPr>
        <w:pStyle w:val="reference"/>
        <w:rPr>
          <w:del w:id="116" w:author="Brandon D Hill" w:date="2017-09-16T16:41:00Z"/>
        </w:rPr>
      </w:pPr>
      <w:del w:id="117" w:author="Brandon D Hill" w:date="2017-09-16T16:41:00Z">
        <w:r w:rsidRPr="009A3755" w:rsidDel="004201D8">
          <w:delText>4. Michalewicz, Z.: Genetic Algorithms + Data Structures = Evolution Programs. 3rd edn. Springer-Verlag, Berlin Heidelberg New York (1996)</w:delText>
        </w:r>
      </w:del>
    </w:p>
    <w:p w14:paraId="7C12D23B" w14:textId="4F93F4B3" w:rsidR="00DC2919" w:rsidRPr="001E45E4" w:rsidDel="004201D8" w:rsidRDefault="00320AA4" w:rsidP="0086288C">
      <w:pPr>
        <w:rPr>
          <w:del w:id="118" w:author="Brandon D Hill" w:date="2017-09-16T16:41:00Z"/>
          <w:b/>
          <w:sz w:val="22"/>
          <w:u w:val="single"/>
        </w:rPr>
      </w:pPr>
      <w:del w:id="119" w:author="Brandon D Hill" w:date="2017-09-16T16:41:00Z">
        <w:r w:rsidDel="004201D8">
          <w:br w:type="page"/>
        </w:r>
        <w:r w:rsidRPr="001E45E4" w:rsidDel="004201D8">
          <w:rPr>
            <w:b/>
            <w:sz w:val="22"/>
            <w:u w:val="single"/>
          </w:rPr>
          <w:delText>Dr. Engels Comments:</w:delText>
        </w:r>
      </w:del>
    </w:p>
    <w:p w14:paraId="79180A41" w14:textId="7A1F43D3" w:rsidR="00320AA4" w:rsidDel="004201D8" w:rsidRDefault="00320AA4" w:rsidP="00320AA4">
      <w:pPr>
        <w:jc w:val="left"/>
        <w:rPr>
          <w:del w:id="120" w:author="Brandon D Hill" w:date="2017-09-16T16:41:00Z"/>
        </w:rPr>
      </w:pPr>
    </w:p>
    <w:p w14:paraId="2A4E6450" w14:textId="46DC43BC" w:rsidR="00320AA4" w:rsidDel="004201D8" w:rsidRDefault="00320AA4" w:rsidP="00320AA4">
      <w:pPr>
        <w:shd w:val="clear" w:color="auto" w:fill="FFFFFF"/>
        <w:jc w:val="left"/>
        <w:rPr>
          <w:del w:id="121" w:author="Brandon D Hill" w:date="2017-09-16T16:41:00Z"/>
          <w:rFonts w:ascii="Segoe UI" w:hAnsi="Segoe UI" w:cs="Segoe UI"/>
          <w:color w:val="212121"/>
          <w:sz w:val="23"/>
          <w:szCs w:val="23"/>
        </w:rPr>
      </w:pPr>
      <w:del w:id="122" w:author="Brandon D Hill" w:date="2017-09-16T16:41:00Z">
        <w:r w:rsidDel="004201D8">
          <w:rPr>
            <w:rFonts w:ascii="Segoe UI" w:hAnsi="Segoe UI" w:cs="Segoe UI"/>
            <w:color w:val="212121"/>
            <w:sz w:val="23"/>
            <w:szCs w:val="23"/>
          </w:rPr>
          <w:delText>Comments on your proposal - first a formatting comment: please follow the format exactly.  Do not change it.  </w:delText>
        </w:r>
        <w:r w:rsidRPr="00863DE7" w:rsidDel="004201D8">
          <w:rPr>
            <w:rFonts w:ascii="Segoe UI" w:hAnsi="Segoe UI" w:cs="Segoe UI"/>
            <w:strike/>
            <w:color w:val="212121"/>
            <w:sz w:val="23"/>
            <w:szCs w:val="23"/>
          </w:rPr>
          <w:delText>For example, there is no blank line between paragraphs.</w:delText>
        </w:r>
      </w:del>
    </w:p>
    <w:p w14:paraId="1C6B1EEA" w14:textId="0B1F60D0" w:rsidR="00320AA4" w:rsidDel="004201D8" w:rsidRDefault="00320AA4" w:rsidP="00320AA4">
      <w:pPr>
        <w:shd w:val="clear" w:color="auto" w:fill="FFFFFF"/>
        <w:jc w:val="left"/>
        <w:rPr>
          <w:del w:id="123" w:author="Brandon D Hill" w:date="2017-09-16T16:41:00Z"/>
          <w:rFonts w:ascii="Segoe UI" w:hAnsi="Segoe UI" w:cs="Segoe UI"/>
          <w:color w:val="212121"/>
          <w:sz w:val="23"/>
          <w:szCs w:val="23"/>
        </w:rPr>
      </w:pPr>
    </w:p>
    <w:p w14:paraId="548DC648" w14:textId="0017087F" w:rsidR="00320AA4" w:rsidDel="004201D8" w:rsidRDefault="00320AA4" w:rsidP="00320AA4">
      <w:pPr>
        <w:shd w:val="clear" w:color="auto" w:fill="FFFFFF"/>
        <w:jc w:val="left"/>
        <w:rPr>
          <w:del w:id="124" w:author="Brandon D Hill" w:date="2017-09-16T16:41:00Z"/>
          <w:rFonts w:ascii="Segoe UI" w:hAnsi="Segoe UI" w:cs="Segoe UI"/>
          <w:color w:val="212121"/>
          <w:sz w:val="23"/>
          <w:szCs w:val="23"/>
        </w:rPr>
      </w:pPr>
      <w:del w:id="125" w:author="Brandon D Hill" w:date="2017-09-16T16:41:00Z">
        <w:r w:rsidDel="004201D8">
          <w:rPr>
            <w:rFonts w:ascii="Segoe UI" w:hAnsi="Segoe UI" w:cs="Segoe UI"/>
            <w:color w:val="212121"/>
            <w:sz w:val="23"/>
            <w:szCs w:val="23"/>
          </w:rPr>
          <w:delText>Question on your proposal: What is the problem you are solving? In addition, how do you measure success? Why is it not trivial to create an index? Specifically, how would it be created?  How would it be used?</w:delText>
        </w:r>
      </w:del>
    </w:p>
    <w:p w14:paraId="5DFC98BD" w14:textId="0EAD9562" w:rsidR="00320AA4" w:rsidDel="004201D8" w:rsidRDefault="00320AA4" w:rsidP="00320AA4">
      <w:pPr>
        <w:shd w:val="clear" w:color="auto" w:fill="FFFFFF"/>
        <w:jc w:val="left"/>
        <w:rPr>
          <w:del w:id="126" w:author="Brandon D Hill" w:date="2017-09-16T16:41:00Z"/>
          <w:rFonts w:ascii="Segoe UI" w:hAnsi="Segoe UI" w:cs="Segoe UI"/>
          <w:color w:val="212121"/>
          <w:sz w:val="23"/>
          <w:szCs w:val="23"/>
        </w:rPr>
      </w:pPr>
    </w:p>
    <w:p w14:paraId="3E7C69AB" w14:textId="5C4795E1" w:rsidR="00320AA4" w:rsidDel="004201D8" w:rsidRDefault="00320AA4" w:rsidP="00320AA4">
      <w:pPr>
        <w:shd w:val="clear" w:color="auto" w:fill="FFFFFF"/>
        <w:jc w:val="left"/>
        <w:rPr>
          <w:del w:id="127" w:author="Brandon D Hill" w:date="2017-09-16T16:41:00Z"/>
          <w:rFonts w:ascii="Segoe UI" w:hAnsi="Segoe UI" w:cs="Segoe UI"/>
          <w:color w:val="212121"/>
          <w:sz w:val="23"/>
          <w:szCs w:val="23"/>
        </w:rPr>
      </w:pPr>
      <w:del w:id="128" w:author="Brandon D Hill" w:date="2017-09-16T16:41:00Z">
        <w:r w:rsidDel="004201D8">
          <w:rPr>
            <w:rFonts w:ascii="Segoe UI" w:hAnsi="Segoe UI" w:cs="Segoe UI"/>
            <w:color w:val="212121"/>
            <w:sz w:val="23"/>
            <w:szCs w:val="23"/>
          </w:rPr>
          <w:delText>In writing, do not state your opinions…eg do not use “Our belief…” Write neutral.  This is not an opinion piece. </w:delText>
        </w:r>
      </w:del>
    </w:p>
    <w:p w14:paraId="45EEAB40" w14:textId="414DBB15" w:rsidR="00320AA4" w:rsidDel="004201D8" w:rsidRDefault="00320AA4" w:rsidP="00320AA4">
      <w:pPr>
        <w:shd w:val="clear" w:color="auto" w:fill="FFFFFF"/>
        <w:jc w:val="left"/>
        <w:rPr>
          <w:del w:id="129" w:author="Brandon D Hill" w:date="2017-09-16T16:41:00Z"/>
          <w:rFonts w:ascii="Segoe UI" w:hAnsi="Segoe UI" w:cs="Segoe UI"/>
          <w:color w:val="212121"/>
          <w:sz w:val="23"/>
          <w:szCs w:val="23"/>
        </w:rPr>
      </w:pPr>
    </w:p>
    <w:p w14:paraId="702C7FD4" w14:textId="5DAA1C73" w:rsidR="00320AA4" w:rsidDel="004201D8" w:rsidRDefault="00320AA4" w:rsidP="00320AA4">
      <w:pPr>
        <w:shd w:val="clear" w:color="auto" w:fill="FFFFFF"/>
        <w:jc w:val="left"/>
        <w:rPr>
          <w:del w:id="130" w:author="Brandon D Hill" w:date="2017-09-16T16:41:00Z"/>
          <w:rFonts w:ascii="Segoe UI" w:hAnsi="Segoe UI" w:cs="Segoe UI"/>
          <w:color w:val="212121"/>
          <w:sz w:val="23"/>
          <w:szCs w:val="23"/>
        </w:rPr>
      </w:pPr>
      <w:del w:id="131" w:author="Brandon D Hill" w:date="2017-09-16T16:41:00Z">
        <w:r w:rsidDel="004201D8">
          <w:rPr>
            <w:rFonts w:ascii="Segoe UI" w:hAnsi="Segoe UI" w:cs="Segoe UI"/>
            <w:color w:val="212121"/>
            <w:sz w:val="23"/>
            <w:szCs w:val="23"/>
          </w:rPr>
          <w:delText>The concept is good, but it’s not clear why this is a capstone project.  Indexes are created all the time. Why is it hard? How is this more than a simple exercise? How do you assess success?   You are missing all of the problem details and measures of success.</w:delText>
        </w:r>
      </w:del>
    </w:p>
    <w:p w14:paraId="7630D017" w14:textId="62124A02" w:rsidR="00320AA4" w:rsidDel="004201D8" w:rsidRDefault="00320AA4" w:rsidP="00320AA4">
      <w:pPr>
        <w:shd w:val="clear" w:color="auto" w:fill="FFFFFF"/>
        <w:jc w:val="left"/>
        <w:rPr>
          <w:del w:id="132" w:author="Brandon D Hill" w:date="2017-09-16T16:41:00Z"/>
          <w:rFonts w:ascii="Segoe UI" w:hAnsi="Segoe UI" w:cs="Segoe UI"/>
          <w:color w:val="212121"/>
          <w:sz w:val="23"/>
          <w:szCs w:val="23"/>
        </w:rPr>
      </w:pPr>
    </w:p>
    <w:p w14:paraId="49ABE7BC" w14:textId="1A4C0BAF" w:rsidR="00320AA4" w:rsidDel="004201D8" w:rsidRDefault="00320AA4" w:rsidP="00320AA4">
      <w:pPr>
        <w:shd w:val="clear" w:color="auto" w:fill="FFFFFF"/>
        <w:jc w:val="left"/>
        <w:rPr>
          <w:del w:id="133" w:author="Brandon D Hill" w:date="2017-09-16T16:41:00Z"/>
          <w:rFonts w:ascii="Segoe UI" w:hAnsi="Segoe UI" w:cs="Segoe UI"/>
          <w:color w:val="212121"/>
          <w:sz w:val="23"/>
          <w:szCs w:val="23"/>
        </w:rPr>
      </w:pPr>
      <w:del w:id="134" w:author="Brandon D Hill" w:date="2017-09-16T16:41:00Z">
        <w:r w:rsidDel="004201D8">
          <w:rPr>
            <w:rFonts w:ascii="Segoe UI" w:hAnsi="Segoe UI" w:cs="Segoe UI"/>
            <w:color w:val="212121"/>
            <w:sz w:val="23"/>
            <w:szCs w:val="23"/>
          </w:rPr>
          <w:delText>Please add the problem and additional details.</w:delText>
        </w:r>
      </w:del>
    </w:p>
    <w:p w14:paraId="62E5E7FE" w14:textId="72690A78" w:rsidR="00320AA4" w:rsidDel="004201D8" w:rsidRDefault="00320AA4" w:rsidP="00320AA4">
      <w:pPr>
        <w:shd w:val="clear" w:color="auto" w:fill="FFFFFF"/>
        <w:jc w:val="left"/>
        <w:rPr>
          <w:del w:id="135" w:author="Brandon D Hill" w:date="2017-09-16T16:41:00Z"/>
          <w:rFonts w:ascii="Segoe UI" w:hAnsi="Segoe UI" w:cs="Segoe UI"/>
          <w:color w:val="212121"/>
          <w:sz w:val="23"/>
          <w:szCs w:val="23"/>
        </w:rPr>
      </w:pPr>
    </w:p>
    <w:p w14:paraId="2901ED2B" w14:textId="42C38BE3" w:rsidR="00320AA4" w:rsidDel="004201D8" w:rsidRDefault="00320AA4" w:rsidP="00320AA4">
      <w:pPr>
        <w:shd w:val="clear" w:color="auto" w:fill="FFFFFF"/>
        <w:jc w:val="left"/>
        <w:rPr>
          <w:del w:id="136" w:author="Brandon D Hill" w:date="2017-09-16T16:41:00Z"/>
          <w:rFonts w:ascii="Segoe UI" w:hAnsi="Segoe UI" w:cs="Segoe UI"/>
          <w:color w:val="212121"/>
          <w:sz w:val="23"/>
          <w:szCs w:val="23"/>
        </w:rPr>
      </w:pPr>
    </w:p>
    <w:p w14:paraId="49F441B1" w14:textId="62DA6BB0" w:rsidR="00320AA4" w:rsidDel="004201D8" w:rsidRDefault="00320AA4" w:rsidP="00320AA4">
      <w:pPr>
        <w:shd w:val="clear" w:color="auto" w:fill="FFFFFF"/>
        <w:jc w:val="left"/>
        <w:rPr>
          <w:del w:id="137" w:author="Brandon D Hill" w:date="2017-09-16T16:41:00Z"/>
          <w:rFonts w:ascii="Segoe UI" w:hAnsi="Segoe UI" w:cs="Segoe UI"/>
          <w:color w:val="212121"/>
          <w:sz w:val="23"/>
          <w:szCs w:val="23"/>
        </w:rPr>
      </w:pPr>
    </w:p>
    <w:p w14:paraId="3A89108C" w14:textId="49894419" w:rsidR="00320AA4" w:rsidRPr="001E45E4" w:rsidDel="004201D8" w:rsidRDefault="00320AA4" w:rsidP="00320AA4">
      <w:pPr>
        <w:shd w:val="clear" w:color="auto" w:fill="FFFFFF"/>
        <w:jc w:val="left"/>
        <w:rPr>
          <w:del w:id="138" w:author="Brandon D Hill" w:date="2017-09-16T16:41:00Z"/>
          <w:rFonts w:ascii="Segoe UI" w:hAnsi="Segoe UI" w:cs="Segoe UI"/>
          <w:b/>
          <w:color w:val="212121"/>
          <w:sz w:val="23"/>
          <w:szCs w:val="23"/>
          <w:u w:val="single"/>
        </w:rPr>
      </w:pPr>
      <w:del w:id="139" w:author="Brandon D Hill" w:date="2017-09-16T16:41:00Z">
        <w:r w:rsidDel="004201D8">
          <w:rPr>
            <w:rFonts w:ascii="Segoe UI" w:hAnsi="Segoe UI" w:cs="Segoe UI"/>
            <w:color w:val="212121"/>
            <w:sz w:val="23"/>
            <w:szCs w:val="23"/>
          </w:rPr>
          <w:br w:type="page"/>
        </w:r>
        <w:r w:rsidRPr="001E45E4" w:rsidDel="004201D8">
          <w:rPr>
            <w:rFonts w:ascii="Segoe UI" w:hAnsi="Segoe UI" w:cs="Segoe UI"/>
            <w:b/>
            <w:color w:val="212121"/>
            <w:sz w:val="23"/>
            <w:szCs w:val="23"/>
            <w:u w:val="single"/>
          </w:rPr>
          <w:delText>Milestones:</w:delText>
        </w:r>
      </w:del>
    </w:p>
    <w:p w14:paraId="374C9E41" w14:textId="32064D26" w:rsidR="00320AA4" w:rsidDel="004201D8" w:rsidRDefault="00320AA4" w:rsidP="00320AA4">
      <w:pPr>
        <w:shd w:val="clear" w:color="auto" w:fill="FFFFFF"/>
        <w:jc w:val="left"/>
        <w:rPr>
          <w:del w:id="140" w:author="Brandon D Hill" w:date="2017-09-16T16:41:00Z"/>
          <w:rFonts w:ascii="Segoe UI" w:hAnsi="Segoe UI" w:cs="Segoe UI"/>
          <w:color w:val="212121"/>
          <w:sz w:val="23"/>
          <w:szCs w:val="23"/>
        </w:rPr>
      </w:pPr>
    </w:p>
    <w:p w14:paraId="116003D3" w14:textId="0E786BD9" w:rsidR="00320AA4" w:rsidDel="004201D8" w:rsidRDefault="00DE7E66" w:rsidP="0086288C">
      <w:pPr>
        <w:rPr>
          <w:del w:id="141" w:author="Brandon D Hill" w:date="2017-09-16T16:41:00Z"/>
        </w:rPr>
      </w:pPr>
      <w:del w:id="142" w:author="Brandon D Hill" w:date="2017-09-16T16:41:00Z">
        <w:r w:rsidDel="004201D8">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8">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p>
    <w:p w14:paraId="2B7F71D2" w14:textId="0960578A" w:rsidR="00DE7E66" w:rsidDel="004201D8" w:rsidRDefault="00DE7E66" w:rsidP="0086288C">
      <w:pPr>
        <w:rPr>
          <w:del w:id="143" w:author="Brandon D Hill" w:date="2017-09-16T16:41:00Z"/>
        </w:rPr>
      </w:pPr>
    </w:p>
    <w:p w14:paraId="4F956956" w14:textId="77777777" w:rsidR="004201D8" w:rsidRDefault="004201D8" w:rsidP="0086288C">
      <w:pPr>
        <w:rPr>
          <w:ins w:id="144" w:author="Brandon D Hill" w:date="2017-09-16T16:41:00Z"/>
        </w:rPr>
      </w:pPr>
    </w:p>
    <w:p w14:paraId="47F93082" w14:textId="77777777" w:rsidR="004201D8" w:rsidRDefault="004201D8">
      <w:pPr>
        <w:ind w:firstLine="0"/>
        <w:rPr>
          <w:ins w:id="145" w:author="Microsoft Office User" w:date="2017-09-16T17:48:00Z"/>
        </w:rPr>
        <w:pPrChange w:id="146" w:author="Brandon D Hill" w:date="2017-09-16T16:41:00Z">
          <w:pPr/>
        </w:pPrChange>
      </w:pPr>
    </w:p>
    <w:p w14:paraId="0C804414" w14:textId="77777777" w:rsidR="00C7614D" w:rsidRDefault="00C7614D">
      <w:pPr>
        <w:ind w:firstLine="0"/>
        <w:rPr>
          <w:ins w:id="147" w:author="Microsoft Office User" w:date="2017-09-16T17:48:00Z"/>
        </w:rPr>
        <w:pPrChange w:id="148" w:author="Brandon D Hill" w:date="2017-09-16T16:41:00Z">
          <w:pPr/>
        </w:pPrChange>
      </w:pPr>
    </w:p>
    <w:p w14:paraId="3F494503" w14:textId="77777777" w:rsidR="00C7614D" w:rsidRDefault="00C7614D" w:rsidP="00C7614D">
      <w:pPr>
        <w:ind w:firstLine="0"/>
        <w:rPr>
          <w:ins w:id="149" w:author="Microsoft Office User" w:date="2017-09-16T17:48:00Z"/>
        </w:rPr>
      </w:pPr>
      <w:commentRangeStart w:id="150"/>
      <w:ins w:id="151" w:author="Microsoft Office User" w:date="2017-09-16T17:48:00Z">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ins>
    </w:p>
    <w:p w14:paraId="78E951CA" w14:textId="77777777" w:rsidR="00C7614D" w:rsidRDefault="00C7614D" w:rsidP="00C7614D">
      <w:pPr>
        <w:rPr>
          <w:ins w:id="152" w:author="Microsoft Office User" w:date="2017-09-16T17:48:00Z"/>
        </w:rPr>
      </w:pPr>
      <w:ins w:id="153" w:author="Microsoft Office User" w:date="2017-09-16T17:48:00Z">
        <w:r>
          <w:t>The following questions will be addressed in our research:</w:t>
        </w:r>
      </w:ins>
    </w:p>
    <w:p w14:paraId="29F39A16" w14:textId="77777777" w:rsidR="00C7614D" w:rsidRDefault="00C7614D" w:rsidP="00C7614D">
      <w:pPr>
        <w:pStyle w:val="ListParagraph"/>
        <w:numPr>
          <w:ilvl w:val="0"/>
          <w:numId w:val="13"/>
        </w:numPr>
        <w:rPr>
          <w:ins w:id="154" w:author="Microsoft Office User" w:date="2017-09-16T17:48:00Z"/>
        </w:rPr>
      </w:pPr>
      <w:ins w:id="155" w:author="Microsoft Office User" w:date="2017-09-16T17:48:00Z">
        <w:r>
          <w:t>What are the positives and negatives of cryptocurrencies?</w:t>
        </w:r>
      </w:ins>
    </w:p>
    <w:p w14:paraId="016B0075" w14:textId="77777777" w:rsidR="00C7614D" w:rsidRDefault="00C7614D" w:rsidP="00C7614D">
      <w:pPr>
        <w:pStyle w:val="ListParagraph"/>
        <w:numPr>
          <w:ilvl w:val="0"/>
          <w:numId w:val="13"/>
        </w:numPr>
        <w:rPr>
          <w:ins w:id="156" w:author="Microsoft Office User" w:date="2017-09-16T17:48:00Z"/>
        </w:rPr>
      </w:pPr>
      <w:ins w:id="157" w:author="Microsoft Office User" w:date="2017-09-16T17:48:00Z">
        <w:r>
          <w:t>What is the regulated landscape of cryptocurrencies?</w:t>
        </w:r>
      </w:ins>
    </w:p>
    <w:p w14:paraId="00FD4068" w14:textId="77777777" w:rsidR="00C7614D" w:rsidRDefault="00C7614D" w:rsidP="00C7614D">
      <w:pPr>
        <w:pStyle w:val="ListParagraph"/>
        <w:numPr>
          <w:ilvl w:val="0"/>
          <w:numId w:val="13"/>
        </w:numPr>
        <w:rPr>
          <w:ins w:id="158" w:author="Microsoft Office User" w:date="2017-09-16T17:48:00Z"/>
        </w:rPr>
      </w:pPr>
      <w:ins w:id="159" w:author="Microsoft Office User" w:date="2017-09-16T17:48:00Z">
        <w:r>
          <w:t>What are the risks of investing in this landscape?</w:t>
        </w:r>
      </w:ins>
    </w:p>
    <w:p w14:paraId="0E9C763B" w14:textId="77777777" w:rsidR="00C7614D" w:rsidRDefault="00C7614D" w:rsidP="00C7614D">
      <w:pPr>
        <w:pStyle w:val="ListParagraph"/>
        <w:numPr>
          <w:ilvl w:val="0"/>
          <w:numId w:val="13"/>
        </w:numPr>
        <w:rPr>
          <w:ins w:id="160" w:author="Microsoft Office User" w:date="2017-09-16T17:48:00Z"/>
        </w:rPr>
      </w:pPr>
      <w:ins w:id="161" w:author="Microsoft Office User" w:date="2017-09-16T17:48:00Z">
        <w:r>
          <w:t>What are the risks of financial anonymity on society?</w:t>
        </w:r>
      </w:ins>
    </w:p>
    <w:p w14:paraId="2FC06E4F" w14:textId="23706700" w:rsidR="00C7614D" w:rsidRDefault="00C7614D" w:rsidP="00C7614D">
      <w:pPr>
        <w:ind w:firstLine="0"/>
        <w:rPr>
          <w:ins w:id="162" w:author="Microsoft Office User" w:date="2017-09-16T17:48:00Z"/>
        </w:rPr>
        <w:pPrChange w:id="163" w:author="Brandon D Hill" w:date="2017-09-16T16:41:00Z">
          <w:pPr/>
        </w:pPrChange>
      </w:pPr>
      <w:ins w:id="164" w:author="Microsoft Office User" w:date="2017-09-16T17:48:00Z">
        <w:r>
          <w:t>What are the ethical obligations on the cryptocurrency community?</w:t>
        </w:r>
      </w:ins>
      <w:commentRangeEnd w:id="150"/>
      <w:ins w:id="165" w:author="Microsoft Office User" w:date="2017-09-16T17:49:00Z">
        <w:r>
          <w:rPr>
            <w:rStyle w:val="CommentReference"/>
          </w:rPr>
          <w:commentReference w:id="150"/>
        </w:r>
      </w:ins>
    </w:p>
    <w:p w14:paraId="0454ABA3" w14:textId="77777777" w:rsidR="00C7614D" w:rsidRDefault="00C7614D">
      <w:pPr>
        <w:ind w:firstLine="0"/>
        <w:rPr>
          <w:ins w:id="167" w:author="Brandon D Hill" w:date="2017-09-16T16:41:00Z"/>
        </w:rPr>
        <w:pPrChange w:id="168" w:author="Brandon D Hill" w:date="2017-09-16T16:41:00Z">
          <w:pPr/>
        </w:pPrChange>
      </w:pPr>
    </w:p>
    <w:p w14:paraId="67FB6969" w14:textId="77777777" w:rsidR="004201D8" w:rsidRDefault="004201D8">
      <w:pPr>
        <w:ind w:firstLine="0"/>
        <w:rPr>
          <w:ins w:id="169" w:author="Brandon D Hill" w:date="2017-09-16T16:41:00Z"/>
        </w:rPr>
        <w:pPrChange w:id="170" w:author="Brandon D Hill" w:date="2017-09-16T16:41:00Z">
          <w:pPr/>
        </w:pPrChange>
      </w:pPr>
      <w:ins w:id="171" w:author="Brandon D Hill" w:date="2017-09-16T16:41:00Z">
        <w:r>
          <w:t>Links:</w:t>
        </w:r>
      </w:ins>
    </w:p>
    <w:p w14:paraId="4D1E2A61" w14:textId="77777777" w:rsidR="004201D8" w:rsidRDefault="004201D8" w:rsidP="0086288C">
      <w:pPr>
        <w:rPr>
          <w:ins w:id="172" w:author="Brandon D Hill" w:date="2017-09-16T16:41:00Z"/>
        </w:rPr>
      </w:pPr>
    </w:p>
    <w:p w14:paraId="27FA1BF5" w14:textId="77777777" w:rsidR="004201D8" w:rsidRDefault="004201D8" w:rsidP="004201D8">
      <w:pPr>
        <w:pStyle w:val="NormalWeb"/>
        <w:spacing w:before="0" w:beforeAutospacing="0" w:after="0" w:afterAutospacing="0"/>
        <w:rPr>
          <w:ins w:id="173" w:author="Brandon D Hill" w:date="2017-09-16T16:41:00Z"/>
          <w:rFonts w:ascii="Calibri" w:hAnsi="Calibri"/>
          <w:color w:val="000000"/>
          <w:sz w:val="22"/>
          <w:szCs w:val="22"/>
        </w:rPr>
      </w:pPr>
      <w:commentRangeStart w:id="174"/>
      <w:ins w:id="175" w:author="Brandon D Hill" w:date="2017-09-16T16:41:00Z">
        <w:r>
          <w:rPr>
            <w:rFonts w:ascii="Calibri" w:hAnsi="Calibri"/>
            <w:color w:val="000000"/>
            <w:sz w:val="22"/>
            <w:szCs w:val="22"/>
          </w:rPr>
          <w:t>Benchmark:</w:t>
        </w:r>
      </w:ins>
    </w:p>
    <w:p w14:paraId="410F46D1" w14:textId="77777777" w:rsidR="004201D8" w:rsidRDefault="004201D8" w:rsidP="004201D8">
      <w:pPr>
        <w:pStyle w:val="NormalWeb"/>
        <w:spacing w:before="0" w:beforeAutospacing="0" w:after="0" w:afterAutospacing="0"/>
        <w:rPr>
          <w:ins w:id="176" w:author="Brandon D Hill" w:date="2017-09-16T16:41:00Z"/>
          <w:rFonts w:ascii="Calibri" w:hAnsi="Calibri"/>
          <w:color w:val="000000"/>
          <w:sz w:val="22"/>
          <w:szCs w:val="22"/>
        </w:rPr>
      </w:pPr>
      <w:ins w:id="177" w:author="Brandon D Hill" w:date="2017-09-16T16:41:00Z">
        <w:r>
          <w:rPr>
            <w:rFonts w:ascii="Calibri" w:hAnsi="Calibri"/>
            <w:color w:val="000000"/>
            <w:sz w:val="22"/>
            <w:szCs w:val="22"/>
          </w:rPr>
          <w:t> </w:t>
        </w:r>
      </w:ins>
    </w:p>
    <w:p w14:paraId="021C9E57" w14:textId="77777777" w:rsidR="004201D8" w:rsidRDefault="004201D8" w:rsidP="004201D8">
      <w:pPr>
        <w:pStyle w:val="NormalWeb"/>
        <w:spacing w:before="0" w:beforeAutospacing="0" w:after="0" w:afterAutospacing="0"/>
        <w:rPr>
          <w:ins w:id="178" w:author="Brandon D Hill" w:date="2017-09-16T16:41:00Z"/>
          <w:rFonts w:ascii="Calibri" w:hAnsi="Calibri"/>
          <w:color w:val="000000"/>
          <w:sz w:val="22"/>
          <w:szCs w:val="22"/>
        </w:rPr>
      </w:pPr>
      <w:ins w:id="179" w:author="Brandon D Hill" w:date="2017-09-16T16:41:00Z">
        <w:r>
          <w:rPr>
            <w:rFonts w:ascii="Calibri" w:hAnsi="Calibri"/>
            <w:color w:val="000000"/>
            <w:sz w:val="22"/>
            <w:szCs w:val="22"/>
          </w:rPr>
          <w:t>Criminal Vulnerabilities:</w:t>
        </w:r>
      </w:ins>
    </w:p>
    <w:p w14:paraId="1EF31DFD" w14:textId="77777777" w:rsidR="004201D8" w:rsidRDefault="004201D8" w:rsidP="004201D8">
      <w:pPr>
        <w:numPr>
          <w:ilvl w:val="0"/>
          <w:numId w:val="11"/>
        </w:numPr>
        <w:ind w:left="540"/>
        <w:jc w:val="left"/>
        <w:textAlignment w:val="center"/>
        <w:rPr>
          <w:ins w:id="180" w:author="Brandon D Hill" w:date="2017-09-16T16:41:00Z"/>
          <w:rFonts w:ascii="Calibri" w:hAnsi="Calibri"/>
          <w:color w:val="000000"/>
          <w:sz w:val="22"/>
          <w:szCs w:val="22"/>
        </w:rPr>
      </w:pPr>
      <w:ins w:id="181"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"https://www.reddit.com/r/CryptoCurrency/comments/6kgffs/ethical_implications_of_cryptocurrency/" </w:instrText>
        </w:r>
        <w:r>
          <w:rPr>
            <w:rFonts w:ascii="Calibri" w:hAnsi="Calibri"/>
            <w:color w:val="000000"/>
            <w:sz w:val="22"/>
            <w:szCs w:val="22"/>
          </w:rPr>
          <w:fldChar w:fldCharType="separate"/>
        </w:r>
        <w:r>
          <w:rPr>
            <w:rStyle w:val="Hyperlink"/>
            <w:rFonts w:ascii="Calibri" w:hAnsi="Calibri"/>
            <w:sz w:val="22"/>
            <w:szCs w:val="22"/>
          </w:rPr>
          <w:t>https://www.reddit.com/r/CryptoCurrency/comments/6kgffs/ethical_implications_of_cryptocurrency/</w:t>
        </w:r>
        <w:r>
          <w:rPr>
            <w:rFonts w:ascii="Calibri" w:hAnsi="Calibri"/>
            <w:color w:val="000000"/>
            <w:sz w:val="22"/>
            <w:szCs w:val="22"/>
          </w:rPr>
          <w:fldChar w:fldCharType="end"/>
        </w:r>
      </w:ins>
    </w:p>
    <w:p w14:paraId="6FD23718" w14:textId="77777777" w:rsidR="004201D8" w:rsidRDefault="004201D8" w:rsidP="004201D8">
      <w:pPr>
        <w:numPr>
          <w:ilvl w:val="0"/>
          <w:numId w:val="11"/>
        </w:numPr>
        <w:ind w:left="540"/>
        <w:jc w:val="left"/>
        <w:textAlignment w:val="center"/>
        <w:rPr>
          <w:ins w:id="182" w:author="Brandon D Hill" w:date="2017-09-16T16:41:00Z"/>
          <w:rFonts w:ascii="Calibri" w:hAnsi="Calibri"/>
          <w:color w:val="000000"/>
          <w:sz w:val="22"/>
          <w:szCs w:val="22"/>
        </w:rPr>
      </w:pPr>
      <w:ins w:id="183"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"https://www.smithandcrown.com/open-research/issues-and-risks-associated-with-cryptocurrencies-such-as-bitcoin/" </w:instrText>
        </w:r>
        <w:r>
          <w:rPr>
            <w:rFonts w:ascii="Calibri" w:hAnsi="Calibri"/>
            <w:color w:val="000000"/>
            <w:sz w:val="22"/>
            <w:szCs w:val="22"/>
          </w:rPr>
          <w:fldChar w:fldCharType="separate"/>
        </w:r>
        <w:r>
          <w:rPr>
            <w:rStyle w:val="Hyperlink"/>
            <w:rFonts w:ascii="Calibri" w:hAnsi="Calibri"/>
            <w:sz w:val="22"/>
            <w:szCs w:val="22"/>
          </w:rPr>
          <w:t>https://www.smithandcrown.com/open-research/issues-and-risks-associated-with-cryptocurrencies-such-as-bitcoin/</w:t>
        </w:r>
        <w:r>
          <w:rPr>
            <w:rFonts w:ascii="Calibri" w:hAnsi="Calibri"/>
            <w:color w:val="000000"/>
            <w:sz w:val="22"/>
            <w:szCs w:val="22"/>
          </w:rPr>
          <w:fldChar w:fldCharType="end"/>
        </w:r>
      </w:ins>
    </w:p>
    <w:p w14:paraId="6E988FCC" w14:textId="77777777" w:rsidR="004201D8" w:rsidRDefault="004201D8" w:rsidP="004201D8">
      <w:pPr>
        <w:numPr>
          <w:ilvl w:val="0"/>
          <w:numId w:val="11"/>
        </w:numPr>
        <w:ind w:left="540"/>
        <w:jc w:val="left"/>
        <w:textAlignment w:val="center"/>
        <w:rPr>
          <w:ins w:id="184" w:author="Brandon D Hill" w:date="2017-09-16T16:41:00Z"/>
          <w:rFonts w:ascii="Calibri" w:hAnsi="Calibri"/>
          <w:color w:val="000000"/>
          <w:sz w:val="22"/>
          <w:szCs w:val="22"/>
        </w:rPr>
      </w:pPr>
      <w:ins w:id="185"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"https://socialimps.dbogatov.org/topics/ethics" </w:instrText>
        </w:r>
        <w:r>
          <w:rPr>
            <w:rFonts w:ascii="Calibri" w:hAnsi="Calibri"/>
            <w:color w:val="000000"/>
            <w:sz w:val="22"/>
            <w:szCs w:val="22"/>
          </w:rPr>
          <w:fldChar w:fldCharType="separate"/>
        </w:r>
        <w:r>
          <w:rPr>
            <w:rStyle w:val="Hyperlink"/>
            <w:rFonts w:ascii="Calibri" w:hAnsi="Calibri"/>
            <w:sz w:val="22"/>
            <w:szCs w:val="22"/>
          </w:rPr>
          <w:t>https://socialimps.dbogatov.org/topics/ethics</w:t>
        </w:r>
        <w:r>
          <w:rPr>
            <w:rFonts w:ascii="Calibri" w:hAnsi="Calibri"/>
            <w:color w:val="000000"/>
            <w:sz w:val="22"/>
            <w:szCs w:val="22"/>
          </w:rPr>
          <w:fldChar w:fldCharType="end"/>
        </w:r>
      </w:ins>
    </w:p>
    <w:p w14:paraId="6DD17D84" w14:textId="77777777" w:rsidR="004201D8" w:rsidRDefault="004201D8" w:rsidP="004201D8">
      <w:pPr>
        <w:numPr>
          <w:ilvl w:val="0"/>
          <w:numId w:val="11"/>
        </w:numPr>
        <w:ind w:left="540"/>
        <w:jc w:val="left"/>
        <w:textAlignment w:val="center"/>
        <w:rPr>
          <w:ins w:id="186" w:author="Brandon D Hill" w:date="2017-09-16T16:41:00Z"/>
          <w:rFonts w:ascii="Calibri" w:hAnsi="Calibri"/>
          <w:color w:val="000000"/>
          <w:sz w:val="22"/>
          <w:szCs w:val="22"/>
        </w:rPr>
      </w:pPr>
      <w:ins w:id="187" w:author="Brandon D Hill" w:date="2017-09-16T16:41:00Z">
        <w:r>
          <w:rPr>
            <w:rFonts w:ascii="Calibri" w:hAnsi="Calibri"/>
            <w:color w:val="000000"/>
            <w:sz w:val="22"/>
            <w:szCs w:val="22"/>
          </w:rPr>
          <w:lastRenderedPageBreak/>
          <w:fldChar w:fldCharType="begin"/>
        </w:r>
        <w:r>
          <w:rPr>
            <w:rFonts w:ascii="Calibri" w:hAnsi="Calibri"/>
            <w:color w:val="000000"/>
            <w:sz w:val="22"/>
            <w:szCs w:val="22"/>
          </w:rPr>
          <w:instrText xml:space="preserve"> HYPERLINK "https://www.quora.com/Is-it-ethical-to-trade-cryptocurrencies-like-Bitcoin-or-Ether-given-that-they%E2%80%99re-used-in-black-markets" </w:instrText>
        </w:r>
        <w:r>
          <w:rPr>
            <w:rFonts w:ascii="Calibri" w:hAnsi="Calibri"/>
            <w:color w:val="000000"/>
            <w:sz w:val="22"/>
            <w:szCs w:val="22"/>
          </w:rPr>
          <w:fldChar w:fldCharType="separate"/>
        </w:r>
        <w:r>
          <w:rPr>
            <w:rStyle w:val="Hyperlink"/>
            <w:rFonts w:ascii="Calibri" w:hAnsi="Calibri"/>
            <w:sz w:val="22"/>
            <w:szCs w:val="22"/>
          </w:rPr>
          <w:t>https://www.quora.com/Is-it-ethical-to-trade-cryptocurrencies-like-Bitcoin-or-Ether-given-that-they%E2%80%99re-used-in-black-markets</w:t>
        </w:r>
        <w:r>
          <w:rPr>
            <w:rFonts w:ascii="Calibri" w:hAnsi="Calibri"/>
            <w:color w:val="000000"/>
            <w:sz w:val="22"/>
            <w:szCs w:val="22"/>
          </w:rPr>
          <w:fldChar w:fldCharType="end"/>
        </w:r>
      </w:ins>
    </w:p>
    <w:p w14:paraId="18C92D43" w14:textId="77777777" w:rsidR="004201D8" w:rsidRDefault="004201D8" w:rsidP="004201D8">
      <w:pPr>
        <w:pStyle w:val="NormalWeb"/>
        <w:spacing w:before="0" w:beforeAutospacing="0" w:after="0" w:afterAutospacing="0"/>
        <w:rPr>
          <w:ins w:id="188" w:author="Brandon D Hill" w:date="2017-09-16T16:41:00Z"/>
          <w:rFonts w:ascii="Calibri" w:hAnsi="Calibri"/>
          <w:color w:val="000000"/>
          <w:sz w:val="22"/>
          <w:szCs w:val="22"/>
        </w:rPr>
      </w:pPr>
      <w:ins w:id="189" w:author="Brandon D Hill" w:date="2017-09-16T16:41:00Z">
        <w:r>
          <w:rPr>
            <w:rFonts w:ascii="Calibri" w:hAnsi="Calibri"/>
            <w:color w:val="000000"/>
            <w:sz w:val="22"/>
            <w:szCs w:val="22"/>
          </w:rPr>
          <w:t> </w:t>
        </w:r>
      </w:ins>
    </w:p>
    <w:p w14:paraId="78DA2400" w14:textId="77777777" w:rsidR="004201D8" w:rsidRDefault="004201D8" w:rsidP="004201D8">
      <w:pPr>
        <w:pStyle w:val="NormalWeb"/>
        <w:spacing w:before="0" w:beforeAutospacing="0" w:after="0" w:afterAutospacing="0"/>
        <w:rPr>
          <w:ins w:id="190" w:author="Brandon D Hill" w:date="2017-09-16T16:41:00Z"/>
          <w:rFonts w:ascii="Calibri" w:hAnsi="Calibri"/>
          <w:color w:val="000000"/>
          <w:sz w:val="22"/>
          <w:szCs w:val="22"/>
        </w:rPr>
      </w:pPr>
      <w:ins w:id="191" w:author="Brandon D Hill" w:date="2017-09-16T16:41:00Z">
        <w:r>
          <w:rPr>
            <w:rFonts w:ascii="Calibri" w:hAnsi="Calibri"/>
            <w:color w:val="000000"/>
            <w:sz w:val="22"/>
            <w:szCs w:val="22"/>
          </w:rPr>
          <w:t> </w:t>
        </w:r>
      </w:ins>
    </w:p>
    <w:p w14:paraId="63A40AD6" w14:textId="77777777" w:rsidR="004201D8" w:rsidRDefault="004201D8" w:rsidP="004201D8">
      <w:pPr>
        <w:pStyle w:val="NormalWeb"/>
        <w:spacing w:before="0" w:beforeAutospacing="0" w:after="0" w:afterAutospacing="0"/>
        <w:rPr>
          <w:ins w:id="192" w:author="Brandon D Hill" w:date="2017-09-16T16:41:00Z"/>
          <w:rFonts w:ascii="Calibri" w:hAnsi="Calibri"/>
          <w:color w:val="000000"/>
          <w:sz w:val="22"/>
          <w:szCs w:val="22"/>
        </w:rPr>
      </w:pPr>
      <w:ins w:id="193" w:author="Brandon D Hill" w:date="2017-09-16T16:41:00Z">
        <w:r>
          <w:rPr>
            <w:rFonts w:ascii="Calibri" w:hAnsi="Calibri"/>
            <w:color w:val="000000"/>
            <w:sz w:val="22"/>
            <w:szCs w:val="22"/>
          </w:rPr>
          <w:t>IRS:</w:t>
        </w:r>
      </w:ins>
    </w:p>
    <w:p w14:paraId="274090E1" w14:textId="77777777" w:rsidR="004201D8" w:rsidRDefault="004201D8" w:rsidP="004201D8">
      <w:pPr>
        <w:pStyle w:val="NormalWeb"/>
        <w:spacing w:before="0" w:beforeAutospacing="0" w:after="0" w:afterAutospacing="0"/>
        <w:rPr>
          <w:ins w:id="194" w:author="Brandon D Hill" w:date="2017-09-16T16:41:00Z"/>
          <w:rFonts w:ascii="Calibri" w:hAnsi="Calibri"/>
          <w:color w:val="000000"/>
          <w:sz w:val="22"/>
          <w:szCs w:val="22"/>
        </w:rPr>
      </w:pPr>
      <w:ins w:id="195" w:author="Brandon D Hill" w:date="2017-09-16T16:41:00Z">
        <w:r>
          <w:rPr>
            <w:rFonts w:ascii="Calibri" w:hAnsi="Calibri"/>
            <w:color w:val="000000"/>
            <w:sz w:val="22"/>
            <w:szCs w:val="22"/>
          </w:rPr>
          <w:t> </w:t>
        </w:r>
      </w:ins>
    </w:p>
    <w:p w14:paraId="7302D91C" w14:textId="77777777" w:rsidR="004201D8" w:rsidRDefault="004201D8" w:rsidP="004201D8">
      <w:pPr>
        <w:numPr>
          <w:ilvl w:val="0"/>
          <w:numId w:val="12"/>
        </w:numPr>
        <w:ind w:left="540"/>
        <w:jc w:val="left"/>
        <w:textAlignment w:val="center"/>
        <w:rPr>
          <w:ins w:id="196" w:author="Brandon D Hill" w:date="2017-09-16T16:41:00Z"/>
          <w:rFonts w:ascii="Calibri" w:hAnsi="Calibri"/>
          <w:color w:val="000000"/>
          <w:sz w:val="22"/>
          <w:szCs w:val="22"/>
        </w:rPr>
      </w:pPr>
      <w:ins w:id="197"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"http://fortune.com/2017/07/10/bitcoin-irs-coinbase/" </w:instrText>
        </w:r>
        <w:r>
          <w:rPr>
            <w:rFonts w:ascii="Calibri" w:hAnsi="Calibri"/>
            <w:color w:val="000000"/>
            <w:sz w:val="22"/>
            <w:szCs w:val="22"/>
          </w:rPr>
          <w:fldChar w:fldCharType="separate"/>
        </w:r>
        <w:r>
          <w:rPr>
            <w:rStyle w:val="Hyperlink"/>
            <w:rFonts w:ascii="Calibri" w:hAnsi="Calibri"/>
            <w:sz w:val="22"/>
            <w:szCs w:val="22"/>
          </w:rPr>
          <w:t>http://fortune.com/2017/07/10/bitcoin-irs-coinbase/</w:t>
        </w:r>
        <w:r>
          <w:rPr>
            <w:rFonts w:ascii="Calibri" w:hAnsi="Calibri"/>
            <w:color w:val="000000"/>
            <w:sz w:val="22"/>
            <w:szCs w:val="22"/>
          </w:rPr>
          <w:fldChar w:fldCharType="end"/>
        </w:r>
      </w:ins>
    </w:p>
    <w:p w14:paraId="4F4FEB0D" w14:textId="77777777" w:rsidR="004201D8" w:rsidRDefault="004201D8" w:rsidP="004201D8">
      <w:pPr>
        <w:numPr>
          <w:ilvl w:val="0"/>
          <w:numId w:val="12"/>
        </w:numPr>
        <w:ind w:left="540"/>
        <w:jc w:val="left"/>
        <w:textAlignment w:val="center"/>
        <w:rPr>
          <w:ins w:id="198" w:author="Brandon D Hill" w:date="2017-09-16T16:41:00Z"/>
          <w:rFonts w:ascii="Calibri" w:hAnsi="Calibri"/>
          <w:color w:val="000000"/>
          <w:sz w:val="22"/>
          <w:szCs w:val="22"/>
        </w:rPr>
      </w:pPr>
      <w:ins w:id="199"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"https://www.thetaxadviser.com/newsletters/2017/apr/cryptocurrency-taxes.html" </w:instrText>
        </w:r>
        <w:r>
          <w:rPr>
            <w:rFonts w:ascii="Calibri" w:hAnsi="Calibri"/>
            <w:color w:val="000000"/>
            <w:sz w:val="22"/>
            <w:szCs w:val="22"/>
          </w:rPr>
          <w:fldChar w:fldCharType="separate"/>
        </w:r>
        <w:r>
          <w:rPr>
            <w:rStyle w:val="Hyperlink"/>
            <w:rFonts w:ascii="Calibri" w:hAnsi="Calibri"/>
            <w:sz w:val="22"/>
            <w:szCs w:val="22"/>
          </w:rPr>
          <w:t>https://www.thetaxadviser.com/newsletters/2017/apr/cryptocurrency-taxes.html</w:t>
        </w:r>
        <w:r>
          <w:rPr>
            <w:rFonts w:ascii="Calibri" w:hAnsi="Calibri"/>
            <w:color w:val="000000"/>
            <w:sz w:val="22"/>
            <w:szCs w:val="22"/>
          </w:rPr>
          <w:fldChar w:fldCharType="end"/>
        </w:r>
      </w:ins>
    </w:p>
    <w:commentRangeEnd w:id="174"/>
    <w:p w14:paraId="533E59A8" w14:textId="3307CBB2" w:rsidR="00DE7E66" w:rsidRPr="009A3755" w:rsidRDefault="00C7614D" w:rsidP="0086288C">
      <w:r>
        <w:rPr>
          <w:rStyle w:val="CommentReference"/>
        </w:rPr>
        <w:commentReference w:id="174"/>
      </w:r>
      <w:del w:id="200" w:author="Brandon D Hill" w:date="2017-09-16T16:41:00Z">
        <w:r w:rsidR="00DE7E66" w:rsidDel="004201D8">
          <w:rPr>
            <w:noProof/>
            <w:lang w:eastAsia="en-US"/>
          </w:rPr>
          <w:drawing>
            <wp:inline distT="0" distB="0" distL="0" distR="0" wp14:anchorId="34270072" wp14:editId="5748D5B4">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0" w:author="Microsoft Office User" w:date="2017-09-16T17:49:00Z" w:initials="Office">
    <w:p w14:paraId="59A06845" w14:textId="000ACA13" w:rsidR="00C7614D" w:rsidRDefault="00C7614D">
      <w:pPr>
        <w:pStyle w:val="CommentText"/>
      </w:pPr>
      <w:r>
        <w:rPr>
          <w:rStyle w:val="CommentReference"/>
        </w:rPr>
        <w:annotationRef/>
      </w:r>
      <w:r>
        <w:t xml:space="preserve">It would be great if you could develop this a little more. </w:t>
      </w:r>
    </w:p>
    <w:p w14:paraId="4BAE7D54" w14:textId="77777777" w:rsidR="00C7614D" w:rsidRDefault="00C7614D">
      <w:pPr>
        <w:pStyle w:val="CommentText"/>
      </w:pPr>
    </w:p>
    <w:p w14:paraId="38F6E41D" w14:textId="0E8F3242" w:rsidR="00C7614D" w:rsidRDefault="00C7614D">
      <w:pPr>
        <w:pStyle w:val="CommentText"/>
      </w:pPr>
      <w:r>
        <w:t>China just ordered shutdown of exchanges. Why? Is this because of ethical concerns?</w:t>
      </w:r>
    </w:p>
    <w:p w14:paraId="6CBC4AD1" w14:textId="77777777" w:rsidR="00C7614D" w:rsidRDefault="00C7614D">
      <w:pPr>
        <w:pStyle w:val="CommentText"/>
      </w:pPr>
    </w:p>
    <w:p w14:paraId="2687CB0C" w14:textId="5F14B16B" w:rsidR="00C7614D" w:rsidRDefault="00C7614D">
      <w:pPr>
        <w:pStyle w:val="CommentText"/>
      </w:pPr>
      <w:r>
        <w:t xml:space="preserve">What about ICO’s? </w:t>
      </w:r>
    </w:p>
    <w:p w14:paraId="4CEA99A2" w14:textId="77777777" w:rsidR="00C7614D" w:rsidRDefault="00C7614D">
      <w:pPr>
        <w:pStyle w:val="CommentText"/>
      </w:pPr>
    </w:p>
    <w:p w14:paraId="37E74058" w14:textId="1535F210" w:rsidR="00C7614D" w:rsidRDefault="00C7614D">
      <w:pPr>
        <w:pStyle w:val="CommentText"/>
      </w:pPr>
      <w:r>
        <w:t>What about JP Morgan’s fraud statement? Is this really a Ponzi scheme?</w:t>
      </w:r>
    </w:p>
    <w:p w14:paraId="60A78213" w14:textId="77777777" w:rsidR="00C7614D" w:rsidRDefault="00C7614D">
      <w:pPr>
        <w:pStyle w:val="CommentText"/>
      </w:pPr>
    </w:p>
    <w:p w14:paraId="51941D83" w14:textId="53F389B5" w:rsidR="00C7614D" w:rsidRDefault="00C7614D">
      <w:pPr>
        <w:pStyle w:val="CommentText"/>
      </w:pPr>
      <w:r>
        <w:t>Dark web use.</w:t>
      </w:r>
    </w:p>
    <w:p w14:paraId="3A3D124B" w14:textId="77777777" w:rsidR="00C7614D" w:rsidRDefault="00C7614D">
      <w:pPr>
        <w:pStyle w:val="CommentText"/>
      </w:pPr>
    </w:p>
    <w:p w14:paraId="40F6C304" w14:textId="55A43742" w:rsidR="00C7614D" w:rsidRDefault="00C7614D">
      <w:pPr>
        <w:pStyle w:val="CommentText"/>
      </w:pPr>
      <w:r>
        <w:t>I think providing the user areas where ethics come into play is important. I think we need three paragraphs of examples areas and fourth paragraph that sets up the research.</w:t>
      </w:r>
      <w:bookmarkStart w:id="166" w:name="_GoBack"/>
      <w:bookmarkEnd w:id="166"/>
    </w:p>
  </w:comment>
  <w:comment w:id="174" w:author="Microsoft Office User" w:date="2017-09-16T17:48:00Z" w:initials="Office">
    <w:p w14:paraId="79EBEC4E" w14:textId="75FBD828" w:rsidR="00C7614D" w:rsidRDefault="00C7614D">
      <w:pPr>
        <w:pStyle w:val="CommentText"/>
      </w:pPr>
      <w:r>
        <w:rPr>
          <w:rStyle w:val="CommentReference"/>
        </w:rPr>
        <w:annotationRef/>
      </w:r>
      <w:r>
        <w:t>IMO, these should stay in your notes but not in the paper. We will add citations as we research the sections.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F6C304" w15:done="0"/>
  <w15:commentEx w15:paraId="79EBEC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431A1" w14:textId="77777777" w:rsidR="0087439B" w:rsidRDefault="0087439B">
      <w:r>
        <w:separator/>
      </w:r>
    </w:p>
  </w:endnote>
  <w:endnote w:type="continuationSeparator" w:id="0">
    <w:p w14:paraId="2935E90C" w14:textId="77777777" w:rsidR="0087439B" w:rsidRDefault="0087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9D817" w14:textId="77777777" w:rsidR="0087439B" w:rsidRDefault="0087439B">
      <w:r>
        <w:separator/>
      </w:r>
    </w:p>
  </w:footnote>
  <w:footnote w:type="continuationSeparator" w:id="0">
    <w:p w14:paraId="158F0EC2" w14:textId="77777777" w:rsidR="0087439B" w:rsidRDefault="008743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297A6D30"/>
    <w:multiLevelType w:val="multilevel"/>
    <w:tmpl w:val="370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A334E34"/>
    <w:multiLevelType w:val="multilevel"/>
    <w:tmpl w:val="E14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CF1314"/>
    <w:multiLevelType w:val="hybridMultilevel"/>
    <w:tmpl w:val="1A32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1"/>
  </w:num>
  <w:num w:numId="6">
    <w:abstractNumId w:val="5"/>
  </w:num>
  <w:num w:numId="7">
    <w:abstractNumId w:val="12"/>
  </w:num>
  <w:num w:numId="8">
    <w:abstractNumId w:val="10"/>
  </w:num>
  <w:num w:numId="9">
    <w:abstractNumId w:val="2"/>
  </w:num>
  <w:num w:numId="10">
    <w:abstractNumId w:val="11"/>
  </w:num>
  <w:num w:numId="11">
    <w:abstractNumId w:val="4"/>
  </w:num>
  <w:num w:numId="12">
    <w:abstractNumId w:val="9"/>
  </w:num>
  <w:num w:numId="13">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D Hill">
    <w15:presenceInfo w15:providerId="None" w15:userId="Brandon D Hil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94440"/>
    <w:rsid w:val="00165C6D"/>
    <w:rsid w:val="001D3036"/>
    <w:rsid w:val="001E2B8E"/>
    <w:rsid w:val="001E45E4"/>
    <w:rsid w:val="00203798"/>
    <w:rsid w:val="00215043"/>
    <w:rsid w:val="00252BAB"/>
    <w:rsid w:val="0028131F"/>
    <w:rsid w:val="002A3EE9"/>
    <w:rsid w:val="002F51CF"/>
    <w:rsid w:val="002F78EA"/>
    <w:rsid w:val="00320AA4"/>
    <w:rsid w:val="00371779"/>
    <w:rsid w:val="00377E07"/>
    <w:rsid w:val="003C5FA0"/>
    <w:rsid w:val="003D3C40"/>
    <w:rsid w:val="00400288"/>
    <w:rsid w:val="004201D8"/>
    <w:rsid w:val="004343B6"/>
    <w:rsid w:val="00484926"/>
    <w:rsid w:val="004A5B90"/>
    <w:rsid w:val="004C19F7"/>
    <w:rsid w:val="004E040A"/>
    <w:rsid w:val="00586CFF"/>
    <w:rsid w:val="005E6523"/>
    <w:rsid w:val="006225EA"/>
    <w:rsid w:val="00652234"/>
    <w:rsid w:val="00657488"/>
    <w:rsid w:val="00663895"/>
    <w:rsid w:val="0067477F"/>
    <w:rsid w:val="006A1BD8"/>
    <w:rsid w:val="007131A7"/>
    <w:rsid w:val="0072659D"/>
    <w:rsid w:val="007309D0"/>
    <w:rsid w:val="007930CD"/>
    <w:rsid w:val="007B61CB"/>
    <w:rsid w:val="00820AAF"/>
    <w:rsid w:val="0086288C"/>
    <w:rsid w:val="00863DE7"/>
    <w:rsid w:val="0087439B"/>
    <w:rsid w:val="0088639B"/>
    <w:rsid w:val="008A0799"/>
    <w:rsid w:val="008A236B"/>
    <w:rsid w:val="00914605"/>
    <w:rsid w:val="009942DC"/>
    <w:rsid w:val="009B1D59"/>
    <w:rsid w:val="009B26F3"/>
    <w:rsid w:val="009E01A9"/>
    <w:rsid w:val="009F4136"/>
    <w:rsid w:val="00A02F42"/>
    <w:rsid w:val="00A41315"/>
    <w:rsid w:val="00A61B46"/>
    <w:rsid w:val="00A638F0"/>
    <w:rsid w:val="00A8258F"/>
    <w:rsid w:val="00A82AC2"/>
    <w:rsid w:val="00AF6B6E"/>
    <w:rsid w:val="00B0532B"/>
    <w:rsid w:val="00B069EE"/>
    <w:rsid w:val="00B86554"/>
    <w:rsid w:val="00BD4ADC"/>
    <w:rsid w:val="00C21DCE"/>
    <w:rsid w:val="00C27EF9"/>
    <w:rsid w:val="00C7614D"/>
    <w:rsid w:val="00C951AE"/>
    <w:rsid w:val="00CF0521"/>
    <w:rsid w:val="00D15D54"/>
    <w:rsid w:val="00D21AAD"/>
    <w:rsid w:val="00D25733"/>
    <w:rsid w:val="00D46E59"/>
    <w:rsid w:val="00D76F98"/>
    <w:rsid w:val="00DB1257"/>
    <w:rsid w:val="00DC2919"/>
    <w:rsid w:val="00DC2926"/>
    <w:rsid w:val="00DE6BED"/>
    <w:rsid w:val="00DE7E66"/>
    <w:rsid w:val="00DF1FF8"/>
    <w:rsid w:val="00E04A1F"/>
    <w:rsid w:val="00E3194C"/>
    <w:rsid w:val="00E3380D"/>
    <w:rsid w:val="00E50E4E"/>
    <w:rsid w:val="00E577E9"/>
    <w:rsid w:val="00EA1D86"/>
    <w:rsid w:val="00EA3C57"/>
    <w:rsid w:val="00EB3585"/>
    <w:rsid w:val="00EB74A1"/>
    <w:rsid w:val="00F35037"/>
    <w:rsid w:val="00F4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215043"/>
    <w:pPr>
      <w:ind w:left="720"/>
      <w:contextualSpacing/>
    </w:pPr>
  </w:style>
  <w:style w:type="paragraph" w:styleId="NormalWeb">
    <w:name w:val="Normal (Web)"/>
    <w:basedOn w:val="Normal"/>
    <w:uiPriority w:val="99"/>
    <w:semiHidden/>
    <w:unhideWhenUsed/>
    <w:rsid w:val="004201D8"/>
    <w:pPr>
      <w:spacing w:before="100" w:beforeAutospacing="1" w:after="100" w:afterAutospacing="1"/>
      <w:ind w:firstLine="0"/>
      <w:jc w:val="left"/>
    </w:pPr>
    <w:rPr>
      <w:rFonts w:ascii="Times New Roman" w:eastAsia="Times New Roman" w:hAnsi="Times New Roman"/>
      <w:sz w:val="24"/>
      <w:szCs w:val="24"/>
      <w:lang w:eastAsia="en-US"/>
    </w:rPr>
  </w:style>
  <w:style w:type="character" w:styleId="CommentReference">
    <w:name w:val="annotation reference"/>
    <w:basedOn w:val="DefaultParagraphFont"/>
    <w:uiPriority w:val="99"/>
    <w:semiHidden/>
    <w:unhideWhenUsed/>
    <w:rsid w:val="00C7614D"/>
    <w:rPr>
      <w:sz w:val="18"/>
      <w:szCs w:val="18"/>
    </w:rPr>
  </w:style>
  <w:style w:type="paragraph" w:styleId="CommentText">
    <w:name w:val="annotation text"/>
    <w:basedOn w:val="Normal"/>
    <w:link w:val="CommentTextChar"/>
    <w:uiPriority w:val="99"/>
    <w:semiHidden/>
    <w:unhideWhenUsed/>
    <w:rsid w:val="00C7614D"/>
    <w:rPr>
      <w:sz w:val="24"/>
      <w:szCs w:val="24"/>
    </w:rPr>
  </w:style>
  <w:style w:type="character" w:customStyle="1" w:styleId="CommentTextChar">
    <w:name w:val="Comment Text Char"/>
    <w:basedOn w:val="DefaultParagraphFont"/>
    <w:link w:val="CommentText"/>
    <w:uiPriority w:val="99"/>
    <w:semiHidden/>
    <w:rsid w:val="00C7614D"/>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C7614D"/>
    <w:rPr>
      <w:b/>
      <w:bCs/>
      <w:sz w:val="20"/>
      <w:szCs w:val="20"/>
    </w:rPr>
  </w:style>
  <w:style w:type="character" w:customStyle="1" w:styleId="CommentSubjectChar">
    <w:name w:val="Comment Subject Char"/>
    <w:basedOn w:val="CommentTextChar"/>
    <w:link w:val="CommentSubject"/>
    <w:uiPriority w:val="99"/>
    <w:semiHidden/>
    <w:rsid w:val="00C7614D"/>
    <w:rPr>
      <w:rFonts w:ascii="Times" w:hAnsi="Times"/>
      <w:b/>
      <w:bC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713183">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mp"/><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mp"/><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825D8-02E1-8C4E-9713-46A4F3DD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7</TotalTime>
  <Pages>2</Pages>
  <Words>1165</Words>
  <Characters>6644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3</cp:revision>
  <cp:lastPrinted>2017-09-10T20:12:00Z</cp:lastPrinted>
  <dcterms:created xsi:type="dcterms:W3CDTF">2017-09-16T21:41:00Z</dcterms:created>
  <dcterms:modified xsi:type="dcterms:W3CDTF">2017-09-16T22:53:00Z</dcterms:modified>
</cp:coreProperties>
</file>